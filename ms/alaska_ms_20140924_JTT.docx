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081B3" w14:textId="783FC3EA" w:rsidR="00776ADB" w:rsidRDefault="00EF76D7" w:rsidP="00706AC6">
      <w:pPr>
        <w:pStyle w:val="Title"/>
        <w:spacing w:before="0" w:after="0"/>
      </w:pPr>
      <w:r>
        <w:t xml:space="preserve">Using gradients in productivity to inform </w:t>
      </w:r>
      <w:commentRangeStart w:id="0"/>
      <w:r>
        <w:t xml:space="preserve">stock </w:t>
      </w:r>
      <w:commentRangeEnd w:id="0"/>
      <w:r w:rsidR="00D172DE">
        <w:rPr>
          <w:rStyle w:val="CommentReference"/>
          <w:rFonts w:asciiTheme="minorHAnsi" w:eastAsiaTheme="minorHAnsi" w:hAnsiTheme="minorHAnsi" w:cstheme="minorBidi"/>
          <w:b w:val="0"/>
          <w:bCs w:val="0"/>
        </w:rPr>
        <w:commentReference w:id="0"/>
      </w:r>
      <w:r>
        <w:t>structure:</w:t>
      </w:r>
      <w:r w:rsidR="004D7B44">
        <w:t xml:space="preserve"> a case study </w:t>
      </w:r>
      <w:r w:rsidR="00F64424">
        <w:t>for Pacific cod in</w:t>
      </w:r>
      <w:r w:rsidR="004D7B44">
        <w:t xml:space="preserve"> Alaska</w:t>
      </w:r>
    </w:p>
    <w:p w14:paraId="208CB075" w14:textId="77777777" w:rsidR="00601FBA" w:rsidRDefault="00601FBA" w:rsidP="00706AC6">
      <w:pPr>
        <w:spacing w:line="240" w:lineRule="auto"/>
      </w:pPr>
    </w:p>
    <w:p w14:paraId="505A38DE" w14:textId="77777777" w:rsidR="00601FBA" w:rsidRDefault="00EF76D7" w:rsidP="00706AC6">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and K</w:t>
      </w:r>
      <w:r>
        <w:t>erim A. Aydin</w:t>
      </w:r>
      <w:r w:rsidR="008C7588">
        <w:rPr>
          <w:vertAlign w:val="superscript"/>
        </w:rPr>
        <w:t>3</w:t>
      </w:r>
      <w:r>
        <w:t xml:space="preserve"> </w:t>
      </w:r>
      <w:r>
        <w:br/>
      </w:r>
    </w:p>
    <w:p w14:paraId="3044779D" w14:textId="77777777" w:rsidR="00601FBA" w:rsidRDefault="00601FBA" w:rsidP="00706AC6">
      <w:pPr>
        <w:spacing w:line="240" w:lineRule="auto"/>
      </w:pPr>
      <w:r w:rsidRPr="00601FBA">
        <w:rPr>
          <w:vertAlign w:val="superscript"/>
        </w:rPr>
        <w:t>1</w:t>
      </w:r>
      <w:r>
        <w:t>School of Aquatic and Fishery Sciences, University of Washington, Box 355020, Seattle, WA 98195-5020, USA</w:t>
      </w:r>
    </w:p>
    <w:p w14:paraId="4DAD8924" w14:textId="137EEEB9" w:rsidR="008C7588" w:rsidRDefault="00601FBA" w:rsidP="00706AC6">
      <w:pPr>
        <w:spacing w:line="240" w:lineRule="auto"/>
      </w:pPr>
      <w:r w:rsidRPr="00601FBA">
        <w:rPr>
          <w:vertAlign w:val="superscript"/>
        </w:rPr>
        <w:t>2</w:t>
      </w:r>
      <w:ins w:id="1" w:author="JTT" w:date="2014-09-25T07:52:00Z">
        <w:r w:rsidR="00476A31">
          <w:t>Fisheries Resource Analysis and Monitoring Division,</w:t>
        </w:r>
        <w:r w:rsidR="00476A31">
          <w:rPr>
            <w:vertAlign w:val="superscript"/>
          </w:rPr>
          <w:t xml:space="preserve"> </w:t>
        </w:r>
      </w:ins>
      <w:r w:rsidR="008C7588">
        <w:t>Northwest Fisheries Science Center, National Marine Fisheries Service, NOAA, 2725 Montlake Blvd. East, Seattle, WA 98112-2097, USA</w:t>
      </w:r>
    </w:p>
    <w:p w14:paraId="15731262" w14:textId="77777777" w:rsidR="00601FBA" w:rsidRDefault="008C7588" w:rsidP="00706AC6">
      <w:pPr>
        <w:spacing w:line="240" w:lineRule="auto"/>
      </w:pPr>
      <w:r w:rsidRPr="00601FBA">
        <w:rPr>
          <w:vertAlign w:val="superscript"/>
        </w:rPr>
        <w:t>3</w:t>
      </w:r>
      <w:r w:rsidR="00601FBA">
        <w:t>Alaska Fisheries Science Center, National Marine Fisheries Service, NOAA, 7600 Sand Point Way N.E., Seattle, WA 98115-6349, USA</w:t>
      </w:r>
    </w:p>
    <w:p w14:paraId="7A94E714" w14:textId="77777777" w:rsidR="00776ADB" w:rsidRDefault="00601FBA" w:rsidP="00706AC6">
      <w:pPr>
        <w:spacing w:line="240" w:lineRule="auto"/>
        <w:jc w:val="left"/>
      </w:pPr>
      <w:r w:rsidRPr="00601FBA">
        <w:rPr>
          <w:vertAlign w:val="superscript"/>
        </w:rPr>
        <w:t>*</w:t>
      </w:r>
      <w:r>
        <w:t>Corresponding author: tel: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14:paraId="3D71F449" w14:textId="77777777" w:rsidR="008C7588" w:rsidRDefault="008C7588" w:rsidP="00706AC6">
      <w:pPr>
        <w:spacing w:line="240" w:lineRule="auto"/>
        <w:jc w:val="left"/>
      </w:pPr>
    </w:p>
    <w:p w14:paraId="57B55E79" w14:textId="77777777" w:rsidR="00776ADB" w:rsidRDefault="00601FBA" w:rsidP="00C06806">
      <w:pPr>
        <w:pStyle w:val="Heading1"/>
      </w:pPr>
      <w:r>
        <w:t>Abstract</w:t>
      </w:r>
    </w:p>
    <w:p w14:paraId="63F62C82" w14:textId="77777777" w:rsidR="00601FBA" w:rsidRDefault="00601FBA" w:rsidP="00706AC6">
      <w:pPr>
        <w:spacing w:line="240" w:lineRule="auto"/>
      </w:pPr>
      <w:r w:rsidRPr="00601FBA">
        <w:rPr>
          <w:highlight w:val="yellow"/>
        </w:rPr>
        <w:t>Todo: write abstract</w:t>
      </w:r>
    </w:p>
    <w:p w14:paraId="76166E49" w14:textId="77777777" w:rsidR="00776ADB" w:rsidRDefault="00601FBA" w:rsidP="00C06806">
      <w:pPr>
        <w:pStyle w:val="Heading1"/>
      </w:pPr>
      <w:bookmarkStart w:id="2" w:name="keywords"/>
      <w:r>
        <w:t>K</w:t>
      </w:r>
      <w:r w:rsidR="00EF76D7">
        <w:t>eywords</w:t>
      </w:r>
    </w:p>
    <w:bookmarkEnd w:id="2"/>
    <w:p w14:paraId="5591D869" w14:textId="17D8EE8A" w:rsidR="00601FBA" w:rsidRDefault="00EF76D7" w:rsidP="00706AC6">
      <w:pPr>
        <w:spacing w:line="240" w:lineRule="auto"/>
        <w:rPr>
          <w:rFonts w:asciiTheme="majorHAnsi" w:eastAsiaTheme="majorEastAsia" w:hAnsiTheme="majorHAnsi" w:cstheme="majorBidi"/>
          <w:b/>
          <w:bCs/>
          <w:sz w:val="36"/>
          <w:szCs w:val="36"/>
        </w:rPr>
      </w:pPr>
      <w:r>
        <w:t>Al</w:t>
      </w:r>
      <w:r w:rsidR="00820806">
        <w:t>eutian Islands, Al</w:t>
      </w:r>
      <w:r>
        <w:t xml:space="preserve">aska, </w:t>
      </w:r>
      <w:r w:rsidR="00820806">
        <w:t xml:space="preserve">Gulf of Alaska, </w:t>
      </w:r>
      <w:r w:rsidR="00F875A6">
        <w:t xml:space="preserve">Gompertz model, </w:t>
      </w:r>
      <w:r>
        <w:t xml:space="preserve">Pacific cod, </w:t>
      </w:r>
      <w:bookmarkStart w:id="3" w:name="introduction"/>
      <w:r w:rsidR="00F64424">
        <w:t>random field, stock structure</w:t>
      </w:r>
    </w:p>
    <w:p w14:paraId="57281194" w14:textId="77777777" w:rsidR="00601FBA" w:rsidRDefault="00601FBA" w:rsidP="00C06806">
      <w:pPr>
        <w:pStyle w:val="Heading1"/>
        <w:sectPr w:rsidR="00601FBA" w:rsidSect="00601FBA">
          <w:pgSz w:w="11906" w:h="16838"/>
          <w:pgMar w:top="1440" w:right="1440" w:bottom="1440" w:left="1440" w:header="720" w:footer="720" w:gutter="0"/>
          <w:lnNumType w:countBy="1" w:restart="continuous"/>
          <w:cols w:space="720"/>
          <w:docGrid w:linePitch="360"/>
        </w:sectPr>
      </w:pPr>
    </w:p>
    <w:p w14:paraId="37374803" w14:textId="77777777" w:rsidR="00776ADB" w:rsidRDefault="00EF76D7" w:rsidP="00C06806">
      <w:pPr>
        <w:pStyle w:val="Heading1"/>
      </w:pPr>
      <w:r>
        <w:lastRenderedPageBreak/>
        <w:t>Introduction</w:t>
      </w:r>
    </w:p>
    <w:bookmarkEnd w:id="3"/>
    <w:p w14:paraId="196A6782" w14:textId="646370D7" w:rsidR="00912832" w:rsidRDefault="00EF76D7" w:rsidP="00706AC6">
      <w:pPr>
        <w:spacing w:line="240" w:lineRule="auto"/>
      </w:pPr>
      <w:r>
        <w:t xml:space="preserve">The first step in the management of natural resources is to determine the management unit, which will depend on the management objectives. </w:t>
      </w:r>
      <w:r w:rsidR="00C63BB2">
        <w:t xml:space="preserve">Unfortunately, management objectives are not static, </w:t>
      </w:r>
      <w:r w:rsidR="00232106">
        <w:t>therefore</w:t>
      </w:r>
      <w:r w:rsidR="00C63BB2">
        <w:t xml:space="preserve"> it follows that management units should </w:t>
      </w:r>
      <w:r>
        <w:t xml:space="preserve">evolve in </w:t>
      </w:r>
      <w:r w:rsidR="00C63BB2">
        <w:t xml:space="preserve">tandem </w:t>
      </w:r>
      <w:r>
        <w:t>with changing management objectives (Begg and Waldman, 1999</w:t>
      </w:r>
      <w:r w:rsidR="008621EE">
        <w:t xml:space="preserve">; Reiss </w:t>
      </w:r>
      <w:r w:rsidR="008621EE">
        <w:rPr>
          <w:i/>
        </w:rPr>
        <w:t>et al.</w:t>
      </w:r>
      <w:r w:rsidR="008621EE">
        <w:t>, 2009</w:t>
      </w:r>
      <w:r>
        <w:t xml:space="preserve">). </w:t>
      </w:r>
      <w:r w:rsidR="00415A15">
        <w:t xml:space="preserve">Furthermore, </w:t>
      </w:r>
      <w:r w:rsidR="009A78A9">
        <w:t>environments are not static</w:t>
      </w:r>
      <w:r w:rsidR="00232106">
        <w:t>.</w:t>
      </w:r>
      <w:r w:rsidR="009A78A9">
        <w:t xml:space="preserve"> </w:t>
      </w:r>
      <w:r w:rsidR="00232106">
        <w:t>S</w:t>
      </w:r>
      <w:r w:rsidR="00415A15">
        <w:t xml:space="preserve">pecies ranges </w:t>
      </w:r>
      <w:r w:rsidR="00232106">
        <w:t xml:space="preserve">are </w:t>
      </w:r>
      <w:r w:rsidR="00415A15">
        <w:t xml:space="preserve">predicted to shift with respect to depth and latitude as oceans warm in response to climate change (Perry </w:t>
      </w:r>
      <w:r w:rsidR="00415A15">
        <w:rPr>
          <w:i/>
        </w:rPr>
        <w:t>et al</w:t>
      </w:r>
      <w:r w:rsidR="00415A15">
        <w:t xml:space="preserve">., 2005; Dulvy </w:t>
      </w:r>
      <w:r w:rsidR="00415A15">
        <w:rPr>
          <w:i/>
        </w:rPr>
        <w:t>et al</w:t>
      </w:r>
      <w:r w:rsidR="00415A15">
        <w:t xml:space="preserve">., 2008; Nye </w:t>
      </w:r>
      <w:r w:rsidR="00415A15">
        <w:rPr>
          <w:i/>
        </w:rPr>
        <w:t>et al</w:t>
      </w:r>
      <w:r w:rsidR="00415A15">
        <w:t>., 2009), potentially increasing the mismatch between default, often political, and biological stock boundaries.</w:t>
      </w:r>
    </w:p>
    <w:p w14:paraId="1373C30E" w14:textId="6A51B5BA" w:rsidR="00A773A8" w:rsidRDefault="005B17A9" w:rsidP="003244A0">
      <w:pPr>
        <w:spacing w:line="240" w:lineRule="auto"/>
      </w:pPr>
      <w:r>
        <w:tab/>
      </w:r>
      <w:r w:rsidR="00A773A8">
        <w:t xml:space="preserve">Management objectives for commercially fished marine species typically </w:t>
      </w:r>
      <w:r w:rsidR="00410BBD">
        <w:t>prioritize</w:t>
      </w:r>
      <w:r w:rsidR="00A773A8">
        <w:t xml:space="preserve"> optimiz</w:t>
      </w:r>
      <w:r w:rsidR="00EC2C04">
        <w:t>ing</w:t>
      </w:r>
      <w:r w:rsidR="00A773A8">
        <w:t xml:space="preserve"> </w:t>
      </w:r>
      <w:r w:rsidR="0044143C">
        <w:t>long-term sustainable yield</w:t>
      </w:r>
      <w:r w:rsidR="00410BBD">
        <w:t>s</w:t>
      </w:r>
      <w:r w:rsidR="00A773A8">
        <w:t xml:space="preserve">, </w:t>
      </w:r>
      <w:r w:rsidR="0044143C">
        <w:t xml:space="preserve">while conserving biological characteristics that facilitate such optimal yields </w:t>
      </w:r>
      <w:r w:rsidR="00912832">
        <w:t>(</w:t>
      </w:r>
      <w:r w:rsidR="001617F9">
        <w:t xml:space="preserve">Hilborn and Walters, 1992; </w:t>
      </w:r>
      <w:r w:rsidR="00912832">
        <w:t xml:space="preserve">Punt </w:t>
      </w:r>
      <w:r w:rsidR="00912832" w:rsidRPr="00415A15">
        <w:rPr>
          <w:i/>
        </w:rPr>
        <w:t>et al</w:t>
      </w:r>
      <w:r w:rsidR="00912832">
        <w:t>., 2006)</w:t>
      </w:r>
      <w:r w:rsidR="001617F9">
        <w:t>.</w:t>
      </w:r>
      <w:r w:rsidR="00E17804">
        <w:t xml:space="preserve"> </w:t>
      </w:r>
      <w:r w:rsidR="00702037">
        <w:t>To achieve the previous, fisheries managers must design, politically justify, and implement restraints on fishing activities. O</w:t>
      </w:r>
      <w:r w:rsidR="004F40A8">
        <w:t xml:space="preserve">utput from stock assessment models provides scientific advice </w:t>
      </w:r>
      <w:r w:rsidR="00702037">
        <w:t>to</w:t>
      </w:r>
      <w:r w:rsidR="004F40A8">
        <w:t xml:space="preserve"> fisheries managers </w:t>
      </w:r>
      <w:r w:rsidR="00702037">
        <w:t>regarding</w:t>
      </w:r>
      <w:r w:rsidR="00DF6A61">
        <w:t xml:space="preserve"> the current status of </w:t>
      </w:r>
      <w:r w:rsidR="00410BBD">
        <w:t>the</w:t>
      </w:r>
      <w:r w:rsidR="00DF6A61">
        <w:t xml:space="preserve"> </w:t>
      </w:r>
      <w:r w:rsidR="00410BBD">
        <w:t xml:space="preserve">management unit (stock) </w:t>
      </w:r>
      <w:r w:rsidR="00DF6A61">
        <w:t xml:space="preserve">and how </w:t>
      </w:r>
      <w:r w:rsidR="00410BBD">
        <w:t>it</w:t>
      </w:r>
      <w:r w:rsidR="00DF6A61">
        <w:t xml:space="preserve"> </w:t>
      </w:r>
      <w:r w:rsidR="00410BBD">
        <w:t>may potentially</w:t>
      </w:r>
      <w:r w:rsidR="00DF6A61">
        <w:t xml:space="preserve"> respond to future management measures. </w:t>
      </w:r>
      <w:r w:rsidR="00E06272">
        <w:t xml:space="preserve">A major assumption </w:t>
      </w:r>
      <w:r w:rsidR="003244A0">
        <w:t>of stock assessment</w:t>
      </w:r>
      <w:r w:rsidR="00E06272">
        <w:t xml:space="preserve"> models is that f</w:t>
      </w:r>
      <w:r w:rsidR="00410BBD">
        <w:t>ish within the stock</w:t>
      </w:r>
      <w:r w:rsidR="00E06272">
        <w:t xml:space="preserve"> are homogeneous (i.e., similar growth, natural mortality, risk of fishing, etc.)</w:t>
      </w:r>
      <w:r w:rsidR="00C940BD">
        <w:t xml:space="preserve"> (</w:t>
      </w:r>
      <w:r w:rsidR="00C940BD" w:rsidRPr="00A23714">
        <w:t>Waldman, 2005</w:t>
      </w:r>
      <w:r w:rsidR="00C66372">
        <w:t>; Rothschild and Jiao, 2011</w:t>
      </w:r>
      <w:r w:rsidR="00C940BD">
        <w:t>)</w:t>
      </w:r>
      <w:r w:rsidR="00E06272">
        <w:t xml:space="preserve">. </w:t>
      </w:r>
      <w:r w:rsidR="003244A0">
        <w:t xml:space="preserve">Thus, </w:t>
      </w:r>
      <w:r w:rsidR="007D48B2">
        <w:t xml:space="preserve">geographic boundaries of </w:t>
      </w:r>
      <w:r w:rsidR="003244A0">
        <w:t xml:space="preserve">fish stocks should be defined using a method based on </w:t>
      </w:r>
      <w:r w:rsidR="007D48B2">
        <w:t xml:space="preserve">population dynamics (life-history) </w:t>
      </w:r>
      <w:r w:rsidR="003244A0">
        <w:t>parameters (Carvalho and Hauser, 1995; Begg and Waldman, 1999; Quinn and Deriso, 1999)</w:t>
      </w:r>
      <w:ins w:id="4" w:author="JTT" w:date="2014-09-25T07:54:00Z">
        <w:r w:rsidR="00476A31">
          <w:t xml:space="preserve"> </w:t>
        </w:r>
        <w:r w:rsidR="00476A31">
          <w:fldChar w:fldCharType="begin"/>
        </w:r>
        <w:r w:rsidR="00476A31">
          <w:instrText xml:space="preserve"> ADDIN ZOTERO_ITEM CSL_CITATION {"citationID":"1351qvlbot","properties":{"formattedCitation":"(Cope &amp; Punt 2009)","plainCitation":"(Cope &amp; Punt 2009)"},"citationItems":[{"id":2699,"uris":["http://zotero.org/users/251206/items/DXPUIZA3"],"uri":["http://zotero.org/users/251206/items/DXPUIZA3"],"itemData":{"id":2699,"type":"article-journal","title":"Drawing the lines: resolving fishery management units with simple fisheries data","container-title":"Canadian Journal of Fisheries and Aquatic Sciences","page":"1256–1273","volume":"66","issue":"8","source":"Google Scholar","shortTitle":"Drawing the lines","author":[{"family":"Cope","given":"Jason M."},{"family":"Punt","given":"Andre E."}],"issued":{"date-parts":[["2009"]]},"accessed":{"date-parts":[["2014",6,17]]}}}],"schema":"https://github.com/citation-style-language/schema/raw/master/csl-citation.json"} </w:instrText>
        </w:r>
      </w:ins>
      <w:r w:rsidR="00476A31">
        <w:fldChar w:fldCharType="separate"/>
      </w:r>
      <w:ins w:id="5" w:author="JTT" w:date="2014-09-25T07:54:00Z">
        <w:r w:rsidR="00476A31" w:rsidRPr="00476A31">
          <w:rPr>
            <w:rFonts w:ascii="Cambria" w:hAnsi="Cambria"/>
            <w:rPrChange w:id="6" w:author="JTT" w:date="2014-09-25T07:54:00Z">
              <w:rPr/>
            </w:rPrChange>
          </w:rPr>
          <w:t>(Cope &amp; Punt 2009)</w:t>
        </w:r>
        <w:r w:rsidR="00476A31">
          <w:fldChar w:fldCharType="end"/>
        </w:r>
      </w:ins>
      <w:r w:rsidR="003244A0">
        <w:t xml:space="preserve">. </w:t>
      </w:r>
    </w:p>
    <w:p w14:paraId="4AFD643C" w14:textId="72AC216E" w:rsidR="00FB681B" w:rsidRDefault="00D918DB" w:rsidP="005429F2">
      <w:pPr>
        <w:spacing w:line="240" w:lineRule="auto"/>
        <w:ind w:firstLine="720"/>
      </w:pPr>
      <w:r>
        <w:t>Life-history p</w:t>
      </w:r>
      <w:r w:rsidR="005429F2">
        <w:t xml:space="preserve">arameters </w:t>
      </w:r>
      <w:r w:rsidR="00230CFA">
        <w:t xml:space="preserve">(growth, survival, age-at-maturation, fecundity, distribution, and abundance) </w:t>
      </w:r>
      <w:del w:id="7" w:author="JTT" w:date="2014-09-25T07:54:00Z">
        <w:r w:rsidR="00B5777F" w:rsidDel="00476A31">
          <w:delText>tend to r</w:delText>
        </w:r>
        <w:r w:rsidR="005429F2" w:rsidDel="00476A31">
          <w:delText>eflect</w:delText>
        </w:r>
      </w:del>
      <w:ins w:id="8" w:author="JTT" w:date="2014-09-25T07:54:00Z">
        <w:r w:rsidR="00476A31">
          <w:t>are influenced by</w:t>
        </w:r>
      </w:ins>
      <w:r w:rsidR="007D48B2">
        <w:t xml:space="preserve"> the</w:t>
      </w:r>
      <w:r w:rsidR="005429F2">
        <w:t xml:space="preserve"> specific </w:t>
      </w:r>
      <w:ins w:id="9" w:author="JTT" w:date="2014-09-25T07:55:00Z">
        <w:r w:rsidR="00476A31">
          <w:t xml:space="preserve">biotic and abiotic </w:t>
        </w:r>
      </w:ins>
      <w:r w:rsidR="005429F2">
        <w:t>environment</w:t>
      </w:r>
      <w:r w:rsidR="00B5777F">
        <w:t xml:space="preserve"> inhabited by </w:t>
      </w:r>
      <w:r w:rsidR="005429F2">
        <w:t xml:space="preserve">a stock </w:t>
      </w:r>
      <w:r>
        <w:t>due to</w:t>
      </w:r>
      <w:r w:rsidR="005429F2">
        <w:t xml:space="preserve"> their sensitivity to </w:t>
      </w:r>
      <w:r>
        <w:t xml:space="preserve">both </w:t>
      </w:r>
      <w:r w:rsidR="00B5777F">
        <w:t>environmental and anthropocentric</w:t>
      </w:r>
      <w:r w:rsidR="005429F2">
        <w:t xml:space="preserve"> </w:t>
      </w:r>
      <w:r w:rsidR="00A94F0D">
        <w:t>influences</w:t>
      </w:r>
      <w:r w:rsidR="005429F2">
        <w:t xml:space="preserve"> (</w:t>
      </w:r>
      <w:r w:rsidR="00CE22C1">
        <w:t xml:space="preserve">Begg </w:t>
      </w:r>
      <w:r w:rsidR="00CE22C1">
        <w:rPr>
          <w:i/>
        </w:rPr>
        <w:t>et al</w:t>
      </w:r>
      <w:r w:rsidR="00CE22C1">
        <w:t>., 1999</w:t>
      </w:r>
      <w:r w:rsidR="005429F2">
        <w:t>). Furthermore, even though life-history parameters do not provide direct information about the g</w:t>
      </w:r>
      <w:r>
        <w:t xml:space="preserve">enetic composition of the stock, phenotypic variation </w:t>
      </w:r>
      <w:r w:rsidR="00CE22C1">
        <w:t>results from</w:t>
      </w:r>
      <w:r w:rsidR="007D48B2">
        <w:t xml:space="preserve"> the</w:t>
      </w:r>
      <w:r>
        <w:t xml:space="preserve"> interaction between genotypes and their environment</w:t>
      </w:r>
      <w:r w:rsidR="00CE22C1">
        <w:t xml:space="preserve">, thus providing a proxy for genetic </w:t>
      </w:r>
      <w:r w:rsidR="00CE22C1" w:rsidRPr="006E743C">
        <w:t>structure (</w:t>
      </w:r>
      <w:r w:rsidR="00303172" w:rsidRPr="006E743C">
        <w:t xml:space="preserve">Campana </w:t>
      </w:r>
      <w:r w:rsidR="00303172" w:rsidRPr="006E743C">
        <w:rPr>
          <w:i/>
        </w:rPr>
        <w:t>et al</w:t>
      </w:r>
      <w:r w:rsidR="00303172" w:rsidRPr="006E743C">
        <w:t>., 1995</w:t>
      </w:r>
      <w:r w:rsidR="00CE22C1" w:rsidRPr="006E743C">
        <w:t>)</w:t>
      </w:r>
      <w:r w:rsidRPr="006E743C">
        <w:t xml:space="preserve">. </w:t>
      </w:r>
      <w:r w:rsidR="00FB681B" w:rsidRPr="006E743C">
        <w:t>In short</w:t>
      </w:r>
      <w:r w:rsidR="00FB681B">
        <w:t xml:space="preserve">, using </w:t>
      </w:r>
      <w:r w:rsidR="00A94F0D">
        <w:t xml:space="preserve">easy to measure </w:t>
      </w:r>
      <w:r w:rsidR="00FB681B">
        <w:t xml:space="preserve">life-history data to </w:t>
      </w:r>
      <w:r w:rsidR="00A94F0D">
        <w:t>delineate</w:t>
      </w:r>
      <w:r w:rsidR="00FB681B">
        <w:t xml:space="preserve"> stock</w:t>
      </w:r>
      <w:r w:rsidR="007D48B2">
        <w:t xml:space="preserve"> boundaries</w:t>
      </w:r>
      <w:r w:rsidR="00FB681B">
        <w:t xml:space="preserve"> can provide a good starting point for more advanced stock identification techniques (e.g. </w:t>
      </w:r>
      <w:r w:rsidR="00303172">
        <w:t xml:space="preserve">behavioural, </w:t>
      </w:r>
      <w:r w:rsidR="00FB681B">
        <w:t xml:space="preserve">biochemical, </w:t>
      </w:r>
      <w:r w:rsidR="00303172">
        <w:t xml:space="preserve">cytogenetics, </w:t>
      </w:r>
      <w:r w:rsidR="00FB681B">
        <w:t xml:space="preserve">immunological, </w:t>
      </w:r>
      <w:r w:rsidR="00303172">
        <w:t>m</w:t>
      </w:r>
      <w:r w:rsidR="007D48B2">
        <w:t>eristic, morphometric, parasitic</w:t>
      </w:r>
      <w:r w:rsidR="00303172">
        <w:t xml:space="preserve">, protein electrophoresis, scale morphology, otoliths, </w:t>
      </w:r>
      <w:r w:rsidR="00FB681B">
        <w:t>serological,</w:t>
      </w:r>
      <w:r w:rsidR="00303172">
        <w:t xml:space="preserve"> stable isotopes,</w:t>
      </w:r>
      <w:r w:rsidR="00FB681B">
        <w:t xml:space="preserve"> </w:t>
      </w:r>
      <w:r w:rsidR="00303172">
        <w:t xml:space="preserve">tag-recovery, </w:t>
      </w:r>
      <w:r w:rsidR="00FB681B">
        <w:t xml:space="preserve">etc.), while being cost effective and efficient (Begg </w:t>
      </w:r>
      <w:r w:rsidR="00FB681B" w:rsidRPr="00FB681B">
        <w:rPr>
          <w:i/>
        </w:rPr>
        <w:t>et al</w:t>
      </w:r>
      <w:r w:rsidR="00FB681B">
        <w:t>., 1999</w:t>
      </w:r>
      <w:r w:rsidR="00DD6E57">
        <w:t>; Smedbol and Stephenson, 2001</w:t>
      </w:r>
      <w:r w:rsidR="00FB681B">
        <w:t xml:space="preserve">). </w:t>
      </w:r>
    </w:p>
    <w:p w14:paraId="2D2D81B7" w14:textId="0CB5F39C" w:rsidR="00F956A6" w:rsidRDefault="009D6D6A" w:rsidP="009D6D6A">
      <w:pPr>
        <w:spacing w:line="240" w:lineRule="auto"/>
        <w:ind w:firstLine="720"/>
      </w:pPr>
      <w:r>
        <w:t xml:space="preserve">Almost all fish species exhibit complex spatial structure in their population dynamics (Conover </w:t>
      </w:r>
      <w:r>
        <w:rPr>
          <w:i/>
        </w:rPr>
        <w:t>et al</w:t>
      </w:r>
      <w:r>
        <w:t xml:space="preserve">., 2006; </w:t>
      </w:r>
      <w:commentRangeStart w:id="10"/>
      <w:r>
        <w:t>Cope and Punt, 2009</w:t>
      </w:r>
      <w:commentRangeEnd w:id="10"/>
      <w:r w:rsidR="000A2B65">
        <w:rPr>
          <w:rStyle w:val="CommentReference"/>
        </w:rPr>
        <w:commentReference w:id="10"/>
      </w:r>
      <w:r>
        <w:t xml:space="preserve">). </w:t>
      </w:r>
      <w:r w:rsidR="006E743C">
        <w:t>Consequently, u</w:t>
      </w:r>
      <w:r w:rsidR="002B6FA9">
        <w:t>nderstanding stock structure becomes increasingly important when stocks of a given species are differentially exploited (</w:t>
      </w:r>
      <w:r w:rsidR="00303172">
        <w:t xml:space="preserve">Altukhov, 1981; </w:t>
      </w:r>
      <w:r w:rsidR="002B6FA9">
        <w:t>Ricker, 1981</w:t>
      </w:r>
      <w:r w:rsidR="00B47639">
        <w:t xml:space="preserve">). </w:t>
      </w:r>
      <w:r w:rsidR="00D86A3A">
        <w:t xml:space="preserve">Fisheries that reduce stocks to low levels for extended periods of time can lead to reduced genetic diversity, which can ultimately lead to lowered adaptability, population productivity, and </w:t>
      </w:r>
      <w:r w:rsidR="004E7FC1">
        <w:t>persistence</w:t>
      </w:r>
      <w:r w:rsidR="00D86A3A">
        <w:t xml:space="preserve"> (Lacy, 1987; </w:t>
      </w:r>
      <w:r w:rsidR="004E7FC1">
        <w:t xml:space="preserve">Lande, 1993; </w:t>
      </w:r>
      <w:r w:rsidR="00D86A3A">
        <w:t xml:space="preserve">Hauser </w:t>
      </w:r>
      <w:r w:rsidR="00D86A3A">
        <w:rPr>
          <w:i/>
        </w:rPr>
        <w:t>et al</w:t>
      </w:r>
      <w:r w:rsidR="00D86A3A">
        <w:t xml:space="preserve">., 2002). </w:t>
      </w:r>
      <w:r w:rsidR="00A94F0D">
        <w:t>Matching stocks with biological units helps minimize the risk of depleting distinct stocks (</w:t>
      </w:r>
      <w:r w:rsidR="005B129F">
        <w:t xml:space="preserve">Frank and </w:t>
      </w:r>
      <w:r w:rsidR="005B129F" w:rsidRPr="005B129F">
        <w:t>Brickman</w:t>
      </w:r>
      <w:r w:rsidR="005B129F">
        <w:t xml:space="preserve">, 2000; </w:t>
      </w:r>
      <w:r w:rsidR="00A94F0D">
        <w:t xml:space="preserve">Laikre </w:t>
      </w:r>
      <w:r w:rsidR="00A94F0D">
        <w:rPr>
          <w:i/>
        </w:rPr>
        <w:t>et al</w:t>
      </w:r>
      <w:r w:rsidR="00A94F0D">
        <w:t xml:space="preserve">., 2005; Sterner, 2007) and helps maintain stable stock complexes (Schindler, 2010). </w:t>
      </w:r>
    </w:p>
    <w:p w14:paraId="01507F26" w14:textId="195D7E93" w:rsidR="00776ADB" w:rsidRDefault="00EF76D7" w:rsidP="000A2B65">
      <w:pPr>
        <w:spacing w:line="240" w:lineRule="auto"/>
        <w:ind w:firstLine="720"/>
      </w:pPr>
      <w:r>
        <w:t xml:space="preserve">Currently, no </w:t>
      </w:r>
      <w:r w:rsidR="000A2B65">
        <w:t>single</w:t>
      </w:r>
      <w:r>
        <w:t xml:space="preserve"> method</w:t>
      </w:r>
      <w:r w:rsidR="000A2B65">
        <w:t>, whether it be based on life-history parameters, genetics, otolith structure, parasitic composition, etc.,</w:t>
      </w:r>
      <w:r>
        <w:t xml:space="preserve"> properly identifies all stocks. Several techniques require a substantive amount of costly data, necessitating a balance between accuracy and efficiency (Hilborn and Walters, 1992). Thus, techniques that use </w:t>
      </w:r>
      <w:r>
        <w:lastRenderedPageBreak/>
        <w:t>data routinely collected for assessment and management purposes (i.e.</w:t>
      </w:r>
      <w:r w:rsidR="003E3E8B">
        <w:t>,</w:t>
      </w:r>
      <w:r>
        <w:t xml:space="preserve"> life-history parameters) </w:t>
      </w:r>
      <w:r w:rsidR="000A2B65">
        <w:t>can be</w:t>
      </w:r>
      <w:r>
        <w:t xml:space="preserve"> advantageous. Unfortunately, </w:t>
      </w:r>
      <w:ins w:id="11" w:author="JTT" w:date="2014-09-25T07:58:00Z">
        <w:r w:rsidR="00476A31">
          <w:t xml:space="preserve">proper intepretation of </w:t>
        </w:r>
      </w:ins>
      <w:r>
        <w:t xml:space="preserve">fisheries data </w:t>
      </w:r>
      <w:del w:id="12" w:author="JTT" w:date="2014-09-25T07:58:00Z">
        <w:r w:rsidDel="00476A31">
          <w:delText xml:space="preserve">are subject </w:delText>
        </w:r>
      </w:del>
      <w:ins w:id="13" w:author="JTT" w:date="2014-09-25T07:58:00Z">
        <w:r w:rsidR="00476A31">
          <w:t xml:space="preserve">requires account for </w:t>
        </w:r>
      </w:ins>
      <w:del w:id="14" w:author="JTT" w:date="2014-09-25T07:58:00Z">
        <w:r w:rsidDel="00476A31">
          <w:delText xml:space="preserve">to </w:delText>
        </w:r>
      </w:del>
      <w:r>
        <w:t xml:space="preserve">both observation and process error, which can complicate analyses. </w:t>
      </w:r>
    </w:p>
    <w:p w14:paraId="61E92D45" w14:textId="4C0CA23F" w:rsidR="00873E88" w:rsidRDefault="00EF76D7" w:rsidP="00F930BB">
      <w:pPr>
        <w:spacing w:line="240" w:lineRule="auto"/>
        <w:ind w:firstLine="720"/>
      </w:pPr>
      <w:r>
        <w:t>State-space models can simultaneously estimate process and observation error making them ideal for ecological data. Their use in ecology began with time-series data for single populations (</w:t>
      </w:r>
      <w:r w:rsidRPr="00996A5C">
        <w:t xml:space="preserve">Staples, Taper, and Dennis, 2004; Dennis </w:t>
      </w:r>
      <w:r w:rsidRPr="00996A5C">
        <w:rPr>
          <w:i/>
        </w:rPr>
        <w:t>et al</w:t>
      </w:r>
      <w:r w:rsidRPr="00996A5C">
        <w:t>., 2006</w:t>
      </w:r>
      <w:r>
        <w:t xml:space="preserve">) </w:t>
      </w:r>
      <w:ins w:id="15" w:author="JTT" w:date="2014-09-25T07:58:00Z">
        <w:r w:rsidR="00476A31">
          <w:fldChar w:fldCharType="begin"/>
        </w:r>
        <w:r w:rsidR="00476A31">
          <w:instrText xml:space="preserve"> ADDIN ZOTERO_ITEM CSL_CITATION {"citationID":"1i9cr8nkrj","properties":{"formattedCitation":"(Millar &amp; Meyer 2000)","plainCitation":"(Millar &amp; Meyer 2000)"},"citationItems":[{"id":324,"uris":["http://zotero.org/users/251206/items/GH4BQHXB"],"uri":["http://zotero.org/users/251206/items/GH4BQHXB"],"itemData":{"id":324,"type":"article-journal","title":"Bayesian state-space modeling of age-structured data: fitting a model is just the beginning","container-title":"Canadian Journal of Fisheries and Aquatic Sciences","page":"43–50","volume":"57","issue":"1","source":"Google Scholar","shortTitle":"Bayesian state-space modeling of age-structured data","author":[{"family":"Millar","given":"R. B."},{"family":"Meyer","given":"R."}],"issued":{"date-parts":[["2000"]]},"accessed":{"date-parts":[["2012",12,3]]}}}],"schema":"https://github.com/citation-style-language/schema/raw/master/csl-citation.json"} </w:instrText>
        </w:r>
      </w:ins>
      <w:r w:rsidR="00476A31">
        <w:fldChar w:fldCharType="separate"/>
      </w:r>
      <w:ins w:id="16" w:author="JTT" w:date="2014-09-25T07:58:00Z">
        <w:r w:rsidR="00476A31" w:rsidRPr="00476A31">
          <w:rPr>
            <w:rFonts w:ascii="Cambria" w:hAnsi="Cambria"/>
            <w:rPrChange w:id="17" w:author="JTT" w:date="2014-09-25T07:58:00Z">
              <w:rPr/>
            </w:rPrChange>
          </w:rPr>
          <w:t>(Millar &amp; Meyer 2000)</w:t>
        </w:r>
        <w:r w:rsidR="00476A31">
          <w:fldChar w:fldCharType="end"/>
        </w:r>
        <w:r w:rsidR="00476A31">
          <w:t xml:space="preserve"> </w:t>
        </w:r>
      </w:ins>
      <w:r>
        <w:t>and later extended into two-dimensional space for movement data (</w:t>
      </w:r>
      <w:r w:rsidRPr="00996A5C">
        <w:t>Jonsen, Myers, and Flemming, 2003</w:t>
      </w:r>
      <w:r>
        <w:t xml:space="preserve">) and multiple subpopulations (Ward </w:t>
      </w:r>
      <w:r>
        <w:rPr>
          <w:i/>
        </w:rPr>
        <w:t>et al</w:t>
      </w:r>
      <w:r>
        <w:t>., 20</w:t>
      </w:r>
      <w:r w:rsidR="00873E88">
        <w:t>10</w:t>
      </w:r>
      <w:r>
        <w:t>) and species (</w:t>
      </w:r>
      <w:r w:rsidRPr="00996A5C">
        <w:t xml:space="preserve">Mattsson </w:t>
      </w:r>
      <w:r w:rsidRPr="00996A5C">
        <w:rPr>
          <w:i/>
        </w:rPr>
        <w:t>et al</w:t>
      </w:r>
      <w:r w:rsidRPr="00996A5C">
        <w:t>., 2013</w:t>
      </w:r>
      <w:r>
        <w:t xml:space="preserve">). Multivariate time-series analysis is one way to detect patterns of correlation and synchrony across multiple </w:t>
      </w:r>
      <w:r w:rsidR="005519D1">
        <w:t>scales</w:t>
      </w:r>
      <w:r>
        <w:t xml:space="preserve"> (</w:t>
      </w:r>
      <w:r w:rsidR="0062744E">
        <w:t xml:space="preserve">Ward </w:t>
      </w:r>
      <w:r w:rsidR="0062744E">
        <w:rPr>
          <w:i/>
        </w:rPr>
        <w:t xml:space="preserve">et </w:t>
      </w:r>
      <w:r w:rsidR="0062744E" w:rsidRPr="0062744E">
        <w:rPr>
          <w:i/>
        </w:rPr>
        <w:t>al</w:t>
      </w:r>
      <w:r w:rsidR="0062744E">
        <w:t>., 2010</w:t>
      </w:r>
      <w:r>
        <w:t>) and can provide inferences on stock structure based on ecological differences</w:t>
      </w:r>
      <w:r w:rsidR="00F930BB">
        <w:t xml:space="preserve"> across stocks</w:t>
      </w:r>
      <w:r>
        <w:t xml:space="preserve">. </w:t>
      </w:r>
      <w:r w:rsidR="0062744E">
        <w:t xml:space="preserve">Unfortunately these models </w:t>
      </w:r>
      <w:r w:rsidR="00F930BB">
        <w:t xml:space="preserve">rely on the user to specify hypothesized stock structures (i.e., manually grouping the data according to hypothesized stock structures). Additionally, parameter estimates from </w:t>
      </w:r>
      <w:r w:rsidR="00F843A6">
        <w:t xml:space="preserve">non-spatial </w:t>
      </w:r>
      <w:r w:rsidR="00F930BB">
        <w:t xml:space="preserve">population models </w:t>
      </w:r>
      <w:del w:id="18" w:author="JTT" w:date="2014-09-25T07:59:00Z">
        <w:r w:rsidR="00F930BB" w:rsidDel="00476A31">
          <w:delText>tend to be</w:delText>
        </w:r>
      </w:del>
      <w:ins w:id="19" w:author="JTT" w:date="2014-09-25T07:59:00Z">
        <w:r w:rsidR="00476A31">
          <w:t>may be</w:t>
        </w:r>
      </w:ins>
      <w:r w:rsidR="00F930BB">
        <w:t xml:space="preserve"> biased </w:t>
      </w:r>
      <w:ins w:id="20" w:author="JTT" w:date="2014-09-25T07:59:00Z">
        <w:r w:rsidR="00476A31">
          <w:t xml:space="preserve">when density or productivity varies spatially </w:t>
        </w:r>
      </w:ins>
      <w:r w:rsidR="00747EB7" w:rsidRPr="00747EB7">
        <w:t xml:space="preserve">(Thorson </w:t>
      </w:r>
      <w:r w:rsidR="00747EB7" w:rsidRPr="00747EB7">
        <w:rPr>
          <w:i/>
        </w:rPr>
        <w:t>et al</w:t>
      </w:r>
      <w:r w:rsidR="00747EB7" w:rsidRPr="00747EB7">
        <w:t xml:space="preserve">., In </w:t>
      </w:r>
      <w:del w:id="21" w:author="JTT" w:date="2014-09-25T07:59:00Z">
        <w:r w:rsidR="00747EB7" w:rsidRPr="00747EB7" w:rsidDel="00476A31">
          <w:delText>review</w:delText>
        </w:r>
      </w:del>
      <w:ins w:id="22" w:author="JTT" w:date="2014-09-25T07:59:00Z">
        <w:r w:rsidR="00476A31">
          <w:t>press</w:t>
        </w:r>
      </w:ins>
      <w:r w:rsidR="00747EB7" w:rsidRPr="00747EB7">
        <w:t xml:space="preserve">), making it necessary to </w:t>
      </w:r>
      <w:r w:rsidR="00F843A6">
        <w:t>explicitly include space</w:t>
      </w:r>
      <w:r w:rsidR="00747EB7" w:rsidRPr="00747EB7">
        <w:t xml:space="preserve">. Accounting for space </w:t>
      </w:r>
      <w:r w:rsidR="00747EB7">
        <w:t xml:space="preserve">can </w:t>
      </w:r>
      <w:r w:rsidR="00747EB7" w:rsidRPr="00747EB7">
        <w:t>be</w:t>
      </w:r>
      <w:r w:rsidR="00747EB7">
        <w:t xml:space="preserve"> accomplished by replacing </w:t>
      </w:r>
      <w:r w:rsidR="00F843A6">
        <w:t xml:space="preserve">relevant, scalar, life-history parameters with spatial or spatio-temporal random effects (Cressie and Wikle, 2011; Gelman </w:t>
      </w:r>
      <w:r w:rsidR="00F843A6">
        <w:rPr>
          <w:i/>
        </w:rPr>
        <w:t>et al</w:t>
      </w:r>
      <w:r w:rsidR="00F843A6">
        <w:t>., 2013)</w:t>
      </w:r>
      <w:r w:rsidR="00747EB7">
        <w:t xml:space="preserve">. </w:t>
      </w:r>
      <w:r w:rsidR="00985CC4">
        <w:t>Subsequently, spatially</w:t>
      </w:r>
      <w:r w:rsidR="00706AC6">
        <w:t>-</w:t>
      </w:r>
      <w:r w:rsidR="00985CC4">
        <w:t xml:space="preserve">explicit estimates of productivity can be used to help inform stock structure. </w:t>
      </w:r>
    </w:p>
    <w:p w14:paraId="497A8EE3" w14:textId="32D2790C" w:rsidR="00776ADB" w:rsidRDefault="00EF76D7" w:rsidP="00706AC6">
      <w:pPr>
        <w:spacing w:line="240" w:lineRule="auto"/>
        <w:ind w:firstLine="720"/>
      </w:pPr>
      <w:r>
        <w:t xml:space="preserve">Here we </w:t>
      </w:r>
      <w:r w:rsidR="00873E88">
        <w:t>quantify spatial differences in productivity</w:t>
      </w:r>
      <w:r>
        <w:t xml:space="preserve"> </w:t>
      </w:r>
      <w:r w:rsidR="00545D3E">
        <w:t xml:space="preserve">for </w:t>
      </w:r>
      <w:r>
        <w:t>Pacific cod (</w:t>
      </w:r>
      <w:r>
        <w:rPr>
          <w:i/>
        </w:rPr>
        <w:t>Gadus macrocephalus</w:t>
      </w:r>
      <w:r w:rsidR="001A25BD">
        <w:t>; hereafter referred to as cod)</w:t>
      </w:r>
      <w:r>
        <w:t xml:space="preserve"> in the north east Pacific Ocean using </w:t>
      </w:r>
      <w:r w:rsidR="00C77041">
        <w:t>spatially</w:t>
      </w:r>
      <w:r w:rsidR="00706AC6">
        <w:t>-</w:t>
      </w:r>
      <w:r w:rsidR="00C77041">
        <w:t xml:space="preserve">explicit Gompertz population dynamics </w:t>
      </w:r>
      <w:r>
        <w:t>models</w:t>
      </w:r>
      <w:r w:rsidR="00706AC6">
        <w:t>, implemented within a state-space formulation</w:t>
      </w:r>
      <w:ins w:id="23" w:author="JTT" w:date="2014-09-25T08:00:00Z">
        <w:r w:rsidR="00476A31">
          <w:t xml:space="preserve"> (Thorson et al. In press)</w:t>
        </w:r>
      </w:ins>
      <w:r>
        <w:t>.</w:t>
      </w:r>
      <w:r w:rsidR="00873E88">
        <w:t xml:space="preserve"> </w:t>
      </w:r>
      <w:r w:rsidR="001A25BD">
        <w:t xml:space="preserve">Cod is both an ecologically and commercially important species in </w:t>
      </w:r>
      <w:r>
        <w:t xml:space="preserve">the Bering Sea Aleutian Island and Gulf of Alaska (GOA) large marine ecosystems. </w:t>
      </w:r>
      <w:r w:rsidR="001A25BD">
        <w:t>C</w:t>
      </w:r>
      <w:r>
        <w:t>od represent</w:t>
      </w:r>
      <w:r w:rsidR="001A25BD">
        <w:t>s</w:t>
      </w:r>
      <w:r>
        <w:t xml:space="preserve"> the </w:t>
      </w:r>
      <w:r w:rsidR="001A25BD">
        <w:t>second</w:t>
      </w:r>
      <w:r>
        <w:t xml:space="preserve"> largest fisheries by weight in all of Alaska (</w:t>
      </w:r>
      <w:r w:rsidR="001A25BD">
        <w:t>329,040 (t)</w:t>
      </w:r>
      <w:r w:rsidR="00873E88">
        <w:t>; st.nmfs.noaa.gov</w:t>
      </w:r>
      <w:r>
        <w:t xml:space="preserve">). Furthmore, </w:t>
      </w:r>
      <w:r w:rsidR="001A25BD">
        <w:t xml:space="preserve">cod is one of the five most common </w:t>
      </w:r>
      <w:r>
        <w:t>prey species</w:t>
      </w:r>
      <w:r w:rsidR="001A25BD">
        <w:t xml:space="preserve"> (frequency of occurrence </w:t>
      </w:r>
      <w:ins w:id="24" w:author="JTT" w:date="2014-09-25T08:00:00Z">
        <w:r w:rsidR="00476A31">
          <w:t xml:space="preserve">in diet data </w:t>
        </w:r>
      </w:ins>
      <w:r w:rsidR="001A25BD">
        <w:t>(FO) 1</w:t>
      </w:r>
      <w:r>
        <w:t>6</w:t>
      </w:r>
      <w:r w:rsidR="001A25BD">
        <w:t>.1</w:t>
      </w:r>
      <w:r>
        <w:t>%) of the federally endangered Steller sea lion (</w:t>
      </w:r>
      <w:r w:rsidRPr="00127A23">
        <w:rPr>
          <w:i/>
        </w:rPr>
        <w:t>Eumetopias jubatus</w:t>
      </w:r>
      <w:r>
        <w:t xml:space="preserve">; SSL) (Sinclair and Zeppelin, 2002). The method should be useful to researchers looking to </w:t>
      </w:r>
      <w:r w:rsidR="00A47B1F">
        <w:t>inform stock structures of species for which fisheries-independent data exists yet precise structures remain unclear.</w:t>
      </w:r>
    </w:p>
    <w:p w14:paraId="7DC88250" w14:textId="1867C620" w:rsidR="00776ADB" w:rsidRPr="00C06806" w:rsidRDefault="00A47B1F" w:rsidP="00C06806">
      <w:pPr>
        <w:pStyle w:val="Heading1"/>
      </w:pPr>
      <w:bookmarkStart w:id="25" w:name="methods"/>
      <w:r>
        <w:t>Materials and m</w:t>
      </w:r>
      <w:r w:rsidR="00EF76D7" w:rsidRPr="00C06806">
        <w:t>ethods</w:t>
      </w:r>
    </w:p>
    <w:p w14:paraId="103C2DD4" w14:textId="69E121A8" w:rsidR="00776ADB" w:rsidRPr="004D0D9F" w:rsidDel="00D172DE" w:rsidRDefault="00EF76D7" w:rsidP="00C06806">
      <w:pPr>
        <w:pStyle w:val="Heading2"/>
      </w:pPr>
      <w:bookmarkStart w:id="26" w:name="study-area"/>
      <w:bookmarkEnd w:id="25"/>
      <w:moveFromRangeStart w:id="27" w:author="JTT" w:date="2014-09-25T08:05:00Z" w:name="move399395640"/>
      <w:moveFrom w:id="28" w:author="JTT" w:date="2014-09-25T08:05:00Z">
        <w:r w:rsidRPr="004D0D9F" w:rsidDel="00D172DE">
          <w:t>Study area</w:t>
        </w:r>
      </w:moveFrom>
    </w:p>
    <w:bookmarkEnd w:id="26"/>
    <w:p w14:paraId="6FB6CDBE" w14:textId="20079D09" w:rsidR="00776ADB" w:rsidDel="00D172DE" w:rsidRDefault="00EF76D7" w:rsidP="00706AC6">
      <w:pPr>
        <w:spacing w:line="240" w:lineRule="auto"/>
      </w:pPr>
      <w:moveFrom w:id="29" w:author="JTT" w:date="2014-09-25T08:05:00Z">
        <w:r w:rsidDel="00D172DE">
          <w:t xml:space="preserve">The study area included the </w:t>
        </w:r>
        <w:r w:rsidR="00A47B1F" w:rsidDel="00D172DE">
          <w:t>Aleutian Islands (</w:t>
        </w:r>
        <w:r w:rsidR="00A33928" w:rsidDel="00D172DE">
          <w:t>AIs</w:t>
        </w:r>
        <w:r w:rsidR="00A47B1F" w:rsidDel="00D172DE">
          <w:t xml:space="preserve">; </w:t>
        </w:r>
        <w:r w:rsidDel="00D172DE">
          <w:t>170</w:t>
        </w:r>
        <w:r w:rsidR="00601FBA" w:rsidDel="00D172DE">
          <w:t>°</w:t>
        </w:r>
        <w:r w:rsidDel="00D172DE">
          <w:t xml:space="preserve"> E to 170</w:t>
        </w:r>
        <w:r w:rsidR="00601FBA" w:rsidDel="00D172DE">
          <w:t xml:space="preserve">° </w:t>
        </w:r>
        <w:r w:rsidDel="00D172DE">
          <w:t>W), a portion of the Southern Bering Sea</w:t>
        </w:r>
        <w:r w:rsidR="008251CE" w:rsidDel="00D172DE">
          <w:t xml:space="preserve"> (BS)</w:t>
        </w:r>
        <w:r w:rsidDel="00D172DE">
          <w:t xml:space="preserve"> (165</w:t>
        </w:r>
        <w:r w:rsidR="004D0D9F" w:rsidDel="00D172DE">
          <w:t>°</w:t>
        </w:r>
        <w:r w:rsidDel="00D172DE">
          <w:t xml:space="preserve"> W to 170</w:t>
        </w:r>
        <w:r w:rsidR="004D0D9F" w:rsidDel="00D172DE">
          <w:t>°</w:t>
        </w:r>
        <w:r w:rsidDel="00D172DE">
          <w:t xml:space="preserve"> W along the north side of the AIs), and the G</w:t>
        </w:r>
        <w:r w:rsidR="00A33928" w:rsidDel="00D172DE">
          <w:t>OA</w:t>
        </w:r>
        <w:r w:rsidDel="00D172DE">
          <w:t xml:space="preserve"> (132</w:t>
        </w:r>
        <w:r w:rsidR="004D0D9F" w:rsidDel="00D172DE">
          <w:t>°</w:t>
        </w:r>
        <w:r w:rsidDel="00D172DE">
          <w:t>40’ W to 170</w:t>
        </w:r>
        <w:r w:rsidR="004D0D9F" w:rsidDel="00D172DE">
          <w:t>°</w:t>
        </w:r>
        <w:r w:rsidDel="00D172DE">
          <w:t xml:space="preserve"> W) (Figure </w:t>
        </w:r>
        <w:r w:rsidR="003F5A1F" w:rsidDel="00D172DE">
          <w:fldChar w:fldCharType="begin"/>
        </w:r>
        <w:r w:rsidR="003F5A1F" w:rsidDel="00D172DE">
          <w:instrText xml:space="preserve"> REF AlaskaMap \h </w:instrText>
        </w:r>
        <w:r w:rsidR="003F5A1F" w:rsidDel="00D172DE">
          <w:fldChar w:fldCharType="separate"/>
        </w:r>
        <w:r w:rsidR="00A20FDF" w:rsidDel="00D172DE">
          <w:rPr>
            <w:noProof/>
          </w:rPr>
          <w:t>1</w:t>
        </w:r>
        <w:r w:rsidR="003F5A1F" w:rsidDel="00D172DE">
          <w:fldChar w:fldCharType="end"/>
        </w:r>
        <w:r w:rsidDel="00D172DE">
          <w:t xml:space="preserve">). The AIs are an extensive archipelago comprised of 14 large and hundreds of small volcanic islands, </w:t>
        </w:r>
        <w:r w:rsidR="00A47B1F" w:rsidDel="00D172DE">
          <w:t>characterized</w:t>
        </w:r>
        <w:r w:rsidDel="00D172DE">
          <w:t xml:space="preserve"> by a relatively narrow continental shelf, crossed by numerous deep passes. Conversely, the GOA is characterized by a semi-enclosed basin, with a relatively shallow shelf that varies in width from 5 km in the southeast to more than 200 km in the north.</w:t>
        </w:r>
      </w:moveFrom>
    </w:p>
    <w:p w14:paraId="52FFE6E9" w14:textId="6DEC06AD" w:rsidR="00776ADB" w:rsidDel="00D172DE" w:rsidRDefault="00EF76D7" w:rsidP="00C06806">
      <w:pPr>
        <w:pStyle w:val="Heading2"/>
      </w:pPr>
      <w:bookmarkStart w:id="30" w:name="data"/>
      <w:moveFrom w:id="31" w:author="JTT" w:date="2014-09-25T08:05:00Z">
        <w:r w:rsidDel="00D172DE">
          <w:t>Data</w:t>
        </w:r>
      </w:moveFrom>
    </w:p>
    <w:bookmarkEnd w:id="30"/>
    <w:p w14:paraId="3E4A6045" w14:textId="78BB7C31" w:rsidR="00776ADB" w:rsidDel="00D172DE" w:rsidRDefault="00EF76D7" w:rsidP="00706AC6">
      <w:pPr>
        <w:spacing w:line="240" w:lineRule="auto"/>
      </w:pPr>
      <w:moveFrom w:id="32" w:author="JTT" w:date="2014-09-25T08:05:00Z">
        <w:r w:rsidDel="00D172DE">
          <w:t>Survey data were collected by the Alaska Fisheries Science Center of the National Marine Fisheries Service from 1982 to 2012 during the triennial GOA and AI</w:t>
        </w:r>
        <w:r w:rsidR="00A47B1F" w:rsidDel="00D172DE">
          <w:t>s</w:t>
        </w:r>
        <w:r w:rsidDel="00D172DE">
          <w:t xml:space="preserve"> bottom trawl surveys. </w:t>
        </w:r>
        <w:r w:rsidR="00706AC6" w:rsidDel="00D172DE">
          <w:t>These d</w:t>
        </w:r>
        <w:r w:rsidDel="00D172DE">
          <w:t xml:space="preserve">ata </w:t>
        </w:r>
        <w:r w:rsidR="00706AC6" w:rsidDel="00D172DE">
          <w:t xml:space="preserve">are used </w:t>
        </w:r>
        <w:r w:rsidDel="00D172DE">
          <w:t>to provide estimates of absolute o</w:t>
        </w:r>
        <w:r w:rsidR="00421BA5" w:rsidDel="00D172DE">
          <w:t>r relative abundance (</w:t>
        </w:r>
        <w:r w:rsidR="007D1417" w:rsidDel="00D172DE">
          <w:t xml:space="preserve">A’mar </w:t>
        </w:r>
        <w:r w:rsidR="007D1417" w:rsidDel="00D172DE">
          <w:rPr>
            <w:i/>
          </w:rPr>
          <w:t>et al</w:t>
        </w:r>
        <w:r w:rsidR="007D1417" w:rsidDel="00D172DE">
          <w:t xml:space="preserve">., 2013; </w:t>
        </w:r>
        <w:r w:rsidR="00421BA5" w:rsidDel="00D172DE">
          <w:t xml:space="preserve">Aydin </w:t>
        </w:r>
        <w:r w:rsidR="00421BA5" w:rsidDel="00D172DE">
          <w:rPr>
            <w:i/>
          </w:rPr>
          <w:t>et al</w:t>
        </w:r>
        <w:r w:rsidR="00421BA5" w:rsidDel="00D172DE">
          <w:t>., 2013</w:t>
        </w:r>
        <w:r w:rsidDel="00D172DE">
          <w:t xml:space="preserve">), define distributions, and inform </w:t>
        </w:r>
        <w:r w:rsidDel="00D172DE">
          <w:lastRenderedPageBreak/>
          <w:t>biological parameters of groundfish and crab to the North Pacific Fishery Management Council (NPFMC).</w:t>
        </w:r>
      </w:moveFrom>
    </w:p>
    <w:p w14:paraId="465C18EC" w14:textId="7D715976" w:rsidR="00776ADB" w:rsidDel="00D172DE" w:rsidRDefault="00EF76D7" w:rsidP="00706AC6">
      <w:pPr>
        <w:spacing w:line="240" w:lineRule="auto"/>
        <w:ind w:firstLine="720"/>
      </w:pPr>
      <w:moveFrom w:id="33" w:author="JTT" w:date="2014-09-25T08:05:00Z">
        <w:r w:rsidDel="00D172DE">
          <w:t>Surveys employed a stratified random sampling design</w:t>
        </w:r>
        <w:r w:rsidR="00954541" w:rsidDel="00D172DE">
          <w:t>, with g</w:t>
        </w:r>
        <w:r w:rsidDel="00D172DE">
          <w:t xml:space="preserve">rids determined by NPFMC regulatory areas, which were further divided </w:t>
        </w:r>
        <w:r w:rsidR="00706AC6" w:rsidDel="00D172DE">
          <w:t xml:space="preserve">into </w:t>
        </w:r>
        <w:r w:rsidDel="00D172DE">
          <w:t>depth strata. The AI surveys covered depths up to 500 m along the north side of the AIs from Unimak Pass (</w:t>
        </w:r>
        <w:r w:rsidR="004D0D9F" w:rsidDel="00D172DE">
          <w:rPr>
            <w:rFonts w:eastAsiaTheme="minorEastAsia"/>
          </w:rPr>
          <w:t>165</w:t>
        </w:r>
        <w:r w:rsidR="004D0D9F" w:rsidDel="00D172DE">
          <w:t xml:space="preserve">° </w:t>
        </w:r>
        <w:r w:rsidDel="00D172DE">
          <w:t>W) westward to Samalga Pass (</w:t>
        </w:r>
        <w:r w:rsidR="004D0D9F" w:rsidDel="00D172DE">
          <w:t xml:space="preserve">170° </w:t>
        </w:r>
        <w:r w:rsidDel="00D172DE">
          <w:t>W) and on both sides of the AIs from Samalga Pass to Stalemate Bank (</w:t>
        </w:r>
        <w:r w:rsidR="004D0D9F" w:rsidDel="00D172DE">
          <w:t xml:space="preserve">170° </w:t>
        </w:r>
        <w:r w:rsidDel="00D172DE">
          <w:t>E) (</w:t>
        </w:r>
        <w:r w:rsidR="00343DB2" w:rsidDel="00D172DE">
          <w:t xml:space="preserve">von Szalay </w:t>
        </w:r>
        <w:r w:rsidR="00343DB2" w:rsidDel="00D172DE">
          <w:rPr>
            <w:i/>
          </w:rPr>
          <w:t>et al</w:t>
        </w:r>
        <w:r w:rsidR="00343DB2" w:rsidDel="00D172DE">
          <w:t>.</w:t>
        </w:r>
        <w:r w:rsidDel="00D172DE">
          <w:t xml:space="preserve">, </w:t>
        </w:r>
        <w:r w:rsidR="00D83C91" w:rsidDel="00D172DE">
          <w:t>20</w:t>
        </w:r>
        <w:r w:rsidR="00343DB2" w:rsidDel="00D172DE">
          <w:t>11</w:t>
        </w:r>
        <w:r w:rsidDel="00D172DE">
          <w:t xml:space="preserve">). The GOA survey covered depths up to 1000 </w:t>
        </w:r>
        <w:r w:rsidDel="00D172DE">
          <w:rPr>
            <w:i/>
          </w:rPr>
          <w:t>m</w:t>
        </w:r>
        <w:r w:rsidDel="00D172DE">
          <w:t xml:space="preserve"> from Samalga Pass to Dixon Entrance (</w:t>
        </w:r>
        <w:r w:rsidR="007921F1" w:rsidDel="00D172DE">
          <w:t xml:space="preserve">54°30’ N, </w:t>
        </w:r>
        <w:r w:rsidR="004D0D9F" w:rsidDel="00D172DE">
          <w:t>132°40’ W</w:t>
        </w:r>
        <w:r w:rsidDel="00D172DE">
          <w:t>) (</w:t>
        </w:r>
        <w:r w:rsidR="00647EBD" w:rsidDel="00D172DE">
          <w:t xml:space="preserve">Raring </w:t>
        </w:r>
        <w:r w:rsidR="00647EBD" w:rsidDel="00D172DE">
          <w:rPr>
            <w:i/>
          </w:rPr>
          <w:t>et al</w:t>
        </w:r>
        <w:r w:rsidR="00647EBD" w:rsidDel="00D172DE">
          <w:t>.</w:t>
        </w:r>
        <w:r w:rsidR="007921F1" w:rsidDel="00D172DE">
          <w:t>, 20</w:t>
        </w:r>
        <w:r w:rsidR="00647EBD" w:rsidDel="00D172DE">
          <w:t>11</w:t>
        </w:r>
        <w:r w:rsidDel="00D172DE">
          <w:t xml:space="preserve">). Surveys in the AIs were conducted in 1983, 1986, 1991, 1994, 1997, 2000, 2002, 2004, 2006, 2010, and 2012. Surveys in the GOA were conducted in 1984, 1987, 1990, 1993, 1996, 1999, 2001, 2003, 2005, 2007, 2009, </w:t>
        </w:r>
        <w:r w:rsidR="00D83C91" w:rsidDel="00D172DE">
          <w:t xml:space="preserve">2011, </w:t>
        </w:r>
        <w:r w:rsidDel="00D172DE">
          <w:t>and 201</w:t>
        </w:r>
        <w:r w:rsidR="00D83C91" w:rsidDel="00D172DE">
          <w:t>3</w:t>
        </w:r>
        <w:r w:rsidDel="00D172DE">
          <w:t xml:space="preserve">. </w:t>
        </w:r>
        <w:r w:rsidR="00D83C91" w:rsidDel="00D172DE">
          <w:t>The</w:t>
        </w:r>
        <w:r w:rsidDel="00D172DE">
          <w:t xml:space="preserve"> analysis was restricted to data collected after 1989</w:t>
        </w:r>
        <w:r w:rsidR="00D83C91" w:rsidDel="00D172DE">
          <w:t xml:space="preserve"> and</w:t>
        </w:r>
        <w:r w:rsidR="00873E88" w:rsidDel="00D172DE">
          <w:t xml:space="preserve"> </w:t>
        </w:r>
        <w:r w:rsidR="00D83C91" w:rsidDel="00D172DE">
          <w:t xml:space="preserve">east of 140° W </w:t>
        </w:r>
        <w:r w:rsidDel="00D172DE">
          <w:t>because of the lack of standard</w:t>
        </w:r>
        <w:r w:rsidR="00D83C91" w:rsidDel="00D172DE">
          <w:t>ized</w:t>
        </w:r>
        <w:r w:rsidDel="00D172DE">
          <w:t xml:space="preserve"> gear and effort measurements prior to 1990 (Munro and Hoff, 1995) and </w:t>
        </w:r>
        <w:r w:rsidR="00D83C91" w:rsidDel="00D172DE">
          <w:t>b</w:t>
        </w:r>
        <w:r w:rsidDel="00D172DE">
          <w:t>ecause of the Southeast Alaska</w:t>
        </w:r>
        <w:r w:rsidR="00634EE5" w:rsidDel="00D172DE">
          <w:t xml:space="preserve"> Outside</w:t>
        </w:r>
        <w:r w:rsidDel="00D172DE">
          <w:t xml:space="preserve"> Trawl Closure</w:t>
        </w:r>
        <w:r w:rsidR="00A47B1F" w:rsidDel="00D172DE">
          <w:t>,</w:t>
        </w:r>
        <w:r w:rsidR="00D83C91" w:rsidDel="00D172DE">
          <w:t xml:space="preserve"> </w:t>
        </w:r>
        <w:r w:rsidR="00A47B1F" w:rsidDel="00D172DE">
          <w:t xml:space="preserve">respectively </w:t>
        </w:r>
        <w:r w:rsidR="00D83C91" w:rsidDel="00D172DE">
          <w:t>(Figure</w:t>
        </w:r>
        <w:r w:rsidR="003F5A1F" w:rsidDel="00D172DE">
          <w:t xml:space="preserve"> </w:t>
        </w:r>
        <w:r w:rsidR="003F5A1F" w:rsidDel="00D172DE">
          <w:fldChar w:fldCharType="begin"/>
        </w:r>
        <w:r w:rsidR="003F5A1F" w:rsidDel="00D172DE">
          <w:instrText xml:space="preserve"> REF AlaskaMap \h </w:instrText>
        </w:r>
        <w:r w:rsidR="003F5A1F" w:rsidDel="00D172DE">
          <w:fldChar w:fldCharType="separate"/>
        </w:r>
        <w:r w:rsidR="00A20FDF" w:rsidDel="00D172DE">
          <w:rPr>
            <w:noProof/>
          </w:rPr>
          <w:t>1</w:t>
        </w:r>
        <w:r w:rsidR="003F5A1F" w:rsidDel="00D172DE">
          <w:fldChar w:fldCharType="end"/>
        </w:r>
        <w:r w:rsidR="00A47B1F" w:rsidDel="00D172DE">
          <w:t>)</w:t>
        </w:r>
        <w:r w:rsidDel="00D172DE">
          <w:t>.</w:t>
        </w:r>
      </w:moveFrom>
    </w:p>
    <w:p w14:paraId="5634F81D" w14:textId="340F78AE" w:rsidR="00776ADB" w:rsidDel="00D172DE" w:rsidRDefault="00EF76D7" w:rsidP="00706AC6">
      <w:pPr>
        <w:spacing w:line="240" w:lineRule="auto"/>
        <w:ind w:firstLine="720"/>
      </w:pPr>
      <w:moveFrom w:id="34" w:author="JTT" w:date="2014-09-25T08:05:00Z">
        <w:r w:rsidDel="00D172DE">
          <w:t xml:space="preserve">Tows of </w:t>
        </w:r>
        <w:r w:rsidR="00954541" w:rsidDel="00D172DE">
          <w:t>15</w:t>
        </w:r>
        <w:r w:rsidDel="00D172DE">
          <w:t xml:space="preserve"> min (estimated on</w:t>
        </w:r>
        <w:r w:rsidR="001137FF" w:rsidDel="00D172DE">
          <w:t>-</w:t>
        </w:r>
        <w:r w:rsidDel="00D172DE">
          <w:t xml:space="preserve">bottom duration) at speeds of </w:t>
        </w:r>
        <w:r w:rsidR="00954541" w:rsidDel="00D172DE">
          <w:t>3 knots</w:t>
        </w:r>
        <w:r w:rsidDel="00D172DE">
          <w:t xml:space="preserve"> were conducted at each sampled station. For each tow, species composition of the catch was determined and </w:t>
        </w:r>
        <w:r w:rsidR="00954541" w:rsidDel="00D172DE">
          <w:t>species</w:t>
        </w:r>
        <w:r w:rsidR="001137FF" w:rsidDel="00D172DE">
          <w:t>-</w:t>
        </w:r>
        <w:r w:rsidR="00954541" w:rsidDel="00D172DE">
          <w:t xml:space="preserve">specific </w:t>
        </w:r>
        <w:r w:rsidDel="00D172DE">
          <w:t>catch per unit effort (</w:t>
        </w:r>
        <w:r w:rsidDel="00D172DE">
          <w:rPr>
            <w:i/>
          </w:rPr>
          <w:t>CPUE</w:t>
        </w:r>
        <w:r w:rsidDel="00D172DE">
          <w:t>) was calculated as the weight of the catch (kg) divided by the area swept (ha) for a given trawl</w:t>
        </w:r>
        <w:r w:rsidR="00545D3E" w:rsidDel="00D172DE">
          <w:t xml:space="preserve"> (Figure </w:t>
        </w:r>
        <w:r w:rsidR="00545D3E" w:rsidDel="00D172DE">
          <w:fldChar w:fldCharType="begin"/>
        </w:r>
        <w:r w:rsidR="00545D3E" w:rsidDel="00D172DE">
          <w:instrText xml:space="preserve"> REF surveyData \h </w:instrText>
        </w:r>
        <w:r w:rsidR="00545D3E" w:rsidDel="00D172DE">
          <w:fldChar w:fldCharType="separate"/>
        </w:r>
        <w:r w:rsidR="00A20FDF" w:rsidDel="00D172DE">
          <w:rPr>
            <w:noProof/>
          </w:rPr>
          <w:t>2</w:t>
        </w:r>
        <w:r w:rsidR="00545D3E" w:rsidDel="00D172DE">
          <w:fldChar w:fldCharType="end"/>
        </w:r>
        <w:r w:rsidR="00545D3E" w:rsidDel="00D172DE">
          <w:t>)</w:t>
        </w:r>
        <w:r w:rsidDel="00D172DE">
          <w:t xml:space="preserve">. </w:t>
        </w:r>
        <w:r w:rsidR="00954541" w:rsidDel="00D172DE">
          <w:t xml:space="preserve">Global positioning (GPS) locations </w:t>
        </w:r>
        <w:r w:rsidR="008C7588" w:rsidDel="00D172DE">
          <w:t>for each trawl were projected using the Albers equal-area conic projection, an equal area map projection.</w:t>
        </w:r>
      </w:moveFrom>
    </w:p>
    <w:moveFromRangeEnd w:id="27"/>
    <w:p w14:paraId="491F5D55" w14:textId="77777777" w:rsidR="001B5174" w:rsidRDefault="001B5174" w:rsidP="00C06806">
      <w:pPr>
        <w:pStyle w:val="Heading2"/>
      </w:pPr>
      <w:r>
        <w:t>Spatial fields</w:t>
      </w:r>
    </w:p>
    <w:p w14:paraId="534C55D4" w14:textId="77777777" w:rsidR="001B5174" w:rsidRDefault="001B5174" w:rsidP="00127A23">
      <w:pPr>
        <w:spacing w:line="240" w:lineRule="auto"/>
      </w:pPr>
      <w:r>
        <w:t>Spatial data were defined as realizations of a stochastic process indexed by space</w:t>
      </w:r>
    </w:p>
    <w:p w14:paraId="32857896" w14:textId="7B0B5556" w:rsidR="001B5174" w:rsidRDefault="00D172DE" w:rsidP="00706AC6">
      <w:pPr>
        <w:spacing w:line="240" w:lineRule="auto"/>
        <w:jc w:val="right"/>
        <w:rPr>
          <w:rFonts w:eastAsiaTheme="minorEastAsia"/>
        </w:rPr>
      </w:pPr>
      <m:oMath>
        <m:r>
          <w:ins w:id="35" w:author="JTT" w:date="2014-09-25T08:06:00Z">
            <m:rPr>
              <m:sty m:val="b"/>
            </m:rPr>
            <w:rPr>
              <w:rFonts w:ascii="Cambria Math" w:hAnsi="Cambria Math"/>
            </w:rPr>
            <m:t>y</m:t>
          </w:ins>
        </m:r>
        <w:commentRangeStart w:id="36"/>
        <m:r>
          <w:del w:id="37" w:author="JTT" w:date="2014-09-25T08:06:00Z">
            <w:rPr>
              <w:rFonts w:ascii="Cambria Math" w:hAnsi="Cambria Math"/>
            </w:rPr>
            <m:t>Y</m:t>
          </w:del>
        </m:r>
        <m:d>
          <m:dPr>
            <m:ctrlPr>
              <w:rPr>
                <w:rFonts w:ascii="Cambria Math" w:hAnsi="Cambria Math"/>
                <w:i/>
              </w:rPr>
            </m:ctrlPr>
          </m:dPr>
          <m:e>
            <m:r>
              <m:rPr>
                <m:sty m:val="b"/>
              </m:rP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sidR="001B5174">
        <w:rPr>
          <w:rFonts w:eastAsiaTheme="minorEastAsia"/>
        </w:rPr>
        <w:t xml:space="preserve">, </w:t>
      </w:r>
      <w:r w:rsidR="001B5174">
        <w:rPr>
          <w:rFonts w:eastAsiaTheme="minorEastAsia"/>
        </w:rPr>
        <w:tab/>
      </w:r>
      <w:commentRangeEnd w:id="36"/>
      <w:r>
        <w:rPr>
          <w:rStyle w:val="CommentReference"/>
        </w:rPr>
        <w:commentReference w:id="36"/>
      </w:r>
      <w:r w:rsidR="001B5174">
        <w:rPr>
          <w:rFonts w:eastAsiaTheme="minorEastAsia"/>
        </w:rPr>
        <w:tab/>
      </w:r>
      <w:r w:rsidR="001B5174">
        <w:rPr>
          <w:rFonts w:eastAsiaTheme="minorEastAsia"/>
        </w:rPr>
        <w:tab/>
      </w:r>
      <w:r w:rsidR="001B5174">
        <w:rPr>
          <w:rFonts w:eastAsiaTheme="minorEastAsia"/>
        </w:rPr>
        <w:tab/>
        <w:t xml:space="preserve">Eq. </w:t>
      </w:r>
      <w:r w:rsidR="001B5174">
        <w:rPr>
          <w:rFonts w:eastAsiaTheme="minorEastAsia"/>
        </w:rPr>
        <w:fldChar w:fldCharType="begin"/>
      </w:r>
      <w:r w:rsidR="001B5174">
        <w:rPr>
          <w:rFonts w:eastAsiaTheme="minorEastAsia"/>
        </w:rPr>
        <w:instrText xml:space="preserve"> SEQ Eq \* MERGEFORMAT </w:instrText>
      </w:r>
      <w:r w:rsidR="001B5174">
        <w:rPr>
          <w:rFonts w:eastAsiaTheme="minorEastAsia"/>
        </w:rPr>
        <w:fldChar w:fldCharType="separate"/>
      </w:r>
      <w:r w:rsidR="00A20FDF">
        <w:rPr>
          <w:rFonts w:eastAsiaTheme="minorEastAsia"/>
          <w:noProof/>
        </w:rPr>
        <w:t>1</w:t>
      </w:r>
      <w:r w:rsidR="001B5174">
        <w:rPr>
          <w:rFonts w:eastAsiaTheme="minorEastAsia"/>
        </w:rPr>
        <w:fldChar w:fldCharType="end"/>
      </w:r>
    </w:p>
    <w:p w14:paraId="20692A40" w14:textId="7B4FDC9E" w:rsidR="008A4F1F" w:rsidRDefault="003A6D3C" w:rsidP="008A4F1F">
      <w:pPr>
        <w:spacing w:line="240" w:lineRule="auto"/>
        <w:rPr>
          <w:rFonts w:ascii="Cambria Math" w:eastAsiaTheme="minorEastAsia" w:hAnsi="Cambria Math" w:cs="Cambria Math"/>
        </w:rPr>
      </w:pPr>
      <w:r>
        <w:t>where</w:t>
      </w:r>
      <w:r w:rsidR="007C33C4">
        <w:t xml:space="preserve"> the domain</w:t>
      </w:r>
      <w:r w:rsidR="003B4407">
        <w:t xml:space="preserve">, </w:t>
      </w:r>
      <w:r w:rsidR="002A1CF0">
        <w:t>Ɗ</w:t>
      </w:r>
      <w:r w:rsidR="003B4407">
        <w:t>,</w:t>
      </w:r>
      <w:r w:rsidR="002A1CF0">
        <w:t xml:space="preserve"> </w:t>
      </w:r>
      <w:r w:rsidR="000E5FCD">
        <w:t xml:space="preserve">is a fixed subset of </w:t>
      </w:r>
      <w:r w:rsidR="000E5FCD" w:rsidRPr="000E5FCD">
        <w:rPr>
          <w:rFonts w:ascii="Cambria Math" w:hAnsi="Cambria Math" w:cs="Cambria Math"/>
        </w:rPr>
        <w:t>ℝ</w:t>
      </w:r>
      <w:r w:rsidR="000E5FCD">
        <w:rPr>
          <w:rFonts w:ascii="Cambria Math" w:hAnsi="Cambria Math" w:cs="Cambria Math"/>
          <w:vertAlign w:val="superscript"/>
        </w:rPr>
        <w:t>d</w:t>
      </w:r>
      <w:r w:rsidR="000E5FCD">
        <w:rPr>
          <w:rFonts w:ascii="Cambria Math" w:hAnsi="Cambria Math" w:cs="Cambria Math"/>
        </w:rPr>
        <w:t xml:space="preserve"> (here d = 2)</w:t>
      </w:r>
      <w:r w:rsidR="007C33C4">
        <w:rPr>
          <w:rFonts w:ascii="Cambria Math" w:hAnsi="Cambria Math" w:cs="Cambria Math"/>
        </w:rPr>
        <w:t xml:space="preserve"> and the set</w:t>
      </w:r>
      <w:r w:rsidR="003B4407">
        <w:rPr>
          <w:rFonts w:ascii="Cambria Math" w:hAnsi="Cambria Math" w:cs="Cambria Math"/>
        </w:rPr>
        <w:t xml:space="preserve">, </w:t>
      </w:r>
      <w:r w:rsidR="007C33C4">
        <w:rPr>
          <w:rFonts w:ascii="Cambria Math" w:hAnsi="Cambria Math" w:cs="Cambria Math"/>
          <w:i/>
        </w:rPr>
        <w:t>s</w:t>
      </w:r>
      <w:r w:rsidR="007C33C4">
        <w:rPr>
          <w:rFonts w:ascii="Cambria Math" w:hAnsi="Cambria Math" w:cs="Cambria Math"/>
        </w:rPr>
        <w:t xml:space="preserve"> </w:t>
      </w:r>
      <m:oMath>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e>
        </m:d>
      </m:oMath>
      <w:r w:rsidR="003B4407">
        <w:rPr>
          <w:rFonts w:ascii="Cambria Math" w:eastAsiaTheme="minorEastAsia" w:hAnsi="Cambria Math" w:cs="Cambria Math"/>
        </w:rPr>
        <w:t xml:space="preserve">, </w:t>
      </w:r>
      <w:r w:rsidR="007C33C4">
        <w:rPr>
          <w:rFonts w:ascii="Cambria Math" w:hAnsi="Cambria Math" w:cs="Cambria Math"/>
        </w:rPr>
        <w:t>indicates the spatial units at which the measurements were taken</w:t>
      </w:r>
      <w:r w:rsidR="002A1CF0">
        <w:rPr>
          <w:rFonts w:ascii="Cambria Math" w:hAnsi="Cambria Math" w:cs="Cambria Math"/>
        </w:rPr>
        <w:t xml:space="preserve">. The data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sidR="00D81D1B">
        <w:rPr>
          <w:rFonts w:ascii="Cambria Math" w:hAnsi="Cambria Math" w:cs="Cambria Math"/>
        </w:rPr>
        <w:t xml:space="preserve"> </w:t>
      </w:r>
      <w:r w:rsidR="007C33C4">
        <w:rPr>
          <w:rFonts w:ascii="Cambria Math" w:hAnsi="Cambria Math" w:cs="Cambria Math"/>
        </w:rPr>
        <w:t>were</w:t>
      </w:r>
      <w:r w:rsidR="002A1CF0">
        <w:rPr>
          <w:rFonts w:ascii="Cambria Math" w:hAnsi="Cambria Math" w:cs="Cambria Math"/>
        </w:rPr>
        <w:t xml:space="preserve"> </w:t>
      </w:r>
      <w:r w:rsidR="007C33C4">
        <w:rPr>
          <w:rFonts w:ascii="Cambria Math" w:hAnsi="Cambria Math" w:cs="Cambria Math"/>
        </w:rPr>
        <w:t>p</w:t>
      </w:r>
      <w:r w:rsidR="0013507E">
        <w:rPr>
          <w:rFonts w:ascii="Cambria Math" w:hAnsi="Cambria Math" w:cs="Cambria Math"/>
        </w:rPr>
        <w:t>oint-</w:t>
      </w:r>
      <w:r w:rsidR="007C33C4">
        <w:rPr>
          <w:rFonts w:ascii="Cambria Math" w:hAnsi="Cambria Math" w:cs="Cambria Math"/>
        </w:rPr>
        <w:t xml:space="preserve">referenced </w:t>
      </w:r>
      <w:r w:rsidR="007C33C4">
        <w:rPr>
          <w:rFonts w:ascii="Cambria Math" w:eastAsiaTheme="minorEastAsia" w:hAnsi="Cambria Math" w:cs="Cambria Math"/>
        </w:rPr>
        <w:t>n</w:t>
      </w:r>
      <w:commentRangeStart w:id="38"/>
      <w:r w:rsidR="007C33C4">
        <w:rPr>
          <w:rFonts w:ascii="Cambria Math" w:eastAsiaTheme="minorEastAsia" w:hAnsi="Cambria Math" w:cs="Cambria Math"/>
        </w:rPr>
        <w:t xml:space="preserve">onzero </w:t>
      </w:r>
      <w:r w:rsidR="007C33C4">
        <w:rPr>
          <w:rFonts w:ascii="Cambria Math" w:eastAsiaTheme="minorEastAsia" w:hAnsi="Cambria Math" w:cs="Cambria Math"/>
          <w:i/>
        </w:rPr>
        <w:t>CPUE</w:t>
      </w:r>
      <w:r w:rsidR="007C33C4">
        <w:rPr>
          <w:rFonts w:ascii="Cambria Math" w:eastAsiaTheme="minorEastAsia" w:hAnsi="Cambria Math" w:cs="Cambria Math"/>
        </w:rPr>
        <w:t xml:space="preserve"> measurements</w:t>
      </w:r>
      <w:commentRangeEnd w:id="38"/>
      <w:r w:rsidR="007C33C4">
        <w:rPr>
          <w:rStyle w:val="CommentReference"/>
        </w:rPr>
        <w:commentReference w:id="38"/>
      </w:r>
      <w:r w:rsidR="007C33C4">
        <w:rPr>
          <w:rFonts w:ascii="Cambria Math" w:eastAsiaTheme="minorEastAsia" w:hAnsi="Cambria Math" w:cs="Cambria Math"/>
        </w:rPr>
        <w:t xml:space="preserve"> </w:t>
      </w:r>
      <w:r w:rsidR="002A1CF0">
        <w:rPr>
          <w:rFonts w:ascii="Cambria Math" w:hAnsi="Cambria Math" w:cs="Cambria Math"/>
        </w:rPr>
        <w:t>of a continuous random</w:t>
      </w:r>
      <w:r w:rsidR="007C33C4">
        <w:rPr>
          <w:rFonts w:ascii="Cambria Math" w:hAnsi="Cambria Math" w:cs="Cambria Math"/>
        </w:rPr>
        <w:t xml:space="preserve"> process,</w:t>
      </w:r>
      <w:r w:rsidR="00F7653E">
        <w:rPr>
          <w:rFonts w:ascii="Cambria Math" w:eastAsiaTheme="minorEastAsia" w:hAnsi="Cambria Math" w:cs="Cambria Math"/>
        </w:rPr>
        <w:t xml:space="preserve"> modelled using </w:t>
      </w:r>
      <w:r w:rsidR="000548E2">
        <w:rPr>
          <w:rFonts w:ascii="Cambria Math" w:eastAsiaTheme="minorEastAsia" w:hAnsi="Cambria Math" w:cs="Cambria Math"/>
        </w:rPr>
        <w:t>the</w:t>
      </w:r>
      <w:r w:rsidR="00F7653E">
        <w:rPr>
          <w:rFonts w:ascii="Cambria Math" w:eastAsiaTheme="minorEastAsia" w:hAnsi="Cambria Math" w:cs="Cambria Math"/>
        </w:rPr>
        <w:t xml:space="preserve"> stochastic partial differential equation (SPDE) approach proposed by Lindgren </w:t>
      </w:r>
      <w:r w:rsidR="00F7653E">
        <w:rPr>
          <w:rFonts w:ascii="Cambria Math" w:eastAsiaTheme="minorEastAsia" w:hAnsi="Cambria Math" w:cs="Cambria Math"/>
          <w:i/>
        </w:rPr>
        <w:t>et al</w:t>
      </w:r>
      <w:r w:rsidR="00F7653E">
        <w:rPr>
          <w:rFonts w:ascii="Cambria Math" w:eastAsiaTheme="minorEastAsia" w:hAnsi="Cambria Math" w:cs="Cambria Math"/>
        </w:rPr>
        <w:t>. (2011)</w:t>
      </w:r>
      <w:r w:rsidR="007A4D35">
        <w:rPr>
          <w:rFonts w:ascii="Cambria Math" w:eastAsiaTheme="minorEastAsia" w:hAnsi="Cambria Math" w:cs="Cambria Math"/>
        </w:rPr>
        <w:t xml:space="preserve">. </w:t>
      </w:r>
      <w:commentRangeStart w:id="39"/>
      <w:r w:rsidR="0013507E">
        <w:rPr>
          <w:rFonts w:ascii="Cambria Math" w:eastAsiaTheme="minorEastAsia" w:hAnsi="Cambria Math" w:cs="Cambria Math"/>
        </w:rPr>
        <w:t xml:space="preserve">SPDEs </w:t>
      </w:r>
      <w:r w:rsidR="003B4407">
        <w:rPr>
          <w:rFonts w:ascii="Cambria Math" w:eastAsiaTheme="minorEastAsia" w:hAnsi="Cambria Math" w:cs="Cambria Math"/>
        </w:rPr>
        <w:t xml:space="preserve">use sparse </w:t>
      </w:r>
      <w:ins w:id="40" w:author="JTT" w:date="2014-09-25T08:11:00Z">
        <w:r w:rsidR="00D172DE">
          <w:rPr>
            <w:rFonts w:ascii="Cambria Math" w:eastAsiaTheme="minorEastAsia" w:hAnsi="Cambria Math" w:cs="Cambria Math"/>
          </w:rPr>
          <w:t>inverse-</w:t>
        </w:r>
      </w:ins>
      <w:r w:rsidR="003B4407">
        <w:rPr>
          <w:rFonts w:ascii="Cambria Math" w:eastAsiaTheme="minorEastAsia" w:hAnsi="Cambria Math" w:cs="Cambria Math"/>
        </w:rPr>
        <w:t xml:space="preserve">covariance matrices, </w:t>
      </w:r>
      <w:r w:rsidR="00490151">
        <w:rPr>
          <w:rFonts w:ascii="Cambria Math" w:eastAsiaTheme="minorEastAsia" w:hAnsi="Cambria Math" w:cs="Cambria Math"/>
        </w:rPr>
        <w:t xml:space="preserve">which facilitate </w:t>
      </w:r>
      <w:r w:rsidR="0013507E">
        <w:rPr>
          <w:rFonts w:ascii="Cambria Math" w:eastAsiaTheme="minorEastAsia" w:hAnsi="Cambria Math" w:cs="Cambria Math"/>
        </w:rPr>
        <w:t xml:space="preserve">modeling space as a continuous process without the </w:t>
      </w:r>
      <w:r w:rsidR="003B4407">
        <w:rPr>
          <w:rFonts w:ascii="Cambria Math" w:eastAsiaTheme="minorEastAsia" w:hAnsi="Cambria Math" w:cs="Cambria Math"/>
        </w:rPr>
        <w:t>“</w:t>
      </w:r>
      <w:r w:rsidR="0013507E">
        <w:rPr>
          <w:rFonts w:ascii="Cambria Math" w:eastAsiaTheme="minorEastAsia" w:hAnsi="Cambria Math" w:cs="Cambria Math"/>
        </w:rPr>
        <w:t xml:space="preserve">big </w:t>
      </w:r>
      <w:r w:rsidR="003B4407">
        <w:rPr>
          <w:rFonts w:ascii="Cambria Math" w:eastAsiaTheme="minorEastAsia" w:hAnsi="Cambria Math" w:cs="Cambria Math"/>
          <w:i/>
        </w:rPr>
        <w:t>n</w:t>
      </w:r>
      <w:r w:rsidR="0013507E">
        <w:rPr>
          <w:rFonts w:ascii="Cambria Math" w:eastAsiaTheme="minorEastAsia" w:hAnsi="Cambria Math" w:cs="Cambria Math"/>
        </w:rPr>
        <w:t xml:space="preserve"> problem</w:t>
      </w:r>
      <w:r w:rsidR="003B4407">
        <w:rPr>
          <w:rFonts w:ascii="Cambria Math" w:eastAsiaTheme="minorEastAsia" w:hAnsi="Cambria Math" w:cs="Cambria Math"/>
        </w:rPr>
        <w:t>” (</w:t>
      </w:r>
      <w:r w:rsidR="003B4407">
        <w:t>Jona-Lasinio</w:t>
      </w:r>
      <w:r w:rsidR="003B4407">
        <w:rPr>
          <w:rFonts w:ascii="Cambria Math" w:eastAsiaTheme="minorEastAsia" w:hAnsi="Cambria Math" w:cs="Cambria Math"/>
          <w:i/>
        </w:rPr>
        <w:t xml:space="preserve"> et al</w:t>
      </w:r>
      <w:r w:rsidR="003B4407">
        <w:rPr>
          <w:rFonts w:ascii="Cambria Math" w:eastAsiaTheme="minorEastAsia" w:hAnsi="Cambria Math" w:cs="Cambria Math"/>
        </w:rPr>
        <w:t xml:space="preserve">., 2012; </w:t>
      </w:r>
      <w:r w:rsidR="003B4407">
        <w:rPr>
          <w:rFonts w:ascii="Cambria Math" w:eastAsiaTheme="minorEastAsia" w:hAnsi="Cambria Math" w:cs="Cambria Math"/>
          <w:i/>
        </w:rPr>
        <w:t>et al</w:t>
      </w:r>
      <w:r w:rsidR="003B4407">
        <w:rPr>
          <w:rFonts w:ascii="Cambria Math" w:eastAsiaTheme="minorEastAsia" w:hAnsi="Cambria Math" w:cs="Cambria Math"/>
        </w:rPr>
        <w:t xml:space="preserve">., 2012; Banerjee </w:t>
      </w:r>
      <w:r w:rsidR="003B4407">
        <w:rPr>
          <w:rFonts w:ascii="Cambria Math" w:eastAsiaTheme="minorEastAsia" w:hAnsi="Cambria Math" w:cs="Cambria Math"/>
          <w:i/>
        </w:rPr>
        <w:t>et al</w:t>
      </w:r>
      <w:r w:rsidR="003B4407">
        <w:rPr>
          <w:rFonts w:ascii="Cambria Math" w:eastAsiaTheme="minorEastAsia" w:hAnsi="Cambria Math" w:cs="Cambria Math"/>
        </w:rPr>
        <w:t xml:space="preserve">., 2004) caused by dense </w:t>
      </w:r>
      <w:ins w:id="41" w:author="JTT" w:date="2014-09-25T08:12:00Z">
        <w:r w:rsidR="006E2C04">
          <w:rPr>
            <w:rFonts w:ascii="Cambria Math" w:eastAsiaTheme="minorEastAsia" w:hAnsi="Cambria Math" w:cs="Cambria Math"/>
          </w:rPr>
          <w:t>inverse-</w:t>
        </w:r>
      </w:ins>
      <w:r w:rsidR="003B4407">
        <w:rPr>
          <w:rFonts w:ascii="Cambria Math" w:eastAsiaTheme="minorEastAsia" w:hAnsi="Cambria Math" w:cs="Cambria Math"/>
        </w:rPr>
        <w:t>covariance matrices.</w:t>
      </w:r>
      <w:commentRangeEnd w:id="39"/>
      <w:r w:rsidR="006E2C04">
        <w:rPr>
          <w:rStyle w:val="CommentReference"/>
        </w:rPr>
        <w:commentReference w:id="39"/>
      </w:r>
    </w:p>
    <w:p w14:paraId="3225B817" w14:textId="77777777" w:rsidR="008A4F1F" w:rsidRDefault="008A4F1F" w:rsidP="008A4F1F">
      <w:pPr>
        <w:spacing w:line="240" w:lineRule="auto"/>
        <w:ind w:firstLine="720"/>
        <w:rPr>
          <w:rFonts w:ascii="Cambria Math" w:eastAsiaTheme="minorEastAsia" w:hAnsi="Cambria Math" w:cs="Cambria Math"/>
        </w:rPr>
      </w:pPr>
      <w:commentRangeStart w:id="42"/>
      <w:r>
        <w:rPr>
          <w:rFonts w:ascii="Cambria Math" w:eastAsiaTheme="minorEastAsia" w:hAnsi="Cambria Math" w:cs="Cambria Math"/>
        </w:rPr>
        <w:t>Assuming that</w:t>
      </w:r>
      <w:commentRangeEnd w:id="42"/>
      <w:r w:rsidR="000548E2">
        <w:rPr>
          <w:rStyle w:val="CommentReference"/>
        </w:rPr>
        <w:commentReference w:id="42"/>
      </w:r>
    </w:p>
    <w:p w14:paraId="2D99AC78" w14:textId="07734DA1" w:rsidR="008A4F1F" w:rsidRPr="008A4F1F" w:rsidRDefault="00476A31" w:rsidP="008A4F1F">
      <w:pPr>
        <w:spacing w:line="240" w:lineRule="auto"/>
        <w:jc w:val="right"/>
        <w:rPr>
          <w:rFonts w:ascii="Cambria Math" w:eastAsiaTheme="minorEastAsia" w:hAnsi="Cambria Math" w:cs="Cambria Math"/>
        </w:r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 N(</m:t>
        </m:r>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m:t>
        </m:r>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r>
          <w:rPr>
            <w:rFonts w:ascii="Cambria Math" w:eastAsiaTheme="minorEastAsia" w:hAnsi="Cambria Math" w:cs="Cambria Math"/>
          </w:rPr>
          <m:t>)</m:t>
        </m:r>
      </m:oMath>
      <w:r w:rsidR="00D6465C">
        <w:rPr>
          <w:rFonts w:ascii="Cambria Math" w:eastAsiaTheme="minorEastAsia" w:hAnsi="Cambria Math" w:cs="Cambria Math"/>
        </w:rPr>
        <w:t>,</w:t>
      </w:r>
      <w:r w:rsidR="008A4F1F">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8A4F1F">
        <w:rPr>
          <w:rFonts w:ascii="Cambria Math" w:eastAsiaTheme="minorEastAsia" w:hAnsi="Cambria Math" w:cs="Cambria Math"/>
        </w:rPr>
        <w:tab/>
        <w:t xml:space="preserve">Eq. </w:t>
      </w:r>
      <w:r w:rsidR="008A4F1F">
        <w:rPr>
          <w:rFonts w:ascii="Cambria Math" w:eastAsiaTheme="minorEastAsia" w:hAnsi="Cambria Math" w:cs="Cambria Math"/>
        </w:rPr>
        <w:fldChar w:fldCharType="begin"/>
      </w:r>
      <w:r w:rsidR="008A4F1F">
        <w:rPr>
          <w:rFonts w:ascii="Cambria Math" w:eastAsiaTheme="minorEastAsia" w:hAnsi="Cambria Math" w:cs="Cambria Math"/>
        </w:rPr>
        <w:instrText xml:space="preserve"> SEQ Eq \* MERGEFORMAT </w:instrText>
      </w:r>
      <w:r w:rsidR="008A4F1F">
        <w:rPr>
          <w:rFonts w:ascii="Cambria Math" w:eastAsiaTheme="minorEastAsia" w:hAnsi="Cambria Math" w:cs="Cambria Math"/>
        </w:rPr>
        <w:fldChar w:fldCharType="separate"/>
      </w:r>
      <w:r w:rsidR="00A20FDF">
        <w:rPr>
          <w:rFonts w:ascii="Cambria Math" w:eastAsiaTheme="minorEastAsia" w:hAnsi="Cambria Math" w:cs="Cambria Math"/>
          <w:noProof/>
        </w:rPr>
        <w:t>2</w:t>
      </w:r>
      <w:r w:rsidR="008A4F1F">
        <w:rPr>
          <w:rFonts w:ascii="Cambria Math" w:eastAsiaTheme="minorEastAsia" w:hAnsi="Cambria Math" w:cs="Cambria Math"/>
        </w:rPr>
        <w:fldChar w:fldCharType="end"/>
      </w:r>
    </w:p>
    <w:p w14:paraId="539ADF7B" w14:textId="410BDD79" w:rsidR="00D6465C" w:rsidRDefault="00D6465C" w:rsidP="008A4F1F">
      <w:pPr>
        <w:spacing w:line="240" w:lineRule="auto"/>
        <w:rPr>
          <w:rFonts w:ascii="Cambria Math" w:eastAsiaTheme="minorEastAsia" w:hAnsi="Cambria Math" w:cs="Cambria Math"/>
        </w:rPr>
      </w:pPr>
      <w:r>
        <w:rPr>
          <w:rFonts w:ascii="Cambria Math" w:eastAsiaTheme="minorEastAsia" w:hAnsi="Cambria Math" w:cs="Cambria Math"/>
        </w:rPr>
        <w:t xml:space="preserve">where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of the mean measurement error</w:t>
      </w:r>
      <w:r w:rsidR="000548E2">
        <w:rPr>
          <w:rFonts w:ascii="Cambria Math" w:eastAsiaTheme="minorEastAsia" w:hAnsi="Cambria Math" w:cs="Cambria Math"/>
        </w:rPr>
        <w:t>,</w:t>
      </w:r>
      <w:r w:rsidR="00793E41">
        <w:rPr>
          <w:rFonts w:ascii="Cambria Math" w:eastAsiaTheme="minorEastAsia" w:hAnsi="Cambria Math" w:cs="Cambria Math"/>
        </w:rPr>
        <w:t xml:space="preserve"> or nugget effect</w:t>
      </w:r>
      <w:r w:rsidR="000548E2">
        <w:rPr>
          <w:rFonts w:ascii="Cambria Math" w:eastAsiaTheme="minorEastAsia" w:hAnsi="Cambria Math" w:cs="Cambria Math"/>
        </w:rPr>
        <w:t>,</w:t>
      </w:r>
      <w:r w:rsidR="00793E41">
        <w:rPr>
          <w:rFonts w:ascii="Cambria Math" w:eastAsiaTheme="minorEastAsia" w:hAnsi="Cambria Math" w:cs="Cambria Math"/>
        </w:rPr>
        <w:t xml:space="preserve"> and </w:t>
      </w: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is the mean response</w:t>
      </w:r>
      <w:bookmarkStart w:id="43" w:name="_GoBack"/>
      <w:bookmarkEnd w:id="43"/>
    </w:p>
    <w:p w14:paraId="7FA12738" w14:textId="615C5078" w:rsidR="00D6465C" w:rsidRDefault="00476A31" w:rsidP="00793E41">
      <w:pPr>
        <w:spacing w:line="240" w:lineRule="auto"/>
        <w:jc w:val="right"/>
        <w:rPr>
          <w:rFonts w:ascii="Cambria Math" w:eastAsiaTheme="minorEastAsia" w:hAnsi="Cambria Math" w:cs="Cambria Math"/>
        </w:rPr>
      </w:pP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w:t>
      </w:r>
      <w:r w:rsidR="00793E41">
        <w:rPr>
          <w:rFonts w:ascii="Cambria Math" w:eastAsiaTheme="minorEastAsia" w:hAnsi="Cambria Math" w:cs="Cambria Math"/>
        </w:rPr>
        <w:tab/>
      </w:r>
      <w:r w:rsidR="00793E41">
        <w:rPr>
          <w:rFonts w:ascii="Cambria Math" w:eastAsiaTheme="minorEastAsia" w:hAnsi="Cambria Math" w:cs="Cambria Math"/>
        </w:rPr>
        <w:tab/>
      </w:r>
      <w:r w:rsidR="00793E41">
        <w:rPr>
          <w:rFonts w:ascii="Cambria Math" w:eastAsiaTheme="minorEastAsia" w:hAnsi="Cambria Math" w:cs="Cambria Math"/>
        </w:rPr>
        <w:tab/>
        <w:t xml:space="preserve">Eq. </w:t>
      </w:r>
      <w:r w:rsidR="00793E41">
        <w:rPr>
          <w:rFonts w:ascii="Cambria Math" w:eastAsiaTheme="minorEastAsia" w:hAnsi="Cambria Math" w:cs="Cambria Math"/>
        </w:rPr>
        <w:fldChar w:fldCharType="begin"/>
      </w:r>
      <w:r w:rsidR="00793E41">
        <w:rPr>
          <w:rFonts w:ascii="Cambria Math" w:eastAsiaTheme="minorEastAsia" w:hAnsi="Cambria Math" w:cs="Cambria Math"/>
        </w:rPr>
        <w:instrText xml:space="preserve"> SEQ Eq \* MERGEFORMAT </w:instrText>
      </w:r>
      <w:r w:rsidR="00793E41">
        <w:rPr>
          <w:rFonts w:ascii="Cambria Math" w:eastAsiaTheme="minorEastAsia" w:hAnsi="Cambria Math" w:cs="Cambria Math"/>
        </w:rPr>
        <w:fldChar w:fldCharType="separate"/>
      </w:r>
      <w:r w:rsidR="00A20FDF">
        <w:rPr>
          <w:rFonts w:ascii="Cambria Math" w:eastAsiaTheme="minorEastAsia" w:hAnsi="Cambria Math" w:cs="Cambria Math"/>
          <w:noProof/>
        </w:rPr>
        <w:t>3</w:t>
      </w:r>
      <w:r w:rsidR="00793E41">
        <w:rPr>
          <w:rFonts w:ascii="Cambria Math" w:eastAsiaTheme="minorEastAsia" w:hAnsi="Cambria Math" w:cs="Cambria Math"/>
        </w:rPr>
        <w:fldChar w:fldCharType="end"/>
      </w:r>
    </w:p>
    <w:p w14:paraId="62FC2A83" w14:textId="41E4B953" w:rsidR="008A0AE5" w:rsidRDefault="00793E41" w:rsidP="008A4F1F">
      <w:pPr>
        <w:spacing w:line="240" w:lineRule="auto"/>
        <w:rPr>
          <w:rFonts w:ascii="Cambria Math" w:eastAsiaTheme="minorEastAsia" w:hAnsi="Cambria Math" w:cs="Cambria Math"/>
        </w:rPr>
      </w:pPr>
      <w:r>
        <w:rPr>
          <w:rFonts w:ascii="Cambria Math" w:eastAsiaTheme="minorEastAsia" w:hAnsi="Cambria Math" w:cs="Cambria Math"/>
        </w:rPr>
        <w:t xml:space="preserve">where </w:t>
      </w:r>
      <m:oMath>
        <m:r>
          <w:rPr>
            <w:rFonts w:ascii="Cambria Math" w:eastAsiaTheme="minorEastAsia" w:hAnsi="Cambria Math" w:cs="Cambria Math"/>
          </w:rPr>
          <m:t xml:space="preserve">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oMath>
      <w:r>
        <w:rPr>
          <w:rFonts w:ascii="Cambria Math" w:eastAsiaTheme="minorEastAsia" w:hAnsi="Cambria Math" w:cs="Cambria Math"/>
        </w:rPr>
        <w:t xml:space="preserve"> is the large-scale component </w:t>
      </w:r>
      <w:r w:rsidR="00046DEF">
        <w:rPr>
          <w:rFonts w:ascii="Cambria Math" w:eastAsiaTheme="minorEastAsia" w:hAnsi="Cambria Math" w:cs="Cambria Math"/>
        </w:rPr>
        <w:t xml:space="preserve">composed of an intercept, </w:t>
      </w:r>
      <m:oMath>
        <m:r>
          <w:rPr>
            <w:rFonts w:ascii="Cambria Math" w:eastAsiaTheme="minorEastAsia" w:hAnsi="Cambria Math" w:cs="Cambria Math"/>
          </w:rPr>
          <m:t>α</m:t>
        </m:r>
      </m:oMath>
      <w:r w:rsidR="00046DEF">
        <w:rPr>
          <w:rFonts w:ascii="Cambria Math" w:eastAsiaTheme="minorEastAsia" w:hAnsi="Cambria Math" w:cs="Cambria Math"/>
        </w:rPr>
        <w:t xml:space="preserve">, and coefficients </w:t>
      </w:r>
      <m:oMath>
        <m:r>
          <m:rPr>
            <m:sty m:val="b"/>
          </m:rPr>
          <w:rPr>
            <w:rFonts w:ascii="Cambria Math" w:eastAsiaTheme="minorEastAsia" w:hAnsi="Cambria Math" w:cs="Cambria Math"/>
          </w:rPr>
          <m:t>β</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which quantify the effects of the </w:t>
      </w:r>
      <w:ins w:id="44" w:author="JTT" w:date="2014-09-25T08:07:00Z">
        <w:r w:rsidR="00D172DE">
          <w:rPr>
            <w:rFonts w:ascii="Cambria Math" w:eastAsiaTheme="minorEastAsia" w:hAnsi="Cambria Math" w:cs="Cambria Math"/>
          </w:rPr>
          <w:t xml:space="preserve">measured </w:t>
        </w:r>
      </w:ins>
      <w:r w:rsidR="00046DEF">
        <w:rPr>
          <w:rFonts w:ascii="Cambria Math" w:eastAsiaTheme="minorEastAsia" w:hAnsi="Cambria Math" w:cs="Cambria Math"/>
        </w:rPr>
        <w:t xml:space="preserve">covariates </w:t>
      </w:r>
      <m:oMath>
        <m:r>
          <m:rPr>
            <m:sty m:val="b"/>
          </m:rPr>
          <w:rPr>
            <w:rFonts w:ascii="Cambria Math" w:eastAsiaTheme="minorEastAsia" w:hAnsi="Cambria Math" w:cs="Cambria Math"/>
          </w:rPr>
          <m:t>x</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x</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w:rPr>
                <w:rFonts w:ascii="Cambria Math" w:eastAsiaTheme="minorEastAsia" w:hAnsi="Cambria Math" w:cs="Cambria Math"/>
              </w:rPr>
              <m:t>x</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t>
      </w:r>
      <w:r>
        <w:rPr>
          <w:rFonts w:ascii="Cambria Math" w:eastAsiaTheme="minorEastAsia" w:hAnsi="Cambria Math" w:cs="Cambria Math"/>
        </w:rPr>
        <w:t xml:space="preserve">and  </w:t>
      </w:r>
      <m:oMath>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ascii="Cambria Math" w:eastAsiaTheme="minorEastAsia" w:hAnsi="Cambria Math" w:cs="Cambria Math"/>
        </w:rPr>
        <w:t xml:space="preserve"> is 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Cambria Math" w:eastAsiaTheme="minorEastAsia" w:hAnsi="Cambria Math" w:cs="Cambria Math"/>
        </w:rPr>
        <w:t xml:space="preserve"> realization of the latent Gausian </w:t>
      </w:r>
      <w:ins w:id="45" w:author="JTT" w:date="2014-09-25T08:08:00Z">
        <w:r w:rsidR="00D172DE">
          <w:rPr>
            <w:rFonts w:ascii="Cambria Math" w:eastAsiaTheme="minorEastAsia" w:hAnsi="Cambria Math" w:cs="Cambria Math"/>
          </w:rPr>
          <w:t xml:space="preserve">Random </w:t>
        </w:r>
      </w:ins>
      <w:r>
        <w:rPr>
          <w:rFonts w:ascii="Cambria Math" w:eastAsiaTheme="minorEastAsia" w:hAnsi="Cambria Math" w:cs="Cambria Math"/>
        </w:rPr>
        <w:t>Field (G</w:t>
      </w:r>
      <w:ins w:id="46" w:author="JTT" w:date="2014-09-25T08:08:00Z">
        <w:r w:rsidR="00D172DE">
          <w:rPr>
            <w:rFonts w:ascii="Cambria Math" w:eastAsiaTheme="minorEastAsia" w:hAnsi="Cambria Math" w:cs="Cambria Math"/>
          </w:rPr>
          <w:t>R</w:t>
        </w:r>
      </w:ins>
      <w:r>
        <w:rPr>
          <w:rFonts w:ascii="Cambria Math" w:eastAsiaTheme="minorEastAsia" w:hAnsi="Cambria Math" w:cs="Cambria Math"/>
        </w:rPr>
        <w:t>F), it follows that</w:t>
      </w:r>
      <w:commentRangeStart w:id="47"/>
      <w:r>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i</m:t>
            </m:r>
          </m:sub>
        </m:sSub>
      </m:oMath>
      <w:r>
        <w:rPr>
          <w:rFonts w:ascii="Cambria Math" w:eastAsiaTheme="minorEastAsia" w:hAnsi="Cambria Math" w:cs="Cambria Math"/>
        </w:rPr>
        <w:t xml:space="preserve"> is independent o</w:t>
      </w:r>
      <w:r w:rsidR="000548E2">
        <w:rPr>
          <w:rFonts w:ascii="Cambria Math" w:eastAsiaTheme="minorEastAsia" w:hAnsi="Cambria Math" w:cs="Cambria Math"/>
        </w:rPr>
        <w:t>f</w:t>
      </w:r>
      <w:r>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j</m:t>
            </m:r>
          </m:sub>
        </m:sSub>
      </m:oMath>
      <w:r>
        <w:rPr>
          <w:rFonts w:ascii="Cambria Math" w:eastAsiaTheme="minorEastAsia" w:hAnsi="Cambria Math" w:cs="Cambria Math"/>
        </w:rPr>
        <w:t xml:space="preserve"> when </w:t>
      </w:r>
      <m:oMath>
        <m:r>
          <w:rPr>
            <w:rFonts w:ascii="Cambria Math" w:eastAsiaTheme="minorEastAsia" w:hAnsi="Cambria Math" w:cs="Cambria Math"/>
          </w:rPr>
          <m:t>i≠j</m:t>
        </m:r>
        <w:commentRangeEnd w:id="47"/>
        <m:r>
          <m:rPr>
            <m:sty m:val="p"/>
          </m:rPr>
          <w:rPr>
            <w:rStyle w:val="CommentReference"/>
          </w:rPr>
          <w:commentReference w:id="47"/>
        </m:r>
      </m:oMath>
      <w:r>
        <w:rPr>
          <w:rFonts w:ascii="Cambria Math" w:eastAsiaTheme="minorEastAsia" w:hAnsi="Cambria Math" w:cs="Cambria Math"/>
        </w:rPr>
        <w:t xml:space="preserve">. </w:t>
      </w:r>
    </w:p>
    <w:p w14:paraId="2B24BE37" w14:textId="13A5FB52" w:rsidR="00E64EFB" w:rsidRDefault="00E64EFB" w:rsidP="008A0AE5">
      <w:pPr>
        <w:spacing w:line="240" w:lineRule="auto"/>
        <w:ind w:firstLine="720"/>
        <w:rPr>
          <w:rFonts w:ascii="Cambria Math" w:eastAsiaTheme="minorEastAsia" w:hAnsi="Cambria Math" w:cs="Cambria Math"/>
        </w:rPr>
      </w:pPr>
      <w:r>
        <w:rPr>
          <w:rFonts w:ascii="Cambria Math" w:eastAsiaTheme="minorEastAsia" w:hAnsi="Cambria Math" w:cs="Cambria Math"/>
        </w:rPr>
        <w:t xml:space="preserve">Triangulation of </w:t>
      </w:r>
      <w:r>
        <w:t>Ɗ</w:t>
      </w:r>
      <w:r>
        <w:rPr>
          <w:rFonts w:ascii="Cambria Math" w:eastAsiaTheme="minorEastAsia" w:hAnsi="Cambria Math" w:cs="Cambria Math"/>
        </w:rPr>
        <w:t xml:space="preserve"> facilitates the transformation of </w:t>
      </w:r>
      <w:r w:rsidR="00046DEF">
        <w:rPr>
          <w:rFonts w:ascii="Cambria Math" w:eastAsiaTheme="minorEastAsia" w:hAnsi="Cambria Math" w:cs="Cambria Math"/>
        </w:rPr>
        <w:t>the G</w:t>
      </w:r>
      <w:ins w:id="48" w:author="JTT" w:date="2014-09-25T08:09:00Z">
        <w:r w:rsidR="00D172DE">
          <w:rPr>
            <w:rFonts w:ascii="Cambria Math" w:eastAsiaTheme="minorEastAsia" w:hAnsi="Cambria Math" w:cs="Cambria Math"/>
          </w:rPr>
          <w:t>R</w:t>
        </w:r>
      </w:ins>
      <w:r w:rsidR="00046DEF">
        <w:rPr>
          <w:rFonts w:ascii="Cambria Math" w:eastAsiaTheme="minorEastAsia" w:hAnsi="Cambria Math" w:cs="Cambria Math"/>
        </w:rPr>
        <w:t xml:space="preserve">F </w:t>
      </w:r>
      <w:r>
        <w:rPr>
          <w:rFonts w:ascii="Cambria Math" w:eastAsiaTheme="minorEastAsia" w:hAnsi="Cambria Math" w:cs="Cambria Math"/>
        </w:rPr>
        <w:t xml:space="preserve">to a discretely-indexed </w:t>
      </w:r>
      <w:r w:rsidR="00046DEF">
        <w:rPr>
          <w:rFonts w:ascii="Cambria Math" w:eastAsiaTheme="minorEastAsia" w:hAnsi="Cambria Math" w:cs="Cambria Math"/>
        </w:rPr>
        <w:t>Gaussian Markov random field (GMRF)</w:t>
      </w:r>
    </w:p>
    <w:p w14:paraId="3E87B929" w14:textId="77777777" w:rsidR="00E64EFB" w:rsidRDefault="00E64EFB" w:rsidP="00E64EFB">
      <w:pPr>
        <w:spacing w:line="240" w:lineRule="auto"/>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49" w:name="triangulation"/>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4</w:t>
      </w:r>
      <w:r>
        <w:rPr>
          <w:rFonts w:ascii="Cambria Math" w:eastAsiaTheme="minorEastAsia" w:hAnsi="Cambria Math" w:cs="Cambria Math"/>
        </w:rPr>
        <w:fldChar w:fldCharType="end"/>
      </w:r>
      <w:bookmarkEnd w:id="49"/>
    </w:p>
    <w:p w14:paraId="1C5AFD9F" w14:textId="3D1A595B" w:rsidR="00B537DD" w:rsidRDefault="00E64EFB" w:rsidP="00706AC6">
      <w:pPr>
        <w:spacing w:line="240" w:lineRule="auto"/>
        <w:rPr>
          <w:rFonts w:ascii="Cambria Math" w:eastAsiaTheme="minorEastAsia" w:hAnsi="Cambria Math" w:cs="Cambria Math"/>
        </w:rPr>
      </w:pPr>
      <w:r>
        <w:rPr>
          <w:rFonts w:ascii="Cambria Math" w:eastAsiaTheme="minorEastAsia" w:hAnsi="Cambria Math" w:cs="Cambria Math"/>
        </w:rPr>
        <w:t xml:space="preserve">where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basis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0 everywhere else (Lindgren </w:t>
      </w:r>
      <w:r>
        <w:rPr>
          <w:rFonts w:ascii="Cambria Math" w:eastAsiaTheme="minorEastAsia" w:hAnsi="Cambria Math" w:cs="Cambria Math"/>
          <w:i/>
        </w:rPr>
        <w:t>et al</w:t>
      </w:r>
      <w:r>
        <w:rPr>
          <w:rFonts w:ascii="Cambria Math" w:eastAsiaTheme="minorEastAsia" w:hAnsi="Cambria Math" w:cs="Cambria Math"/>
        </w:rPr>
        <w:t xml:space="preserve">., 2011). GMRFs are </w:t>
      </w:r>
      <w:r>
        <w:rPr>
          <w:rFonts w:ascii="Cambria Math" w:eastAsiaTheme="minorEastAsia" w:hAnsi="Cambria Math" w:cs="Cambria Math"/>
        </w:rPr>
        <w:lastRenderedPageBreak/>
        <w:t>characterized by a</w:t>
      </w:r>
      <w:r w:rsidR="002F7E44">
        <w:rPr>
          <w:rFonts w:ascii="Cambria Math" w:eastAsiaTheme="minorEastAsia" w:hAnsi="Cambria Math" w:cs="Cambria Math"/>
        </w:rPr>
        <w:t xml:space="preserve">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r w:rsidR="002F7E44">
        <w:rPr>
          <w:rFonts w:ascii="Cambria Math" w:eastAsiaTheme="minorEastAsia" w:hAnsi="Cambria Math" w:cs="Cambria Math"/>
        </w:rPr>
        <w:t>, …, μ</w:t>
      </w:r>
      <w:r w:rsidR="002F7E44">
        <w:rPr>
          <w:rFonts w:ascii="Cambria Math" w:eastAsiaTheme="minorEastAsia" w:hAnsi="Cambria Math" w:cs="Cambria Math"/>
          <w:vertAlign w:val="subscript"/>
        </w:rPr>
        <w:t>n</w:t>
      </w:r>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w:t>
      </w:r>
      <w:r w:rsidR="001137FF">
        <w:rPr>
          <w:rFonts w:ascii="Cambria Math" w:eastAsiaTheme="minorEastAsia" w:hAnsi="Cambria Math" w:cs="Cambria Math"/>
        </w:rPr>
        <w:t>-</w:t>
      </w:r>
      <w:r w:rsidR="002F7E44">
        <w:rPr>
          <w:rFonts w:ascii="Cambria Math" w:eastAsiaTheme="minorEastAsia" w:hAnsi="Cambria Math" w:cs="Cambria Math"/>
        </w:rPr>
        <w:t xml:space="preserve">structured covariance matrix Σ, whose generic element </w:t>
      </w:r>
      <w:r w:rsidR="00B537DD">
        <w:rPr>
          <w:rFonts w:ascii="Cambria Math" w:eastAsiaTheme="minorEastAsia" w:hAnsi="Cambria Math" w:cs="Cambria Math"/>
        </w:rPr>
        <w:t>is defined as</w:t>
      </w:r>
    </w:p>
    <w:p w14:paraId="4B132605" w14:textId="3D642D6A" w:rsidR="00B537DD" w:rsidRDefault="002F7E44" w:rsidP="00B537DD">
      <w:pPr>
        <w:spacing w:line="240" w:lineRule="auto"/>
        <w:jc w:val="right"/>
        <w:rPr>
          <w:rFonts w:ascii="Cambria Math" w:eastAsiaTheme="minorEastAsia" w:hAnsi="Cambria Math" w:cs="Cambria Math"/>
        </w:rPr>
      </w:pPr>
      <w:r>
        <w:rPr>
          <w:rFonts w:ascii="Cambria Math" w:eastAsiaTheme="minorEastAsia" w:hAnsi="Cambria Math" w:cs="Cambria Math"/>
        </w:rPr>
        <w:t>Σ</w:t>
      </w:r>
      <w:r w:rsidRPr="002F7E44">
        <w:rPr>
          <w:rFonts w:ascii="Cambria Math" w:eastAsiaTheme="minorEastAsia" w:hAnsi="Cambria Math" w:cs="Cambria Math"/>
          <w:vertAlign w:val="subscript"/>
        </w:rPr>
        <w:t>i,j</w:t>
      </w:r>
      <w:r>
        <w:rPr>
          <w:rFonts w:ascii="Cambria Math" w:eastAsiaTheme="minorEastAsia" w:hAnsi="Cambria Math" w:cs="Cambria Math"/>
        </w:rPr>
        <w:t xml:space="preserve"> = Cov(θ</w:t>
      </w:r>
      <w:r w:rsidRPr="002F7E44">
        <w:rPr>
          <w:rFonts w:ascii="Cambria Math" w:eastAsiaTheme="minorEastAsia" w:hAnsi="Cambria Math" w:cs="Cambria Math"/>
          <w:vertAlign w:val="subscript"/>
        </w:rPr>
        <w:t>i</w:t>
      </w:r>
      <w:r>
        <w:rPr>
          <w:rFonts w:ascii="Cambria Math" w:eastAsiaTheme="minorEastAsia" w:hAnsi="Cambria Math" w:cs="Cambria Math"/>
        </w:rPr>
        <w:t>, θ</w:t>
      </w:r>
      <w:r w:rsidRPr="002F7E44">
        <w:rPr>
          <w:rFonts w:ascii="Cambria Math" w:eastAsiaTheme="minorEastAsia" w:hAnsi="Cambria Math" w:cs="Cambria Math"/>
          <w:vertAlign w:val="subscript"/>
        </w:rPr>
        <w:t>j</w:t>
      </w:r>
      <w:r>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B537DD">
        <w:rPr>
          <w:rFonts w:ascii="Cambria Math" w:eastAsiaTheme="minorEastAsia" w:hAnsi="Cambria Math" w:cs="Cambria Math"/>
        </w:rPr>
        <w:t xml:space="preserve">. </w:t>
      </w:r>
      <w:r w:rsidR="00B537DD">
        <w:rPr>
          <w:rFonts w:ascii="Cambria Math" w:eastAsiaTheme="minorEastAsia" w:hAnsi="Cambria Math" w:cs="Cambria Math"/>
        </w:rPr>
        <w:tab/>
      </w:r>
      <w:r w:rsidR="00B537DD">
        <w:rPr>
          <w:rFonts w:ascii="Cambria Math" w:eastAsiaTheme="minorEastAsia" w:hAnsi="Cambria Math" w:cs="Cambria Math"/>
        </w:rPr>
        <w:tab/>
      </w:r>
      <w:r w:rsidR="00B537DD">
        <w:rPr>
          <w:rFonts w:ascii="Cambria Math" w:eastAsiaTheme="minorEastAsia" w:hAnsi="Cambria Math" w:cs="Cambria Math"/>
        </w:rPr>
        <w:tab/>
        <w:t xml:space="preserve">Eq. </w:t>
      </w:r>
      <w:bookmarkStart w:id="50" w:name="spatialcovariance"/>
      <w:r w:rsidR="00B537DD">
        <w:rPr>
          <w:rFonts w:ascii="Cambria Math" w:eastAsiaTheme="minorEastAsia" w:hAnsi="Cambria Math" w:cs="Cambria Math"/>
        </w:rPr>
        <w:fldChar w:fldCharType="begin"/>
      </w:r>
      <w:r w:rsidR="00B537DD">
        <w:rPr>
          <w:rFonts w:ascii="Cambria Math" w:eastAsiaTheme="minorEastAsia" w:hAnsi="Cambria Math" w:cs="Cambria Math"/>
        </w:rPr>
        <w:instrText xml:space="preserve"> SEQ Eq \* MERGEFORMAT </w:instrText>
      </w:r>
      <w:r w:rsidR="00B537DD">
        <w:rPr>
          <w:rFonts w:ascii="Cambria Math" w:eastAsiaTheme="minorEastAsia" w:hAnsi="Cambria Math" w:cs="Cambria Math"/>
        </w:rPr>
        <w:fldChar w:fldCharType="separate"/>
      </w:r>
      <w:r w:rsidR="00A20FDF">
        <w:rPr>
          <w:rFonts w:ascii="Cambria Math" w:eastAsiaTheme="minorEastAsia" w:hAnsi="Cambria Math" w:cs="Cambria Math"/>
          <w:noProof/>
        </w:rPr>
        <w:t>5</w:t>
      </w:r>
      <w:r w:rsidR="00B537DD">
        <w:rPr>
          <w:rFonts w:ascii="Cambria Math" w:eastAsiaTheme="minorEastAsia" w:hAnsi="Cambria Math" w:cs="Cambria Math"/>
        </w:rPr>
        <w:fldChar w:fldCharType="end"/>
      </w:r>
      <w:bookmarkEnd w:id="50"/>
      <w:r>
        <w:rPr>
          <w:rFonts w:ascii="Cambria Math" w:eastAsiaTheme="minorEastAsia" w:hAnsi="Cambria Math" w:cs="Cambria Math"/>
        </w:rPr>
        <w:t xml:space="preserve"> </w:t>
      </w:r>
    </w:p>
    <w:p w14:paraId="0D43EDCF" w14:textId="38A6652F" w:rsidR="003854F9" w:rsidRDefault="002F7E44" w:rsidP="00706AC6">
      <w:pPr>
        <w:spacing w:line="240" w:lineRule="auto"/>
        <w:rPr>
          <w:rFonts w:ascii="Cambria Math" w:eastAsiaTheme="minorEastAsia" w:hAnsi="Cambria Math" w:cs="Cambria Math"/>
        </w:rPr>
      </w:pPr>
      <w:r>
        <w:rPr>
          <w:rFonts w:ascii="Cambria Math" w:eastAsiaTheme="minorEastAsia" w:hAnsi="Cambria Math" w:cs="Cambria Math"/>
        </w:rPr>
        <w:t>Here</w:t>
      </w:r>
      <w:r w:rsidR="00E64EFB">
        <w:rPr>
          <w:rFonts w:ascii="Cambria Math" w:eastAsiaTheme="minorEastAsia" w:hAnsi="Cambria Math" w:cs="Cambria Math"/>
        </w:rPr>
        <w:t>,</w:t>
      </w:r>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Matérn spatial covariance function (Cressie,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r w:rsidR="00BB6A92">
        <w:rPr>
          <w:rFonts w:ascii="Cambria Math" w:eastAsiaTheme="minorEastAsia" w:hAnsi="Cambria Math" w:cs="Cambria Math"/>
        </w:rPr>
        <w:t xml:space="preserve">locations </w:t>
      </w:r>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8A0AE5">
        <w:rPr>
          <w:rFonts w:ascii="Cambria Math" w:eastAsiaTheme="minorEastAsia" w:hAnsi="Cambria Math" w:cs="Cambria Math"/>
        </w:rPr>
        <w:t xml:space="preserve"> </w:t>
      </w:r>
      <w:r w:rsidR="003854F9">
        <w:rPr>
          <w:rFonts w:ascii="Cambria Math" w:eastAsiaTheme="minorEastAsia" w:hAnsi="Cambria Math" w:cs="Cambria Math"/>
        </w:rPr>
        <w:t>A GF with a</w:t>
      </w:r>
      <w:r w:rsidR="008A0AE5">
        <w:rPr>
          <w:rFonts w:ascii="Cambria Math" w:eastAsiaTheme="minorEastAsia" w:hAnsi="Cambria Math" w:cs="Cambria Math"/>
        </w:rPr>
        <w:t xml:space="preserve"> Matérn covariance function </w:t>
      </w:r>
    </w:p>
    <w:p w14:paraId="675FD253" w14:textId="77777777" w:rsidR="003854F9" w:rsidRDefault="003854F9" w:rsidP="003854F9">
      <w:pPr>
        <w:spacing w:line="240" w:lineRule="auto"/>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6</w:t>
      </w:r>
      <w:r>
        <w:rPr>
          <w:rFonts w:ascii="Cambria Math" w:eastAsiaTheme="minorEastAsia" w:hAnsi="Cambria Math" w:cs="Cambria Math"/>
        </w:rPr>
        <w:fldChar w:fldCharType="end"/>
      </w:r>
    </w:p>
    <w:p w14:paraId="60D12AA0" w14:textId="217E8DB6" w:rsidR="006A7B22" w:rsidRDefault="003854F9" w:rsidP="00706AC6">
      <w:pPr>
        <w:spacing w:line="240" w:lineRule="auto"/>
        <w:rPr>
          <w:rFonts w:eastAsiaTheme="minorEastAsia"/>
        </w:rPr>
      </w:pPr>
      <w:r>
        <w:rPr>
          <w:rFonts w:ascii="Cambria Math" w:eastAsiaTheme="minorEastAsia" w:hAnsi="Cambria Math" w:cs="Cambria Math"/>
        </w:rPr>
        <w:t xml:space="preserve">provides an exact solution to the SPDE, which can be approximated using a </w:t>
      </w:r>
      <w:r w:rsidR="008A0AE5">
        <w:rPr>
          <w:rFonts w:ascii="Cambria Math" w:eastAsiaTheme="minorEastAsia" w:hAnsi="Cambria Math" w:cs="Cambria Math"/>
        </w:rPr>
        <w:t xml:space="preserve">finite element representation </w:t>
      </w:r>
      <w:r>
        <w:rPr>
          <w:rFonts w:ascii="Cambria Math" w:eastAsiaTheme="minorEastAsia" w:hAnsi="Cambria Math" w:cs="Cambria Math"/>
        </w:rPr>
        <w:t>(</w:t>
      </w:r>
      <w:r w:rsidR="008A0AE5">
        <w:rPr>
          <w:rFonts w:ascii="Cambria Math" w:eastAsiaTheme="minorEastAsia" w:hAnsi="Cambria Math" w:cs="Cambria Math"/>
        </w:rPr>
        <w:t xml:space="preserve">Eq. </w:t>
      </w:r>
      <w:r w:rsidR="008A0AE5">
        <w:rPr>
          <w:rFonts w:ascii="Cambria Math" w:eastAsiaTheme="minorEastAsia" w:hAnsi="Cambria Math" w:cs="Cambria Math"/>
        </w:rPr>
        <w:fldChar w:fldCharType="begin"/>
      </w:r>
      <w:r w:rsidR="008A0AE5">
        <w:rPr>
          <w:rFonts w:ascii="Cambria Math" w:eastAsiaTheme="minorEastAsia" w:hAnsi="Cambria Math" w:cs="Cambria Math"/>
        </w:rPr>
        <w:instrText xml:space="preserve"> REF triangulation \h </w:instrText>
      </w:r>
      <w:r w:rsidR="008A0AE5">
        <w:rPr>
          <w:rFonts w:ascii="Cambria Math" w:eastAsiaTheme="minorEastAsia" w:hAnsi="Cambria Math" w:cs="Cambria Math"/>
        </w:rPr>
      </w:r>
      <w:r w:rsidR="008A0AE5">
        <w:rPr>
          <w:rFonts w:ascii="Cambria Math" w:eastAsiaTheme="minorEastAsia" w:hAnsi="Cambria Math" w:cs="Cambria Math"/>
        </w:rPr>
        <w:fldChar w:fldCharType="separate"/>
      </w:r>
      <w:r w:rsidR="00A20FDF">
        <w:rPr>
          <w:rFonts w:ascii="Cambria Math" w:eastAsiaTheme="minorEastAsia" w:hAnsi="Cambria Math" w:cs="Cambria Math"/>
          <w:noProof/>
        </w:rPr>
        <w:t>4</w:t>
      </w:r>
      <w:r w:rsidR="008A0AE5">
        <w:rPr>
          <w:rFonts w:ascii="Cambria Math" w:eastAsiaTheme="minorEastAsia" w:hAnsi="Cambria Math" w:cs="Cambria Math"/>
        </w:rPr>
        <w:fldChar w:fldCharType="end"/>
      </w:r>
      <w:r>
        <w:rPr>
          <w:rFonts w:ascii="Cambria Math" w:eastAsiaTheme="minorEastAsia" w:hAnsi="Cambria Math" w:cs="Cambria Math"/>
        </w:rPr>
        <w:t>)</w:t>
      </w:r>
      <w:r w:rsidR="008A0AE5">
        <w:rPr>
          <w:rFonts w:ascii="Cambria Math" w:eastAsiaTheme="minorEastAsia" w:hAnsi="Cambria Math" w:cs="Cambria Math"/>
        </w:rPr>
        <w:t xml:space="preserve">. </w:t>
      </w:r>
      <w:r>
        <w:rPr>
          <w:rFonts w:ascii="Cambria Math" w:eastAsiaTheme="minorEastAsia" w:hAnsi="Cambria Math" w:cs="Cambria Math"/>
        </w:rPr>
        <w:t xml:space="preserve">Here,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sidR="003731CD">
        <w:rPr>
          <w:rFonts w:eastAsiaTheme="minorEastAsia"/>
        </w:rPr>
        <w:t xml:space="preserve"> is the modified Bessel function of second kind and order </w:t>
      </w:r>
      <m:oMath>
        <m:r>
          <w:rPr>
            <w:rFonts w:ascii="Cambria Math" w:eastAsiaTheme="minorEastAsia" w:hAnsi="Cambria Math"/>
          </w:rPr>
          <m:t>λ&gt;0</m:t>
        </m:r>
      </m:oMath>
      <w:r w:rsidR="003731CD">
        <w:rPr>
          <w:rFonts w:eastAsiaTheme="minorEastAsia"/>
        </w:rPr>
        <w:t xml:space="preserve"> </w:t>
      </w:r>
      <w:r w:rsidR="006A7B22">
        <w:rPr>
          <w:rFonts w:eastAsiaTheme="minorEastAsia"/>
        </w:rPr>
        <w:t xml:space="preserve">(here </w:t>
      </w:r>
      <m:oMath>
        <m:r>
          <w:rPr>
            <w:rFonts w:ascii="Cambria Math" w:eastAsiaTheme="minorEastAsia" w:hAnsi="Cambria Math"/>
          </w:rPr>
          <m:t>λ=1</m:t>
        </m:r>
      </m:oMath>
      <w:r w:rsidR="006A7B22">
        <w:rPr>
          <w:rFonts w:eastAsiaTheme="minorEastAsia"/>
        </w:rPr>
        <w:t>) measuring</w:t>
      </w:r>
      <w:r w:rsidR="003731CD">
        <w:rPr>
          <w:rFonts w:eastAsiaTheme="minorEastAsia"/>
        </w:rPr>
        <w:t xml:space="preserve">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w:t>
      </w:r>
    </w:p>
    <w:p w14:paraId="5F0E500B" w14:textId="77777777" w:rsidR="006A7B22" w:rsidRDefault="006A7B22" w:rsidP="006A7B22">
      <w:pPr>
        <w:spacing w:line="240" w:lineRule="auto"/>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7</w:t>
      </w:r>
      <w:r>
        <w:rPr>
          <w:rFonts w:eastAsiaTheme="minorEastAsia"/>
        </w:rPr>
        <w:fldChar w:fldCharType="end"/>
      </w:r>
    </w:p>
    <w:p w14:paraId="44340A08" w14:textId="4E8BD806" w:rsidR="003731CD" w:rsidRPr="003731CD" w:rsidRDefault="006A7B22" w:rsidP="00706AC6">
      <w:pPr>
        <w:spacing w:line="240" w:lineRule="auto"/>
      </w:pPr>
      <w:r>
        <w:rPr>
          <w:rFonts w:eastAsiaTheme="minorEastAsia"/>
        </w:rPr>
        <w:t xml:space="preserve">was </w:t>
      </w:r>
      <w:r w:rsidR="00BB6A92">
        <w:rPr>
          <w:rFonts w:eastAsiaTheme="minorEastAsia"/>
        </w:rPr>
        <w:t xml:space="preserve">defined as the distance at which </w:t>
      </w:r>
      <w:r>
        <w:rPr>
          <w:rFonts w:eastAsiaTheme="minorEastAsia"/>
        </w:rPr>
        <w:t xml:space="preserve">the spatial correlation is approximately </w:t>
      </w:r>
      <w:r w:rsidR="00BB6A92">
        <w:rPr>
          <w:rFonts w:eastAsiaTheme="minorEastAsia"/>
        </w:rPr>
        <w:t>0.1</w:t>
      </w:r>
      <w:r>
        <w:rPr>
          <w:rFonts w:eastAsiaTheme="minorEastAsia"/>
        </w:rPr>
        <w:t xml:space="preserve">, using  κ&gt;0 as a scaling parameter, according to Lindgren </w:t>
      </w:r>
      <w:r>
        <w:rPr>
          <w:rFonts w:eastAsiaTheme="minorEastAsia"/>
          <w:i/>
        </w:rPr>
        <w:t>et al</w:t>
      </w:r>
      <w:r>
        <w:rPr>
          <w:rFonts w:eastAsiaTheme="minorEastAsia"/>
        </w:rPr>
        <w:t>. (2011; see Section 2).</w:t>
      </w:r>
    </w:p>
    <w:p w14:paraId="1B71BA23" w14:textId="77777777" w:rsidR="008C7588" w:rsidRDefault="003B1108" w:rsidP="00C06806">
      <w:pPr>
        <w:pStyle w:val="Heading2"/>
      </w:pPr>
      <w:r>
        <w:t>Gompertz</w:t>
      </w:r>
      <w:r w:rsidR="008C7588">
        <w:t xml:space="preserve"> model</w:t>
      </w:r>
    </w:p>
    <w:p w14:paraId="74FE9366" w14:textId="7AD685A6" w:rsidR="003B1108" w:rsidRDefault="00693F53" w:rsidP="00706AC6">
      <w:pPr>
        <w:spacing w:line="240" w:lineRule="auto"/>
      </w:pPr>
      <w:r>
        <w:t xml:space="preserve">Population dynamics were modelled using a spatial equivalent of the </w:t>
      </w:r>
      <w:del w:id="51" w:author="JTT" w:date="2014-09-25T08:18:00Z">
        <w:r w:rsidDel="006E2C04">
          <w:delText>l</w:delText>
        </w:r>
        <w:r w:rsidR="003B1108" w:rsidDel="006E2C04">
          <w:delText xml:space="preserve">og-linear </w:delText>
        </w:r>
        <w:r w:rsidDel="006E2C04">
          <w:delText xml:space="preserve">stochastic </w:delText>
        </w:r>
      </w:del>
      <w:r>
        <w:t xml:space="preserve">Gompertz </w:t>
      </w:r>
      <w:r w:rsidR="003B1108">
        <w:t>model</w:t>
      </w:r>
      <w:ins w:id="52" w:author="JTT" w:date="2014-09-25T08:18:00Z">
        <w:r w:rsidR="006E2C04">
          <w:t xml:space="preserve"> (Thorson </w:t>
        </w:r>
        <w:r w:rsidR="006E2C04">
          <w:rPr>
            <w:i/>
          </w:rPr>
          <w:t>et al</w:t>
        </w:r>
        <w:r w:rsidR="006E2C04">
          <w:t>. In press)</w:t>
        </w:r>
      </w:ins>
      <w:ins w:id="53" w:author="JTT" w:date="2014-09-25T08:19:00Z">
        <w:r w:rsidR="006E2C04">
          <w:t>.</w:t>
        </w:r>
      </w:ins>
      <w:ins w:id="54" w:author="JTT" w:date="2014-09-25T08:18:00Z">
        <w:r w:rsidR="006E2C04">
          <w:t xml:space="preserve"> </w:t>
        </w:r>
      </w:ins>
      <w:ins w:id="55" w:author="JTT" w:date="2014-09-25T08:19:00Z">
        <w:r w:rsidR="006E2C04">
          <w:t xml:space="preserve"> The Gompertz model has been used extensively in applied and theoretical investigations …., and the spatial Gompertz model </w:t>
        </w:r>
      </w:ins>
      <w:ins w:id="56" w:author="JTT" w:date="2014-09-25T08:18:00Z">
        <w:r w:rsidR="006E2C04">
          <w:t>specifies per-capita productivity as a log-linear function of local density</w:t>
        </w:r>
      </w:ins>
      <w:r w:rsidR="003B1108">
        <w:t xml:space="preserve">, </w:t>
      </w:r>
    </w:p>
    <w:p w14:paraId="6569A338" w14:textId="77777777" w:rsidR="00C07367" w:rsidRDefault="00476A31" w:rsidP="00706AC6">
      <w:pPr>
        <w:spacing w:line="240" w:lineRule="auto"/>
        <w:jc w:val="right"/>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1C15D7">
        <w:rPr>
          <w:rFonts w:eastAsiaTheme="minorEastAsia"/>
        </w:rPr>
        <w:t>,</w:t>
      </w:r>
      <w:r w:rsidR="001C15D7">
        <w:rPr>
          <w:rFonts w:eastAsiaTheme="minorEastAsia"/>
        </w:rPr>
        <w:tab/>
      </w:r>
      <w:r w:rsidR="001C15D7">
        <w:rPr>
          <w:rFonts w:eastAsiaTheme="minorEastAsia"/>
        </w:rPr>
        <w:tab/>
      </w:r>
      <w:r w:rsidR="001C15D7">
        <w:rPr>
          <w:rFonts w:eastAsiaTheme="minorEastAsia"/>
        </w:rPr>
        <w:tab/>
      </w:r>
      <w:r w:rsidR="001C15D7">
        <w:rPr>
          <w:rFonts w:eastAsiaTheme="minorEastAsia"/>
        </w:rPr>
        <w:tab/>
        <w:t xml:space="preserve">Eq. </w:t>
      </w:r>
      <w:r w:rsidR="001C15D7">
        <w:rPr>
          <w:rFonts w:eastAsiaTheme="minorEastAsia"/>
        </w:rPr>
        <w:fldChar w:fldCharType="begin"/>
      </w:r>
      <w:r w:rsidR="001C15D7">
        <w:rPr>
          <w:rFonts w:eastAsiaTheme="minorEastAsia"/>
        </w:rPr>
        <w:instrText xml:space="preserve"> SEQ Eq \* MERGEFORMAT </w:instrText>
      </w:r>
      <w:r w:rsidR="001C15D7">
        <w:rPr>
          <w:rFonts w:eastAsiaTheme="minorEastAsia"/>
        </w:rPr>
        <w:fldChar w:fldCharType="separate"/>
      </w:r>
      <w:r w:rsidR="00A20FDF">
        <w:rPr>
          <w:rFonts w:eastAsiaTheme="minorEastAsia"/>
          <w:noProof/>
        </w:rPr>
        <w:t>8</w:t>
      </w:r>
      <w:r w:rsidR="001C15D7">
        <w:rPr>
          <w:rFonts w:eastAsiaTheme="minorEastAsia"/>
        </w:rPr>
        <w:fldChar w:fldCharType="end"/>
      </w:r>
    </w:p>
    <w:p w14:paraId="20D7187E" w14:textId="25AD948F" w:rsidR="001B45CC" w:rsidRDefault="00693F53" w:rsidP="00706AC6">
      <w:pPr>
        <w:spacing w:line="240" w:lineRule="auto"/>
        <w:rPr>
          <w:rFonts w:eastAsiaTheme="minorEastAsia"/>
        </w:rPr>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w:t>
      </w:r>
      <w:r w:rsidR="001B45CC">
        <w:rPr>
          <w:rFonts w:eastAsiaTheme="minorEastAsia"/>
        </w:rPr>
        <w:t>at</w:t>
      </w:r>
      <w:r>
        <w:rPr>
          <w:rFonts w:eastAsiaTheme="minorEastAsia"/>
        </w:rPr>
        <w:t xml:space="preserve"> all spatial locations</w:t>
      </w:r>
      <w:r w:rsidR="001B45CC">
        <w:rPr>
          <w:rFonts w:eastAsiaTheme="minorEastAsia"/>
        </w:rPr>
        <w:t xml:space="preserve"> [x,y]</w:t>
      </w:r>
      <w:r>
        <w:rPr>
          <w:rFonts w:eastAsiaTheme="minorEastAsia"/>
        </w:rPr>
        <w:t xml:space="preserve"> in year </w:t>
      </w:r>
      <w:r>
        <w:rPr>
          <w:rFonts w:eastAsiaTheme="minorEastAsia"/>
          <w:i/>
        </w:rPr>
        <w:t>t</w:t>
      </w:r>
      <w:r>
        <w:rPr>
          <w:rFonts w:eastAsiaTheme="minorEastAsia"/>
        </w:rPr>
        <w:t>, ρ is the strength of density dependence</w:t>
      </w:r>
      <w:ins w:id="57" w:author="JTT" w:date="2014-09-25T08:20:00Z">
        <w:r w:rsidR="006E2C04">
          <w:rPr>
            <w:rFonts w:eastAsiaTheme="minorEastAsia"/>
          </w:rPr>
          <w:t xml:space="preserve"> (define interpretations)</w:t>
        </w:r>
      </w:ins>
      <w:r>
        <w:rPr>
          <w:rFonts w:eastAsiaTheme="minorEastAsia"/>
        </w:rPr>
        <w:t xml:space="preserve">, Ω is </w:t>
      </w:r>
      <w:r w:rsidR="001B45CC">
        <w:rPr>
          <w:rFonts w:eastAsiaTheme="minorEastAsia"/>
        </w:rPr>
        <w:t xml:space="preserve">the intercept represented by </w:t>
      </w:r>
      <w:r>
        <w:rPr>
          <w:rFonts w:eastAsiaTheme="minorEastAsia"/>
        </w:rPr>
        <w:t xml:space="preserve">a GMRF </w:t>
      </w:r>
    </w:p>
    <w:p w14:paraId="716FBBFF" w14:textId="59A0D0AF" w:rsidR="001B45CC" w:rsidRDefault="001B45CC" w:rsidP="001B45CC">
      <w:pPr>
        <w:spacing w:line="240" w:lineRule="auto"/>
        <w:jc w:val="right"/>
        <w:rPr>
          <w:rFonts w:eastAsiaTheme="minorEastAsia"/>
        </w:rPr>
      </w:pPr>
      <w:r>
        <w:t xml:space="preserve">Ω ~ </w:t>
      </w:r>
      <w:r w:rsidRPr="00023F1D">
        <w:rPr>
          <w:i/>
        </w:rPr>
        <w:t>MVN</w:t>
      </w:r>
      <w:r>
        <w:t>(α</w:t>
      </w:r>
      <w:r w:rsidRPr="00023F1D">
        <w:rPr>
          <w:b/>
        </w:rPr>
        <w:t>1</w:t>
      </w:r>
      <w:r>
        <w:t>, Σ</w:t>
      </w:r>
      <w:r>
        <w:rPr>
          <w:vertAlign w:val="subscript"/>
        </w:rPr>
        <w:t>Ω</w:t>
      </w:r>
      <w:r>
        <w:t>)</w:t>
      </w:r>
      <w:r>
        <w:tab/>
      </w:r>
      <w:r>
        <w:tab/>
      </w:r>
      <w:r>
        <w:tab/>
      </w:r>
      <w:r>
        <w:tab/>
      </w:r>
      <w:r>
        <w:tab/>
        <w:t xml:space="preserve">Eq. </w:t>
      </w:r>
      <w:fldSimple w:instr=" SEQ Eq \* MERGEFORMAT ">
        <w:r w:rsidR="00A20FDF">
          <w:rPr>
            <w:noProof/>
          </w:rPr>
          <w:t>9</w:t>
        </w:r>
      </w:fldSimple>
    </w:p>
    <w:p w14:paraId="40199AC4" w14:textId="77777777" w:rsidR="001B45CC" w:rsidRDefault="001B45CC" w:rsidP="00706AC6">
      <w:pPr>
        <w:spacing w:line="240" w:lineRule="auto"/>
        <w:rPr>
          <w:rFonts w:eastAsiaTheme="minorEastAsia"/>
        </w:rPr>
      </w:pPr>
      <w:r>
        <w:rPr>
          <w:rFonts w:eastAsiaTheme="minorEastAsia"/>
        </w:rPr>
        <w:t>where α</w:t>
      </w:r>
      <w:r w:rsidRPr="00023F1D">
        <w:rPr>
          <w:rFonts w:eastAsiaTheme="minorEastAsia"/>
          <w:b/>
        </w:rPr>
        <w:t>1</w:t>
      </w:r>
      <w:r>
        <w:rPr>
          <w:rFonts w:eastAsiaTheme="minorEastAsia"/>
        </w:rPr>
        <w:t xml:space="preserve"> is a vector and α is the mean productivity of the GMRF</w:t>
      </w:r>
      <w:r w:rsidR="00693F53">
        <w:rPr>
          <w:rFonts w:eastAsiaTheme="minorEastAsia"/>
        </w:rPr>
        <w:t xml:space="preserve">,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693F53">
        <w:rPr>
          <w:rFonts w:eastAsiaTheme="minorEastAsia"/>
        </w:rPr>
        <w:t xml:space="preserve"> is a GMRF </w:t>
      </w:r>
    </w:p>
    <w:p w14:paraId="3AD5A1B9" w14:textId="418AD7F5" w:rsidR="001B45CC" w:rsidRDefault="001B45CC" w:rsidP="001B45CC">
      <w:pPr>
        <w:spacing w:line="240" w:lineRule="auto"/>
        <w:jc w:val="right"/>
        <w:rPr>
          <w:rFonts w:eastAsiaTheme="minorEastAsia"/>
        </w:rPr>
      </w:pPr>
      <w:r>
        <w:rPr>
          <w:rFonts w:eastAsiaTheme="minorEastAsia"/>
        </w:rPr>
        <w:t>Ε</w:t>
      </w:r>
      <w:r>
        <w:rPr>
          <w:rFonts w:eastAsiaTheme="minorEastAsia"/>
          <w:vertAlign w:val="subscript"/>
        </w:rPr>
        <w:t>t</w:t>
      </w:r>
      <w:r>
        <w:rPr>
          <w:rFonts w:eastAsiaTheme="minorEastAsia"/>
        </w:rPr>
        <w:t xml:space="preserve"> ~ </w:t>
      </w:r>
      <w:r w:rsidRPr="00023F1D">
        <w:rPr>
          <w:rFonts w:eastAsiaTheme="minorEastAsia"/>
          <w:i/>
        </w:rPr>
        <w:t>MVN</w:t>
      </w:r>
      <w:r>
        <w:rPr>
          <w:rFonts w:eastAsiaTheme="minorEastAsia"/>
        </w:rPr>
        <w:t xml:space="preserve">(0, </w:t>
      </w:r>
      <w:r>
        <w:t>Σ</w:t>
      </w:r>
      <w:r>
        <w:rPr>
          <w:vertAlign w:val="subscript"/>
        </w:rPr>
        <w:t>Ε</w:t>
      </w:r>
      <w:r>
        <w:rPr>
          <w:rFonts w:eastAsiaTheme="minorEastAsia"/>
        </w:rPr>
        <w:t>)</w:t>
      </w:r>
      <w:r>
        <w:rPr>
          <w:rFonts w:eastAsiaTheme="minorEastAsia"/>
        </w:rPr>
        <w:tab/>
      </w:r>
      <w:r w:rsidR="006321CA">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10</w:t>
      </w:r>
      <w:r>
        <w:rPr>
          <w:rFonts w:eastAsiaTheme="minorEastAsia"/>
        </w:rPr>
        <w:fldChar w:fldCharType="end"/>
      </w:r>
    </w:p>
    <w:p w14:paraId="20A77C3A" w14:textId="2904F138" w:rsidR="003B1108" w:rsidRDefault="00693F53" w:rsidP="00706AC6">
      <w:pPr>
        <w:spacing w:line="240" w:lineRule="auto"/>
        <w:rPr>
          <w:rFonts w:ascii="Cambria Math" w:eastAsiaTheme="minorEastAsia" w:hAnsi="Cambria Math" w:cs="Cambria Math"/>
        </w:rPr>
      </w:pPr>
      <w:r>
        <w:rPr>
          <w:rFonts w:eastAsiaTheme="minorEastAsia"/>
        </w:rPr>
        <w:t xml:space="preserve">representing the spatial variation in process error in year </w:t>
      </w:r>
      <w:r>
        <w:rPr>
          <w:rFonts w:eastAsiaTheme="minorEastAsia"/>
          <w:i/>
        </w:rPr>
        <w:t>t</w:t>
      </w:r>
      <w:r w:rsidR="001C15D7">
        <w:t>.</w:t>
      </w:r>
      <w:r>
        <w:t xml:space="preserve">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A20FDF">
        <w:rPr>
          <w:rFonts w:ascii="Cambria Math" w:eastAsiaTheme="minorEastAsia" w:hAnsi="Cambria Math" w:cs="Cambria Math"/>
          <w:noProof/>
        </w:rPr>
        <w:t>5</w:t>
      </w:r>
      <w:r w:rsidR="00585077">
        <w:fldChar w:fldCharType="end"/>
      </w:r>
      <w:r w:rsidR="00585077">
        <w:t xml:space="preserve">) </w:t>
      </w:r>
      <w:r w:rsidR="00023F1D">
        <w:t xml:space="preserve">with independent </w:t>
      </w:r>
      <w:r w:rsidR="006321CA">
        <w:t xml:space="preserve">marginal </w:t>
      </w:r>
      <w:r w:rsidR="00023F1D">
        <w:t xml:space="preserve">variance components </w:t>
      </w:r>
      <w:r w:rsidR="001A3727">
        <w:t>(</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Ω</m:t>
            </m:r>
          </m:sub>
          <m:sup>
            <m:r>
              <w:rPr>
                <w:rFonts w:ascii="Cambria Math" w:eastAsiaTheme="minorEastAsia" w:hAnsi="Cambria Math" w:cs="Cambria Math"/>
              </w:rPr>
              <m:t>2</m:t>
            </m:r>
          </m:sup>
        </m:sSubSup>
      </m:oMath>
      <w:r w:rsidR="001A3727">
        <w:rPr>
          <w:rFonts w:eastAsiaTheme="minorEastAsia"/>
        </w:rPr>
        <w:t xml:space="preserve"> and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Ε</m:t>
            </m:r>
          </m:sub>
          <m:sup>
            <m:r>
              <w:rPr>
                <w:rFonts w:ascii="Cambria Math" w:eastAsiaTheme="minorEastAsia" w:hAnsi="Cambria Math" w:cs="Cambria Math"/>
              </w:rPr>
              <m:t>2</m:t>
            </m:r>
          </m:sup>
        </m:sSubSup>
      </m:oMath>
      <w:r w:rsidR="001A3727">
        <w:rPr>
          <w:rFonts w:eastAsiaTheme="minorEastAsia"/>
        </w:rPr>
        <w:t xml:space="preserve"> respectively</w:t>
      </w:r>
      <w:r w:rsidR="001A3727">
        <w:t xml:space="preserve">) </w:t>
      </w:r>
      <w:r w:rsidR="008F0CA6">
        <w:t>but</w:t>
      </w:r>
      <w:r w:rsidR="00023F1D">
        <w:t xml:space="preserve"> equal </w:t>
      </w:r>
      <w:r w:rsidR="00023F1D">
        <w:rPr>
          <w:rFonts w:ascii="Cambria Math" w:eastAsiaTheme="minorEastAsia" w:hAnsi="Cambria Math" w:cs="Cambria Math"/>
        </w:rPr>
        <w:t>Matérn spatial covariance functions.</w:t>
      </w:r>
      <w:ins w:id="58" w:author="JTT" w:date="2014-09-25T08:22:00Z">
        <w:r w:rsidR="006E2C04">
          <w:rPr>
            <w:rFonts w:ascii="Cambria Math" w:eastAsiaTheme="minorEastAsia" w:hAnsi="Cambria Math" w:cs="Cambria Math"/>
          </w:rPr>
          <w:t xml:space="preserve">  </w:t>
        </w:r>
      </w:ins>
    </w:p>
    <w:p w14:paraId="7A8371E1" w14:textId="7F2E902A" w:rsidR="00331577" w:rsidRDefault="00023F1D" w:rsidP="00706AC6">
      <w:pPr>
        <w:spacing w:line="240" w:lineRule="auto"/>
        <w:rPr>
          <w:rFonts w:ascii="Cambria Math" w:eastAsiaTheme="minorEastAsia" w:hAnsi="Cambria Math" w:cs="Cambria Math"/>
        </w:rPr>
      </w:pPr>
      <w:r>
        <w:rPr>
          <w:rFonts w:ascii="Cambria Math" w:eastAsiaTheme="minorEastAsia" w:hAnsi="Cambria Math" w:cs="Cambria Math"/>
        </w:rPr>
        <w:tab/>
      </w:r>
      <w:commentRangeStart w:id="59"/>
      <w:r w:rsidR="001A3727">
        <w:rPr>
          <w:rFonts w:ascii="Cambria Math" w:eastAsiaTheme="minorEastAsia" w:hAnsi="Cambria Math" w:cs="Cambria Math"/>
        </w:rPr>
        <w:t xml:space="preserve">The model has a stationary distribution </w:t>
      </w:r>
    </w:p>
    <w:p w14:paraId="0E48B68F" w14:textId="7BF42B88" w:rsidR="00331577" w:rsidRDefault="00476A31" w:rsidP="00331577">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equ</m:t>
            </m:r>
            <m:r>
              <w:rPr>
                <w:rFonts w:ascii="Cambria Math" w:hAnsi="Cambria Math"/>
              </w:rPr>
              <m:t>ilibrium</m:t>
            </m:r>
          </m:sub>
        </m:sSub>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m:t>
            </m:r>
            <m:f>
              <m:fPr>
                <m:ctrlPr>
                  <w:rPr>
                    <w:rFonts w:ascii="Cambria Math" w:hAnsi="Cambria Math"/>
                  </w:rPr>
                </m:ctrlPr>
              </m:fPr>
              <m:num>
                <m:sSubSup>
                  <m:sSubSupPr>
                    <m:ctrlPr>
                      <w:ins w:id="60" w:author="JTT" w:date="2014-09-25T08:16:00Z">
                        <w:rPr>
                          <w:rFonts w:ascii="Cambria Math" w:eastAsiaTheme="minorEastAsia" w:hAnsi="Cambria Math" w:cs="Cambria Math"/>
                          <w:i/>
                        </w:rPr>
                      </w:ins>
                    </m:ctrlPr>
                  </m:sSubSupPr>
                  <m:e>
                    <m:r>
                      <w:ins w:id="61" w:author="JTT" w:date="2014-09-25T08:16:00Z">
                        <w:rPr>
                          <w:rFonts w:ascii="Cambria Math" w:eastAsiaTheme="minorEastAsia" w:hAnsi="Cambria Math" w:cs="Cambria Math"/>
                        </w:rPr>
                        <m:t>σ</m:t>
                      </w:ins>
                    </m:r>
                  </m:e>
                  <m:sub>
                    <m:r>
                      <w:ins w:id="62" w:author="JTT" w:date="2014-09-25T08:16:00Z">
                        <w:rPr>
                          <w:rFonts w:ascii="Cambria Math" w:eastAsiaTheme="minorEastAsia" w:hAnsi="Cambria Math" w:cs="Cambria Math"/>
                        </w:rPr>
                        <m:t>Ε</m:t>
                      </w:ins>
                    </m:r>
                  </m:sub>
                  <m:sup>
                    <m:r>
                      <w:ins w:id="63" w:author="JTT" w:date="2014-09-25T08:16:00Z">
                        <w:rPr>
                          <w:rFonts w:ascii="Cambria Math" w:eastAsiaTheme="minorEastAsia" w:hAnsi="Cambria Math" w:cs="Cambria Math"/>
                        </w:rPr>
                        <m:t>2</m:t>
                      </w:ins>
                    </m:r>
                  </m:sup>
                </m:sSubSup>
                <m:sSup>
                  <m:sSupPr>
                    <m:ctrlPr>
                      <w:del w:id="64" w:author="JTT" w:date="2014-09-25T08:16:00Z">
                        <w:rPr>
                          <w:rFonts w:ascii="Cambria Math" w:hAnsi="Cambria Math"/>
                        </w:rPr>
                      </w:del>
                    </m:ctrlPr>
                  </m:sSupPr>
                  <m:e>
                    <m:r>
                      <w:del w:id="65" w:author="JTT" w:date="2014-09-25T08:16:00Z">
                        <w:rPr>
                          <w:rFonts w:ascii="Cambria Math" w:hAnsi="Cambria Math"/>
                        </w:rPr>
                        <m:t>τ</m:t>
                      </w:del>
                    </m:r>
                  </m:e>
                  <m:sup>
                    <m:r>
                      <w:del w:id="66" w:author="JTT" w:date="2014-09-25T08:16:00Z">
                        <w:rPr>
                          <w:rFonts w:ascii="Cambria Math" w:hAnsi="Cambria Math"/>
                        </w:rPr>
                        <m:t>2</m:t>
                      </w:del>
                    </m:r>
                  </m:sup>
                </m:sSup>
              </m:num>
              <m:den>
                <m:r>
                  <w:rPr>
                    <w:rFonts w:ascii="Cambria Math" w:hAnsi="Cambria Math"/>
                  </w:rPr>
                  <m:t xml:space="preserve">1- </m:t>
                </m:r>
                <m:sSup>
                  <m:sSupPr>
                    <m:ctrlPr>
                      <w:rPr>
                        <w:rFonts w:ascii="Cambria Math" w:hAnsi="Cambria Math"/>
                        <w:i/>
                      </w:rPr>
                    </m:ctrlPr>
                  </m:sSupPr>
                  <m:e>
                    <m:r>
                      <w:rPr>
                        <w:rFonts w:ascii="Cambria Math" w:hAnsi="Cambria Math"/>
                      </w:rPr>
                      <m:t>ρ</m:t>
                    </m:r>
                  </m:e>
                  <m:sup>
                    <m:r>
                      <w:rPr>
                        <w:rFonts w:ascii="Cambria Math" w:hAnsi="Cambria Math"/>
                      </w:rPr>
                      <m:t>2</m:t>
                    </m:r>
                  </m:sup>
                </m:sSup>
              </m:den>
            </m:f>
            <m:r>
              <w:rPr>
                <w:rFonts w:ascii="Cambria Math" w:hAnsi="Cambria Math"/>
              </w:rPr>
              <m:t xml:space="preserve"> </m:t>
            </m:r>
          </m:e>
        </m:d>
      </m:oMath>
      <w:r w:rsidR="00331577">
        <w:rPr>
          <w:rFonts w:ascii="Cambria Math" w:eastAsiaTheme="minorEastAsia" w:hAnsi="Cambria Math" w:cs="Cambria Math"/>
        </w:rPr>
        <w:tab/>
      </w:r>
      <w:r w:rsidR="00331577">
        <w:rPr>
          <w:rFonts w:ascii="Cambria Math" w:eastAsiaTheme="minorEastAsia" w:hAnsi="Cambria Math" w:cs="Cambria Math"/>
        </w:rPr>
        <w:tab/>
      </w:r>
      <w:r w:rsidR="00331577">
        <w:rPr>
          <w:rFonts w:ascii="Cambria Math" w:eastAsiaTheme="minorEastAsia" w:hAnsi="Cambria Math" w:cs="Cambria Math"/>
        </w:rPr>
        <w:tab/>
        <w:t xml:space="preserve">Eq. </w:t>
      </w:r>
      <w:r w:rsidR="00331577">
        <w:rPr>
          <w:rFonts w:ascii="Cambria Math" w:eastAsiaTheme="minorEastAsia" w:hAnsi="Cambria Math" w:cs="Cambria Math"/>
        </w:rPr>
        <w:fldChar w:fldCharType="begin"/>
      </w:r>
      <w:r w:rsidR="00331577">
        <w:rPr>
          <w:rFonts w:ascii="Cambria Math" w:eastAsiaTheme="minorEastAsia" w:hAnsi="Cambria Math" w:cs="Cambria Math"/>
        </w:rPr>
        <w:instrText xml:space="preserve"> SEQ Eq \* MERGEFORMAT </w:instrText>
      </w:r>
      <w:r w:rsidR="00331577">
        <w:rPr>
          <w:rFonts w:ascii="Cambria Math" w:eastAsiaTheme="minorEastAsia" w:hAnsi="Cambria Math" w:cs="Cambria Math"/>
        </w:rPr>
        <w:fldChar w:fldCharType="separate"/>
      </w:r>
      <w:r w:rsidR="00A20FDF">
        <w:rPr>
          <w:rFonts w:ascii="Cambria Math" w:eastAsiaTheme="minorEastAsia" w:hAnsi="Cambria Math" w:cs="Cambria Math"/>
          <w:noProof/>
        </w:rPr>
        <w:t>11</w:t>
      </w:r>
      <w:r w:rsidR="00331577">
        <w:rPr>
          <w:rFonts w:ascii="Cambria Math" w:eastAsiaTheme="minorEastAsia" w:hAnsi="Cambria Math" w:cs="Cambria Math"/>
        </w:rPr>
        <w:fldChar w:fldCharType="end"/>
      </w:r>
    </w:p>
    <w:p w14:paraId="54559197" w14:textId="19E144DA" w:rsidR="00023F1D" w:rsidRDefault="001A3727" w:rsidP="00706AC6">
      <w:pPr>
        <w:spacing w:line="240" w:lineRule="auto"/>
        <w:rPr>
          <w:rFonts w:ascii="Cambria Math" w:eastAsiaTheme="minorEastAsia" w:hAnsi="Cambria Math" w:cs="Cambria Math"/>
        </w:rPr>
      </w:pPr>
      <w:r>
        <w:rPr>
          <w:rFonts w:ascii="Cambria Math" w:eastAsiaTheme="minorEastAsia" w:hAnsi="Cambria Math" w:cs="Cambria Math"/>
        </w:rPr>
        <w:t xml:space="preserve">when </w:t>
      </w:r>
      <m:oMath>
        <m:r>
          <w:ins w:id="67" w:author="JTT" w:date="2014-09-25T08:17:00Z">
            <w:rPr>
              <w:rFonts w:ascii="Cambria Math" w:eastAsiaTheme="minorEastAsia" w:hAnsi="Cambria Math" w:cs="Cambria Math"/>
            </w:rPr>
            <m:t>0&lt;</m:t>
          </w:ins>
        </m:r>
        <m:r>
          <w:ins w:id="68" w:author="JTT" w:date="2014-09-25T08:17:00Z">
            <w:rPr>
              <w:rFonts w:ascii="Cambria Math" w:eastAsiaTheme="minorEastAsia" w:hAnsi="Cambria Math" w:cs="Cambria Math"/>
            </w:rPr>
            <m:t>ρ</m:t>
          </w:ins>
        </m:r>
        <m:d>
          <m:dPr>
            <m:begChr m:val="|"/>
            <m:endChr m:val="|"/>
            <m:ctrlPr>
              <w:del w:id="69" w:author="JTT" w:date="2014-09-25T08:17:00Z">
                <w:rPr>
                  <w:rFonts w:ascii="Cambria Math" w:eastAsiaTheme="minorEastAsia" w:hAnsi="Cambria Math" w:cs="Cambria Math"/>
                  <w:i/>
                </w:rPr>
              </w:del>
            </m:ctrlPr>
          </m:dPr>
          <m:e>
            <m:r>
              <w:del w:id="70" w:author="JTT" w:date="2014-09-25T08:17:00Z">
                <w:rPr>
                  <w:rFonts w:ascii="Cambria Math" w:eastAsiaTheme="minorEastAsia" w:hAnsi="Cambria Math" w:cs="Cambria Math"/>
                </w:rPr>
                <m:t>ρ</m:t>
              </w:del>
            </m:r>
          </m:e>
        </m:d>
        <m:r>
          <w:rPr>
            <w:rFonts w:ascii="Cambria Math" w:eastAsiaTheme="minorEastAsia" w:hAnsi="Cambria Math" w:cs="Cambria Math"/>
          </w:rPr>
          <m:t>&lt;1</m:t>
        </m:r>
      </m:oMath>
      <w:r w:rsidR="00331577">
        <w:rPr>
          <w:rFonts w:ascii="Cambria Math" w:eastAsiaTheme="minorEastAsia" w:hAnsi="Cambria Math" w:cs="Cambria Math"/>
        </w:rPr>
        <w:t xml:space="preserve">. </w:t>
      </w:r>
      <w:commentRangeEnd w:id="59"/>
      <w:r w:rsidR="006E2C04">
        <w:rPr>
          <w:rStyle w:val="CommentReference"/>
        </w:rPr>
        <w:commentReference w:id="59"/>
      </w:r>
      <w:r w:rsidR="00023F1D">
        <w:rPr>
          <w:rFonts w:ascii="Cambria Math" w:eastAsiaTheme="minorEastAsia" w:hAnsi="Cambria Math" w:cs="Cambria Math"/>
        </w:rPr>
        <w:t>Initial conditions</w:t>
      </w:r>
      <w:r w:rsidR="006321CA">
        <w:rPr>
          <w:rFonts w:ascii="Cambria Math" w:eastAsiaTheme="minorEastAsia" w:hAnsi="Cambria Math" w:cs="Cambria Math"/>
        </w:rPr>
        <w:t xml:space="preserve">, representing the population when </w:t>
      </w:r>
      <w:r w:rsidR="006321CA" w:rsidRPr="006321CA">
        <w:rPr>
          <w:rFonts w:ascii="Cambria Math" w:eastAsiaTheme="minorEastAsia" w:hAnsi="Cambria Math" w:cs="Cambria Math"/>
          <w:i/>
        </w:rPr>
        <w:t>t</w:t>
      </w:r>
      <w:r w:rsidR="006321CA">
        <w:rPr>
          <w:rFonts w:ascii="Cambria Math" w:eastAsiaTheme="minorEastAsia" w:hAnsi="Cambria Math" w:cs="Cambria Math"/>
        </w:rPr>
        <w:t>=1, were specified u</w:t>
      </w:r>
      <w:r w:rsidR="00023F1D" w:rsidRPr="006321CA">
        <w:rPr>
          <w:rFonts w:ascii="Cambria Math" w:eastAsiaTheme="minorEastAsia" w:hAnsi="Cambria Math" w:cs="Cambria Math"/>
        </w:rPr>
        <w:t>sing</w:t>
      </w:r>
      <w:r w:rsidR="00023F1D">
        <w:rPr>
          <w:rFonts w:ascii="Cambria Math" w:eastAsiaTheme="minorEastAsia" w:hAnsi="Cambria Math" w:cs="Cambria Math"/>
        </w:rPr>
        <w:t xml:space="preserve"> the following equation:</w:t>
      </w:r>
    </w:p>
    <w:commentRangeStart w:id="71"/>
    <w:p w14:paraId="71BF237F" w14:textId="77777777" w:rsidR="00023F1D" w:rsidRDefault="00476A31" w:rsidP="00706AC6">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sidR="00023F1D">
        <w:rPr>
          <w:rFonts w:eastAsiaTheme="minorEastAsia"/>
        </w:rPr>
        <w:t>,</w:t>
      </w:r>
      <w:commentRangeEnd w:id="71"/>
      <w:r w:rsidR="00AA1AE5">
        <w:rPr>
          <w:rStyle w:val="CommentReference"/>
        </w:rPr>
        <w:commentReference w:id="71"/>
      </w:r>
      <w:r w:rsidR="00023F1D">
        <w:rPr>
          <w:rFonts w:eastAsiaTheme="minorEastAsia"/>
        </w:rPr>
        <w:tab/>
      </w:r>
      <w:r w:rsidR="00023F1D">
        <w:rPr>
          <w:rFonts w:eastAsiaTheme="minorEastAsia"/>
        </w:rPr>
        <w:tab/>
      </w:r>
      <w:r w:rsidR="00023F1D">
        <w:rPr>
          <w:rFonts w:eastAsiaTheme="minorEastAsia"/>
        </w:rPr>
        <w:tab/>
      </w:r>
      <w:r w:rsidR="00023F1D">
        <w:rPr>
          <w:rFonts w:eastAsiaTheme="minorEastAsia"/>
        </w:rPr>
        <w:tab/>
        <w:t xml:space="preserve">Eq. </w:t>
      </w:r>
      <w:r w:rsidR="00023F1D">
        <w:rPr>
          <w:rFonts w:eastAsiaTheme="minorEastAsia"/>
        </w:rPr>
        <w:fldChar w:fldCharType="begin"/>
      </w:r>
      <w:r w:rsidR="00023F1D">
        <w:rPr>
          <w:rFonts w:eastAsiaTheme="minorEastAsia"/>
        </w:rPr>
        <w:instrText xml:space="preserve"> SEQ Eq \* MERGEFORMAT </w:instrText>
      </w:r>
      <w:r w:rsidR="00023F1D">
        <w:rPr>
          <w:rFonts w:eastAsiaTheme="minorEastAsia"/>
        </w:rPr>
        <w:fldChar w:fldCharType="separate"/>
      </w:r>
      <w:r w:rsidR="00A20FDF">
        <w:rPr>
          <w:rFonts w:eastAsiaTheme="minorEastAsia"/>
          <w:noProof/>
        </w:rPr>
        <w:t>12</w:t>
      </w:r>
      <w:r w:rsidR="00023F1D">
        <w:rPr>
          <w:rFonts w:eastAsiaTheme="minorEastAsia"/>
        </w:rPr>
        <w:fldChar w:fldCharType="end"/>
      </w:r>
    </w:p>
    <w:p w14:paraId="4CC1B094" w14:textId="6B8A5CD2" w:rsidR="00023F1D" w:rsidRPr="00023F1D" w:rsidRDefault="00023F1D" w:rsidP="00706AC6">
      <w:pPr>
        <w:spacing w:line="240" w:lineRule="auto"/>
      </w:pPr>
      <w:r>
        <w:rPr>
          <w:rFonts w:ascii="Cambria Math" w:eastAsiaTheme="minorEastAsia" w:hAnsi="Cambria Math" w:cs="Cambria Math"/>
        </w:rPr>
        <w:t>where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ins w:id="72" w:author="JTT" w:date="2014-09-25T08:21:00Z">
        <w:r w:rsidR="006E2C04">
          <w:rPr>
            <w:rFonts w:ascii="Cambria Math" w:eastAsiaTheme="minorEastAsia" w:hAnsi="Cambria Math" w:cs="Cambria Math"/>
          </w:rPr>
          <w:t xml:space="preserve">  </w:t>
        </w:r>
      </w:ins>
      <m:oMath>
        <m:sSub>
          <m:sSubPr>
            <m:ctrlPr>
              <w:ins w:id="73" w:author="JTT" w:date="2014-09-25T08:22:00Z">
                <w:rPr>
                  <w:rFonts w:ascii="Cambria Math" w:hAnsi="Cambria Math"/>
                  <w:i/>
                </w:rPr>
              </w:ins>
            </m:ctrlPr>
          </m:sSubPr>
          <m:e>
            <m:r>
              <w:ins w:id="74" w:author="JTT" w:date="2014-09-25T08:22:00Z">
                <w:rPr>
                  <w:rFonts w:ascii="Cambria Math" w:hAnsi="Cambria Math"/>
                </w:rPr>
                <m:t>D</m:t>
              </w:ins>
            </m:r>
          </m:e>
          <m:sub>
            <m:r>
              <w:ins w:id="75" w:author="JTT" w:date="2014-09-25T08:22:00Z">
                <w:rPr>
                  <w:rFonts w:ascii="Cambria Math" w:hAnsi="Cambria Math"/>
                </w:rPr>
                <m:t>t+1</m:t>
              </w:ins>
            </m:r>
          </m:sub>
        </m:sSub>
      </m:oMath>
      <w:ins w:id="76" w:author="JTT" w:date="2014-09-25T08:22:00Z">
        <w:r w:rsidR="006E2C04">
          <w:rPr>
            <w:rFonts w:eastAsiaTheme="minorEastAsia"/>
          </w:rPr>
          <w:t xml:space="preserve"> is are statistically-independent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6E2C04">
          <w:rPr>
            <w:rFonts w:eastAsiaTheme="minorEastAsia"/>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6E2C04">
          <w:rPr>
            <w:rFonts w:eastAsiaTheme="minorEastAsia"/>
          </w:rPr>
          <w:t>.</w:t>
        </w:r>
      </w:ins>
    </w:p>
    <w:p w14:paraId="2BF59410" w14:textId="77777777" w:rsidR="00D172DE" w:rsidRPr="004D0D9F" w:rsidRDefault="00D172DE" w:rsidP="00D172DE">
      <w:pPr>
        <w:pStyle w:val="Heading2"/>
      </w:pPr>
      <w:moveToRangeStart w:id="77" w:author="JTT" w:date="2014-09-25T08:05:00Z" w:name="move399395640"/>
      <w:moveTo w:id="78" w:author="JTT" w:date="2014-09-25T08:05:00Z">
        <w:r w:rsidRPr="004D0D9F">
          <w:t>Study area</w:t>
        </w:r>
      </w:moveTo>
    </w:p>
    <w:p w14:paraId="073DECF4" w14:textId="77777777" w:rsidR="00D172DE" w:rsidRDefault="00D172DE" w:rsidP="00D172DE">
      <w:pPr>
        <w:spacing w:line="240" w:lineRule="auto"/>
      </w:pPr>
      <w:moveTo w:id="79" w:author="JTT" w:date="2014-09-25T08:05:00Z">
        <w:r>
          <w:t xml:space="preserve">The study area included the Aleutian Islands (AIs; 170° E to 170° W), a portion of the Southern Bering Sea (BS) (165° W to 170° W along the north side of the AIs), and the GOA (132°40’ W to 170° W) (Figure </w:t>
        </w:r>
        <w:r>
          <w:fldChar w:fldCharType="begin"/>
        </w:r>
        <w:r>
          <w:instrText xml:space="preserve"> REF AlaskaMap \h </w:instrText>
        </w:r>
        <w:r>
          <w:fldChar w:fldCharType="separate"/>
        </w:r>
        <w:r>
          <w:rPr>
            <w:noProof/>
          </w:rPr>
          <w:t>1</w:t>
        </w:r>
        <w:r>
          <w:fldChar w:fldCharType="end"/>
        </w:r>
        <w:r>
          <w:t>). The AIs are an extensive archipelago comprised of 14 large and hundreds of small volcanic islands, characterized by a relatively narrow continental shelf, crossed by numerous deep passes. Conversely, the GOA is characterized by a semi-enclosed basin, with a relatively shallow shelf that varies in width from 5 km in the southeast to more than 200 km in the north.</w:t>
        </w:r>
      </w:moveTo>
    </w:p>
    <w:p w14:paraId="6DB7F686" w14:textId="77777777" w:rsidR="00D172DE" w:rsidRDefault="00D172DE" w:rsidP="00D172DE">
      <w:pPr>
        <w:pStyle w:val="Heading2"/>
      </w:pPr>
      <w:moveTo w:id="80" w:author="JTT" w:date="2014-09-25T08:05:00Z">
        <w:r>
          <w:lastRenderedPageBreak/>
          <w:t>Data</w:t>
        </w:r>
      </w:moveTo>
    </w:p>
    <w:p w14:paraId="45796120" w14:textId="77777777" w:rsidR="00D172DE" w:rsidRDefault="00D172DE" w:rsidP="00D172DE">
      <w:pPr>
        <w:spacing w:line="240" w:lineRule="auto"/>
      </w:pPr>
      <w:moveTo w:id="81" w:author="JTT" w:date="2014-09-25T08:05:00Z">
        <w:r>
          <w:t xml:space="preserve">Survey data were collected by the Alaska Fisheries Science Center of the National Marine Fisheries Service from 1982 to 2012 during the triennial GOA and AIs bottom trawl surveys. These data are used to provide estimates of absolute or relative abundance (A’mar </w:t>
        </w:r>
        <w:r>
          <w:rPr>
            <w:i/>
          </w:rPr>
          <w:t>et al</w:t>
        </w:r>
        <w:r>
          <w:t xml:space="preserve">., 2013; Aydin </w:t>
        </w:r>
        <w:r>
          <w:rPr>
            <w:i/>
          </w:rPr>
          <w:t>et al</w:t>
        </w:r>
        <w:r>
          <w:t>., 2013), define distributions, and inform biological parameters of groundfish and crab to the North Pacific Fishery Management Council (NPFMC).</w:t>
        </w:r>
      </w:moveTo>
    </w:p>
    <w:p w14:paraId="5C8FD892" w14:textId="77777777" w:rsidR="00D172DE" w:rsidRDefault="00D172DE" w:rsidP="00D172DE">
      <w:pPr>
        <w:spacing w:line="240" w:lineRule="auto"/>
        <w:ind w:firstLine="720"/>
      </w:pPr>
      <w:moveTo w:id="82" w:author="JTT" w:date="2014-09-25T08:05:00Z">
        <w:r>
          <w:t>Surveys employed a stratified random sampling design, with grids determined by NPFMC regulatory areas, which were further divided into depth strata. The AI surveys covered depths up to 500 m along the north side of the AIs from Unimak Pass (</w:t>
        </w:r>
        <w:r>
          <w:rPr>
            <w:rFonts w:eastAsiaTheme="minorEastAsia"/>
          </w:rPr>
          <w:t>165</w:t>
        </w:r>
        <w:r>
          <w:t xml:space="preserve">° W) westward to Samalga Pass (170° W) and on both sides of the AIs from Samalga Pass to Stalemate Bank (170° E) (von Szalay </w:t>
        </w:r>
        <w:r>
          <w:rPr>
            <w:i/>
          </w:rPr>
          <w:t>et al</w:t>
        </w:r>
        <w:r>
          <w:t xml:space="preserve">., 2011). The GOA survey covered depths up to 1000 </w:t>
        </w:r>
        <w:r>
          <w:rPr>
            <w:i/>
          </w:rPr>
          <w:t>m</w:t>
        </w:r>
        <w:r>
          <w:t xml:space="preserve"> from Samalga Pass to Dixon Entrance (54°30’ N, 132°40’ W) (Raring </w:t>
        </w:r>
        <w:r>
          <w:rPr>
            <w:i/>
          </w:rPr>
          <w:t>et al</w:t>
        </w:r>
        <w:r>
          <w:t xml:space="preserve">., 2011). Surveys in the AIs were conducted in 1983, 1986, 1991, 1994, 1997, 2000, 2002, 2004, 2006, 2010, and 2012. Surveys in the GOA were conducted in 1984, 1987, 1990, 1993, 1996, 1999, 2001, 2003, 2005, 2007, 2009, 2011, and 2013. The analysis was restricted to data collected after 1989 and east of 140° W because of the lack of standardized gear and effort measurements prior to 1990 (Munro and Hoff, 1995) and because of the Southeast Alaska Outside Trawl Closure, respectively (Figure </w:t>
        </w:r>
        <w:r>
          <w:fldChar w:fldCharType="begin"/>
        </w:r>
        <w:r>
          <w:instrText xml:space="preserve"> REF AlaskaMap \h </w:instrText>
        </w:r>
        <w:r>
          <w:fldChar w:fldCharType="separate"/>
        </w:r>
        <w:r>
          <w:rPr>
            <w:noProof/>
          </w:rPr>
          <w:t>1</w:t>
        </w:r>
        <w:r>
          <w:fldChar w:fldCharType="end"/>
        </w:r>
        <w:r>
          <w:t>).</w:t>
        </w:r>
      </w:moveTo>
    </w:p>
    <w:p w14:paraId="157451FA" w14:textId="77777777" w:rsidR="00D172DE" w:rsidRDefault="00D172DE" w:rsidP="00D172DE">
      <w:pPr>
        <w:spacing w:line="240" w:lineRule="auto"/>
        <w:ind w:firstLine="720"/>
      </w:pPr>
      <w:moveTo w:id="83" w:author="JTT" w:date="2014-09-25T08:05:00Z">
        <w:r>
          <w:t>Tows of 15 min (estimated on-bottom duration) at speeds of 3 knots were conducted at each sampled station. For each tow, species composition of the catch was determined and species-specific catch per unit effort (</w:t>
        </w:r>
        <w:r>
          <w:rPr>
            <w:i/>
          </w:rPr>
          <w:t>CPUE</w:t>
        </w:r>
        <w:r>
          <w:t xml:space="preserve">) was calculated as the weight of the catch (kg) divided by the area swept (ha) for a given trawl (Figure </w:t>
        </w:r>
        <w:r>
          <w:fldChar w:fldCharType="begin"/>
        </w:r>
        <w:r>
          <w:instrText xml:space="preserve"> REF surveyData \h </w:instrText>
        </w:r>
        <w:r>
          <w:fldChar w:fldCharType="separate"/>
        </w:r>
        <w:r>
          <w:rPr>
            <w:noProof/>
          </w:rPr>
          <w:t>2</w:t>
        </w:r>
        <w:r>
          <w:fldChar w:fldCharType="end"/>
        </w:r>
        <w:r>
          <w:t>). Global positioning (GPS) locations for each trawl were projected using the Albers equal-area conic projection, an equal area map projection.</w:t>
        </w:r>
      </w:moveTo>
    </w:p>
    <w:moveToRangeEnd w:id="77"/>
    <w:p w14:paraId="3D9FF7E8" w14:textId="77777777" w:rsidR="00BB6A92" w:rsidRPr="00C06806" w:rsidRDefault="00BB6A92" w:rsidP="00C06806">
      <w:pPr>
        <w:pStyle w:val="Heading2"/>
      </w:pPr>
      <w:r w:rsidRPr="00C06806">
        <w:t>Estimation procedure</w:t>
      </w:r>
    </w:p>
    <w:p w14:paraId="3CF64677" w14:textId="77777777" w:rsidR="00A54A1F" w:rsidRDefault="00A54A1F" w:rsidP="00127A23">
      <w:pPr>
        <w:spacing w:line="240" w:lineRule="auto"/>
      </w:pPr>
      <w:r>
        <w:t>Data were assumed to follow a lognormal distribution</w:t>
      </w:r>
    </w:p>
    <w:p w14:paraId="4EFA0C23" w14:textId="5C877A53" w:rsidR="00A54A1F" w:rsidRPr="00AC3170" w:rsidRDefault="00476A31" w:rsidP="00706AC6">
      <w:pPr>
        <w:spacing w:line="240" w:lineRule="auto"/>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t</m:t>
                    </m:r>
                  </m:sub>
                </m:sSub>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A20FDF">
        <w:rPr>
          <w:rFonts w:eastAsiaTheme="minorEastAsia"/>
          <w:noProof/>
        </w:rPr>
        <w:t>13</w:t>
      </w:r>
      <w:r w:rsidR="00BF22D9">
        <w:rPr>
          <w:rFonts w:eastAsiaTheme="minorEastAsia"/>
        </w:rPr>
        <w:fldChar w:fldCharType="end"/>
      </w:r>
    </w:p>
    <w:p w14:paraId="69B06A70" w14:textId="1FA65BD4" w:rsidR="00BB6A92" w:rsidRDefault="00BF22D9" w:rsidP="00706AC6">
      <w:pPr>
        <w:spacing w:line="240" w:lineRule="auto"/>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r w:rsidR="00A62FE5">
        <w:rPr>
          <w:rFonts w:eastAsiaTheme="minorEastAsia"/>
          <w:i/>
        </w:rPr>
        <w:t>i</w:t>
      </w:r>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 xml:space="preserve">on the triangulation </w:t>
      </w:r>
      <w:del w:id="84" w:author="JTT" w:date="2014-09-25T08:21:00Z">
        <w:r w:rsidR="009767F2" w:rsidDel="006E2C04">
          <w:rPr>
            <w:rFonts w:eastAsiaTheme="minorEastAsia"/>
          </w:rPr>
          <w:delText>network</w:delText>
        </w:r>
        <w:r w:rsidR="00BF0F99" w:rsidDel="006E2C04">
          <w:rPr>
            <w:rFonts w:eastAsiaTheme="minorEastAsia"/>
          </w:rPr>
          <w:delText xml:space="preserve"> </w:delText>
        </w:r>
      </w:del>
      <w:ins w:id="85" w:author="JTT" w:date="2014-09-25T08:21:00Z">
        <w:r w:rsidR="006E2C04">
          <w:rPr>
            <w:rFonts w:eastAsiaTheme="minorEastAsia"/>
          </w:rPr>
          <w:t>mesh</w:t>
        </w:r>
        <w:r w:rsidR="006E2C04">
          <w:rPr>
            <w:rFonts w:eastAsiaTheme="minorEastAsia"/>
          </w:rPr>
          <w:t xml:space="preserve"> </w:t>
        </w:r>
      </w:ins>
      <w:r w:rsidR="00BF0F99">
        <w:rPr>
          <w:rFonts w:eastAsiaTheme="minorEastAsia"/>
        </w:rPr>
        <w:t xml:space="preserve">(Fig. </w:t>
      </w:r>
      <w:r w:rsidR="00BF0F99">
        <w:rPr>
          <w:rFonts w:eastAsiaTheme="minorEastAsia"/>
        </w:rPr>
        <w:fldChar w:fldCharType="begin"/>
      </w:r>
      <w:r w:rsidR="00BF0F99">
        <w:rPr>
          <w:rFonts w:eastAsiaTheme="minorEastAsia"/>
        </w:rPr>
        <w:instrText xml:space="preserve"> REF surveyData \h </w:instrText>
      </w:r>
      <w:r w:rsidR="00BF0F99">
        <w:rPr>
          <w:rFonts w:eastAsiaTheme="minorEastAsia"/>
        </w:rPr>
      </w:r>
      <w:r w:rsidR="00BF0F99">
        <w:rPr>
          <w:rFonts w:eastAsiaTheme="minorEastAsia"/>
        </w:rPr>
        <w:fldChar w:fldCharType="separate"/>
      </w:r>
      <w:r w:rsidR="00BF0F99">
        <w:rPr>
          <w:noProof/>
        </w:rPr>
        <w:t>2</w:t>
      </w:r>
      <w:r w:rsidR="00BF0F99">
        <w:rPr>
          <w:rFonts w:eastAsiaTheme="minorEastAsia"/>
        </w:rPr>
        <w:fldChar w:fldCharType="end"/>
      </w:r>
      <w:r w:rsidR="00FC771E">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507FD1">
        <w:rPr>
          <w:rFonts w:eastAsiaTheme="minorEastAsia"/>
        </w:rPr>
        <w:t xml:space="preserve"> are the</w:t>
      </w:r>
      <w:r w:rsidR="00A62FE5">
        <w:rPr>
          <w:rFonts w:eastAsiaTheme="minorEastAsia"/>
        </w:rPr>
        <w:t xml:space="preserve"> </w:t>
      </w:r>
      <w:r w:rsidR="00A62FE5">
        <w:rPr>
          <w:rFonts w:eastAsiaTheme="minorEastAsia"/>
          <w:i/>
        </w:rPr>
        <w:t>CPUE</w:t>
      </w:r>
      <w:r w:rsidR="00A62FE5">
        <w:rPr>
          <w:rFonts w:eastAsiaTheme="minorEastAsia"/>
        </w:rPr>
        <w:t xml:space="preserve"> observations located in the triangulation vertex </w:t>
      </w:r>
      <w:r w:rsidR="00A62FE5">
        <w:rPr>
          <w:rFonts w:eastAsiaTheme="minorEastAsia"/>
          <w:i/>
        </w:rPr>
        <w:t>i</w:t>
      </w:r>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m:oMath>
        <m:sSub>
          <m:sSubPr>
            <m:ctrlPr>
              <w:del w:id="86" w:author="JTT" w:date="2014-09-25T08:21:00Z">
                <w:rPr>
                  <w:rFonts w:ascii="Cambria Math" w:hAnsi="Cambria Math"/>
                  <w:i/>
                </w:rPr>
              </w:del>
            </m:ctrlPr>
          </m:sSubPr>
          <m:e>
            <m:r>
              <w:del w:id="87" w:author="JTT" w:date="2014-09-25T08:21:00Z">
                <w:rPr>
                  <w:rFonts w:ascii="Cambria Math" w:hAnsi="Cambria Math"/>
                </w:rPr>
                <m:t>D</m:t>
              </w:del>
            </m:r>
          </m:e>
          <m:sub>
            <m:r>
              <w:del w:id="88" w:author="JTT" w:date="2014-09-25T08:21:00Z">
                <w:rPr>
                  <w:rFonts w:ascii="Cambria Math" w:hAnsi="Cambria Math"/>
                </w:rPr>
                <m:t>t+1</m:t>
              </w:del>
            </m:r>
          </m:sub>
        </m:sSub>
      </m:oMath>
      <w:del w:id="89" w:author="JTT" w:date="2014-09-25T08:21:00Z">
        <w:r w:rsidR="00A62FE5" w:rsidDel="006E2C04">
          <w:rPr>
            <w:rFonts w:eastAsiaTheme="minorEastAsia"/>
          </w:rPr>
          <w:delText xml:space="preserve"> and </w:delTex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sidDel="006E2C04">
          <w:rPr>
            <w:rFonts w:eastAsiaTheme="minorEastAsia"/>
          </w:rPr>
          <w:delText xml:space="preserve"> are statistically</w:delText>
        </w:r>
        <w:r w:rsidR="00AA1AE5" w:rsidDel="006E2C04">
          <w:rPr>
            <w:rFonts w:eastAsiaTheme="minorEastAsia"/>
          </w:rPr>
          <w:delText>-</w:delText>
        </w:r>
        <w:r w:rsidR="00A62FE5" w:rsidDel="006E2C04">
          <w:rPr>
            <w:rFonts w:eastAsiaTheme="minorEastAsia"/>
          </w:rPr>
          <w:delText xml:space="preserve">independent of </w:delTex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sidDel="006E2C04">
          <w:rPr>
            <w:rFonts w:eastAsiaTheme="minorEastAsia"/>
          </w:rPr>
          <w:delText xml:space="preserve"> and </w:delTex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sidDel="006E2C04">
          <w:rPr>
            <w:rFonts w:eastAsiaTheme="minorEastAsia"/>
          </w:rPr>
          <w:delText xml:space="preserve"> conditional on a fixed value for </w:delTex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62FE5" w:rsidDel="006E2C04">
          <w:rPr>
            <w:rFonts w:eastAsiaTheme="minorEastAsia"/>
          </w:rPr>
          <w:delText xml:space="preserve"> and </w:delTex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A62FE5" w:rsidDel="006E2C04">
          <w:rPr>
            <w:rFonts w:eastAsiaTheme="minorEastAsia"/>
          </w:rPr>
          <w:delText xml:space="preserve">. </w:delText>
        </w:r>
      </w:del>
    </w:p>
    <w:p w14:paraId="61D9B616" w14:textId="39E1C886" w:rsidR="00F166BF" w:rsidRDefault="00146883" w:rsidP="00706AC6">
      <w:pPr>
        <w:spacing w:line="240" w:lineRule="auto"/>
      </w:pPr>
      <w:r>
        <w:tab/>
        <w:t xml:space="preserve">GMRF matrices were computed using functions available in the INLA package (Rue </w:t>
      </w:r>
      <w:r>
        <w:rPr>
          <w:i/>
        </w:rPr>
        <w:t>et al</w:t>
      </w:r>
      <w:r>
        <w:t>., 2014</w:t>
      </w:r>
      <w:r w:rsidR="00FA05D3">
        <w:t xml:space="preserve">; Illian </w:t>
      </w:r>
      <w:r w:rsidR="00FA05D3">
        <w:rPr>
          <w:i/>
        </w:rPr>
        <w:t>et al</w:t>
      </w:r>
      <w:r w:rsidR="00FA05D3">
        <w:t>., 2012</w:t>
      </w:r>
      <w:r>
        <w:t>) implemented in the R statistical software environment (R Core Team, 2014).</w:t>
      </w:r>
      <w:r w:rsidR="00FA05D3">
        <w:t xml:space="preserve"> </w:t>
      </w:r>
      <w:r w:rsidR="00F875A6">
        <w:t>A single triangulation network</w:t>
      </w:r>
      <w:r w:rsidR="00A20FDF">
        <w:t xml:space="preserve"> (Fig. </w:t>
      </w:r>
      <w:r w:rsidR="00A20FDF">
        <w:fldChar w:fldCharType="begin"/>
      </w:r>
      <w:r w:rsidR="00A20FDF">
        <w:instrText xml:space="preserve"> REF surveyData \h </w:instrText>
      </w:r>
      <w:r w:rsidR="00A20FDF">
        <w:fldChar w:fldCharType="separate"/>
      </w:r>
      <w:r w:rsidR="00A20FDF">
        <w:rPr>
          <w:noProof/>
        </w:rPr>
        <w:t>2</w:t>
      </w:r>
      <w:r w:rsidR="00A20FDF">
        <w:fldChar w:fldCharType="end"/>
      </w:r>
      <w:r w:rsidR="00570F0E">
        <w:fldChar w:fldCharType="begin"/>
      </w:r>
      <w:r w:rsidR="00570F0E">
        <w:instrText xml:space="preserve"> REF mesh \h </w:instrText>
      </w:r>
      <w:r w:rsidR="00570F0E">
        <w:fldChar w:fldCharType="end"/>
      </w:r>
      <w:r w:rsidR="00FC771E">
        <w:t>)</w:t>
      </w:r>
      <w:r w:rsidR="00F166BF">
        <w:t xml:space="preserve">, created via the </w:t>
      </w:r>
      <w:r w:rsidR="00F166BF" w:rsidRPr="00F166BF">
        <w:rPr>
          <w:i/>
        </w:rPr>
        <w:t>inla.mesh.2d</w:t>
      </w:r>
      <w:r w:rsidR="00F166BF">
        <w:t xml:space="preserve"> function, was</w:t>
      </w:r>
      <w:r w:rsidR="00F875A6">
        <w:t xml:space="preserve"> used to facilitate the comparison</w:t>
      </w:r>
      <w:r w:rsidR="00F166BF">
        <w:t>s</w:t>
      </w:r>
      <w:r w:rsidR="00F875A6">
        <w:t xml:space="preserve"> across species. </w:t>
      </w:r>
      <w:r w:rsidR="00F166BF">
        <w:t xml:space="preserve">Nodes for the triangulation network were specified using locations of the raw data, with nodes added and removed according to </w:t>
      </w:r>
      <w:r w:rsidR="00820806">
        <w:t xml:space="preserve">arguments controlling </w:t>
      </w:r>
      <w:r w:rsidR="00F166BF">
        <w:t>the tradeoff between variance and precision. Subsequently</w:t>
      </w:r>
      <w:r w:rsidR="00820806">
        <w:t>,</w:t>
      </w:r>
      <w:r w:rsidR="00F166BF">
        <w:t xml:space="preserve"> INLA was used to calculate the precision matrix of the GMRF</w:t>
      </w:r>
    </w:p>
    <w:p w14:paraId="0882EF1C" w14:textId="00E2B1F5" w:rsidR="00F166BF" w:rsidRDefault="00F166BF" w:rsidP="004170EB">
      <w:pPr>
        <w:spacing w:line="240" w:lineRule="auto"/>
        <w:jc w:val="right"/>
      </w:pPr>
      <m:oMath>
        <m:r>
          <w:rPr>
            <w:rFonts w:ascii="Cambria Math" w:hAnsi="Cambria Math"/>
          </w:rPr>
          <m:t>Q=</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4</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ab/>
      </w:r>
      <w:r w:rsidR="004170EB">
        <w:rPr>
          <w:rFonts w:eastAsiaTheme="minorEastAsia"/>
        </w:rPr>
        <w:tab/>
      </w:r>
      <w:r w:rsidR="004170EB">
        <w:rPr>
          <w:rFonts w:eastAsiaTheme="minorEastAsia"/>
        </w:rPr>
        <w:tab/>
      </w:r>
      <w:r w:rsidR="004170EB">
        <w:rPr>
          <w:rFonts w:eastAsiaTheme="minorEastAsia"/>
        </w:rPr>
        <w:tab/>
        <w:t xml:space="preserve">Eq. </w:t>
      </w:r>
      <w:r w:rsidR="004170EB">
        <w:rPr>
          <w:rFonts w:eastAsiaTheme="minorEastAsia"/>
        </w:rPr>
        <w:fldChar w:fldCharType="begin"/>
      </w:r>
      <w:r w:rsidR="004170EB">
        <w:rPr>
          <w:rFonts w:eastAsiaTheme="minorEastAsia"/>
        </w:rPr>
        <w:instrText xml:space="preserve"> SEQ Eq \* MERGEFORMAT </w:instrText>
      </w:r>
      <w:r w:rsidR="004170EB">
        <w:rPr>
          <w:rFonts w:eastAsiaTheme="minorEastAsia"/>
        </w:rPr>
        <w:fldChar w:fldCharType="separate"/>
      </w:r>
      <w:r w:rsidR="00A20FDF">
        <w:rPr>
          <w:rFonts w:eastAsiaTheme="minorEastAsia"/>
          <w:noProof/>
        </w:rPr>
        <w:t>14</w:t>
      </w:r>
      <w:r w:rsidR="004170EB">
        <w:rPr>
          <w:rFonts w:eastAsiaTheme="minorEastAsia"/>
        </w:rPr>
        <w:fldChar w:fldCharType="end"/>
      </w:r>
    </w:p>
    <w:p w14:paraId="2FF02EB8" w14:textId="40153E92" w:rsidR="00BB6A92" w:rsidRDefault="00820806" w:rsidP="00706AC6">
      <w:pPr>
        <w:spacing w:line="240" w:lineRule="auto"/>
        <w:rPr>
          <w:ins w:id="90" w:author="JTT" w:date="2014-09-25T08:26:00Z"/>
        </w:rPr>
      </w:pPr>
      <w:r>
        <w:t xml:space="preserve">The three </w:t>
      </w:r>
      <w:r w:rsidR="00F166BF">
        <w:t xml:space="preserve">sparse precision matrices </w:t>
      </w:r>
      <w:r w:rsidR="004170EB">
        <w:t>(</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 xml:space="preserve"> </w:t>
      </w:r>
      <w:r>
        <w:rPr>
          <w:rFonts w:eastAsiaTheme="minorEastAsia"/>
        </w:rPr>
        <w:t>were then passed to</w:t>
      </w:r>
      <w:r w:rsidR="004170EB">
        <w:t xml:space="preserve"> Template Model Builder (TMB) (Kristensen </w:t>
      </w:r>
      <w:r w:rsidR="004170EB">
        <w:rPr>
          <w:i/>
        </w:rPr>
        <w:t>et al</w:t>
      </w:r>
      <w:r w:rsidR="004170EB">
        <w:t>., 2013), the software program used for parameter estimation</w:t>
      </w:r>
      <w:r w:rsidR="00FA05D3">
        <w:t xml:space="preserve">. TMB uses the integrated nested Laplace approximation (Skaug and Fournier, 2006) to calculate the marginal likelihood of the fixed-effect parameters </w:t>
      </w:r>
      <w:r w:rsidR="00FA05D3">
        <w:lastRenderedPageBreak/>
        <w:t xml:space="preserve">integrated across all random fields, while also calculating the gradient of the marginal likelihood via automatic differentiation. Fixed effects </w:t>
      </w:r>
      <w:r>
        <w:t>were</w:t>
      </w:r>
      <w:r w:rsidR="00FA05D3">
        <w:t xml:space="preserve"> then subsequently optimized using traditional tools in R by maximizing the log-marginal likelihood. Confidence intervals </w:t>
      </w:r>
      <w:r>
        <w:t xml:space="preserve">were calculated </w:t>
      </w:r>
      <w:r w:rsidR="00FA05D3">
        <w:t>using the delta-method</w:t>
      </w:r>
      <w:ins w:id="91" w:author="JTT" w:date="2014-09-25T08:23:00Z">
        <w:r w:rsidR="00E274FE">
          <w:t xml:space="preserve"> (see Thorson </w:t>
        </w:r>
        <w:r w:rsidR="00E274FE" w:rsidRPr="00E274FE">
          <w:rPr>
            <w:i/>
            <w:rPrChange w:id="92" w:author="JTT" w:date="2014-09-25T08:23:00Z">
              <w:rPr/>
            </w:rPrChange>
          </w:rPr>
          <w:t>et al.</w:t>
        </w:r>
        <w:r w:rsidR="00E274FE">
          <w:t xml:space="preserve"> In press for </w:t>
        </w:r>
      </w:ins>
      <w:ins w:id="93" w:author="JTT" w:date="2014-09-25T08:24:00Z">
        <w:r w:rsidR="00E274FE">
          <w:t>alternative</w:t>
        </w:r>
      </w:ins>
      <w:ins w:id="94" w:author="JTT" w:date="2014-09-25T08:23:00Z">
        <w:r w:rsidR="00E274FE">
          <w:t xml:space="preserve"> estimation methods)</w:t>
        </w:r>
      </w:ins>
      <w:r w:rsidR="00F875A6">
        <w:t>.</w:t>
      </w:r>
    </w:p>
    <w:p w14:paraId="031AC602" w14:textId="77777777" w:rsidR="00E274FE" w:rsidRDefault="00E274FE" w:rsidP="00E274FE">
      <w:pPr>
        <w:spacing w:line="240" w:lineRule="auto"/>
        <w:ind w:firstLine="720"/>
        <w:rPr>
          <w:ins w:id="95" w:author="JTT" w:date="2014-09-25T08:26:00Z"/>
        </w:rPr>
        <w:pPrChange w:id="96" w:author="JTT" w:date="2014-09-25T08:26:00Z">
          <w:pPr>
            <w:spacing w:line="240" w:lineRule="auto"/>
          </w:pPr>
        </w:pPrChange>
      </w:pPr>
      <w:ins w:id="97" w:author="JTT" w:date="2014-09-25T08:26:00Z">
        <w:r>
          <w:t>The triangulation mesh</w:t>
        </w:r>
        <w:r>
          <w:t xml:space="preserve"> </w:t>
        </w:r>
        <w:r>
          <w:t xml:space="preserve">used to model spatially explicit Gompertz population dynamics had 185 vertices with vertices located closer in space where the density of non-zero CPUE measurements was higher (Fig. </w:t>
        </w:r>
        <w:r>
          <w:fldChar w:fldCharType="begin"/>
        </w:r>
        <w:r>
          <w:instrText xml:space="preserve"> REF surveyData \h </w:instrText>
        </w:r>
        <w:r>
          <w:fldChar w:fldCharType="separate"/>
        </w:r>
        <w:r>
          <w:rPr>
            <w:noProof/>
          </w:rPr>
          <w:t>2</w:t>
        </w:r>
        <w:r>
          <w:fldChar w:fldCharType="end"/>
        </w:r>
        <w:r>
          <w:t xml:space="preserve">). The same triangulation </w:t>
        </w:r>
        <w:commentRangeStart w:id="98"/>
        <w:r>
          <w:t>mesh</w:t>
        </w:r>
        <w:commentRangeEnd w:id="98"/>
        <w:r>
          <w:rPr>
            <w:rStyle w:val="CommentReference"/>
          </w:rPr>
          <w:commentReference w:id="98"/>
        </w:r>
        <w:r>
          <w:t xml:space="preserve"> </w:t>
        </w:r>
        <w:r>
          <w:t xml:space="preserve">was used for all years, even though fisheries-independent surveys were never conducted across the entire study area in a single year. The GOA and the AIs were typically sampled in odd and even years respectively (Fig. </w:t>
        </w:r>
        <w:r>
          <w:fldChar w:fldCharType="begin"/>
        </w:r>
        <w:r>
          <w:instrText xml:space="preserve"> REF fig_data \h </w:instrText>
        </w:r>
        <w:r>
          <w:fldChar w:fldCharType="separate"/>
        </w:r>
        <w:r>
          <w:rPr>
            <w:noProof/>
          </w:rPr>
          <w:t>3</w:t>
        </w:r>
        <w:r>
          <w:fldChar w:fldCharType="end"/>
        </w:r>
        <w:r>
          <w:t xml:space="preserve">). On average, the yearly mean CPUE was higher in the GOA compared to the AIs, but an increased number of non-zero CPUE measurements were consistently collected in the AIs compared to the GOA (Fig. </w:t>
        </w:r>
        <w:r>
          <w:fldChar w:fldCharType="begin"/>
        </w:r>
        <w:r>
          <w:instrText xml:space="preserve"> REF fig_data \h </w:instrText>
        </w:r>
        <w:r>
          <w:fldChar w:fldCharType="separate"/>
        </w:r>
        <w:r>
          <w:rPr>
            <w:noProof/>
          </w:rPr>
          <w:t>3</w:t>
        </w:r>
        <w:r>
          <w:fldChar w:fldCharType="end"/>
        </w:r>
        <w:r>
          <w:t xml:space="preserve">). </w:t>
        </w:r>
      </w:ins>
    </w:p>
    <w:p w14:paraId="245B17D5" w14:textId="77777777" w:rsidR="00E274FE" w:rsidRDefault="00E274FE" w:rsidP="00706AC6">
      <w:pPr>
        <w:spacing w:line="240" w:lineRule="auto"/>
      </w:pPr>
    </w:p>
    <w:p w14:paraId="6D65F52D" w14:textId="1DFB925B" w:rsidR="00507FD1" w:rsidRPr="00C06806" w:rsidRDefault="00652D53" w:rsidP="00507FD1">
      <w:pPr>
        <w:pStyle w:val="Heading2"/>
      </w:pPr>
      <w:r>
        <w:t>Stock boundaries</w:t>
      </w:r>
    </w:p>
    <w:p w14:paraId="3DB5EC21" w14:textId="66E2E5CE" w:rsidR="00507FD1" w:rsidRPr="00FA05D3" w:rsidRDefault="001958BA" w:rsidP="00706AC6">
      <w:pPr>
        <w:spacing w:line="240" w:lineRule="auto"/>
      </w:pPr>
      <w:r>
        <w:t xml:space="preserve">Stock </w:t>
      </w:r>
      <w:r w:rsidR="003A5F62">
        <w:t>delineations were based on a pa</w:t>
      </w:r>
      <w:r>
        <w:t>rti</w:t>
      </w:r>
      <w:r w:rsidR="003A5F62">
        <w:t>ti</w:t>
      </w:r>
      <w:r>
        <w:t>oning routine</w:t>
      </w:r>
      <w:r w:rsidR="003A5F62">
        <w:t xml:space="preserve"> that recursively partition</w:t>
      </w:r>
      <w:r w:rsidR="0014138C">
        <w:t>ed</w:t>
      </w:r>
      <w:r w:rsidR="003A5F62">
        <w:t xml:space="preserve"> the data into successively smaller groups with binary splits based on a single predictor variable</w:t>
      </w:r>
      <w:r w:rsidR="00601ED2">
        <w:t xml:space="preserve">, known as </w:t>
      </w:r>
      <w:r w:rsidR="0014138C">
        <w:t>a Regression Tree (RT</w:t>
      </w:r>
      <w:r w:rsidR="00601ED2">
        <w:t>)</w:t>
      </w:r>
      <w:r w:rsidR="00B63F9A">
        <w:t xml:space="preserve">. Splits for predictor variables </w:t>
      </w:r>
      <w:r w:rsidR="0014138C">
        <w:t>were</w:t>
      </w:r>
      <w:r w:rsidR="00B63F9A">
        <w:t xml:space="preserve"> examined</w:t>
      </w:r>
      <w:r w:rsidR="003A5F62">
        <w:t xml:space="preserve"> using an exhaustive search procedure until the best split</w:t>
      </w:r>
      <w:r w:rsidR="00B63F9A">
        <w:t>s</w:t>
      </w:r>
      <w:r w:rsidR="003A5F62">
        <w:t xml:space="preserve"> </w:t>
      </w:r>
      <w:r w:rsidR="0014138C">
        <w:t>were</w:t>
      </w:r>
      <w:r w:rsidR="00691794">
        <w:t xml:space="preserve"> found</w:t>
      </w:r>
      <w:r w:rsidR="00A47B1F">
        <w:t xml:space="preserve">, defined as </w:t>
      </w:r>
      <w:r w:rsidR="00B63F9A">
        <w:t xml:space="preserve">values of the predictor variable that maximize the homogeneity of the two </w:t>
      </w:r>
      <w:r w:rsidR="00601ED2">
        <w:t xml:space="preserve">resulting </w:t>
      </w:r>
      <w:r w:rsidR="00B63F9A">
        <w:t xml:space="preserve">groups with respect to the response variable (i.e., maximizing the between-group sum of squares, as in an analysis of variance). </w:t>
      </w:r>
      <w:r w:rsidR="00601ED2">
        <w:t xml:space="preserve">Once the best splits </w:t>
      </w:r>
      <w:r w:rsidR="0014138C">
        <w:t>were</w:t>
      </w:r>
      <w:r w:rsidR="00601ED2">
        <w:t xml:space="preserve"> </w:t>
      </w:r>
      <w:r w:rsidR="00A47B1F">
        <w:t>found</w:t>
      </w:r>
      <w:r w:rsidR="00601ED2">
        <w:t xml:space="preserve">, RTs </w:t>
      </w:r>
      <w:r w:rsidR="0014138C">
        <w:t>were</w:t>
      </w:r>
      <w:r w:rsidR="00601ED2">
        <w:t xml:space="preserve"> pruned to collapse the weakest links by minimizing the cross-validated error (Hastie </w:t>
      </w:r>
      <w:r w:rsidR="00601ED2">
        <w:rPr>
          <w:i/>
        </w:rPr>
        <w:t>et al</w:t>
      </w:r>
      <w:r w:rsidR="00601ED2">
        <w:t xml:space="preserve">., 2001). </w:t>
      </w:r>
      <w:r w:rsidR="003A5F62">
        <w:t xml:space="preserve">Here, the response variable was </w:t>
      </w:r>
      <w:r w:rsidR="00B63F9A">
        <w:rPr>
          <w:rFonts w:ascii="Calibri" w:hAnsi="Calibri"/>
        </w:rPr>
        <w:t>Ω</w:t>
      </w:r>
      <w:r w:rsidR="00B63F9A">
        <w:t xml:space="preserve"> and the predictor was longitude.</w:t>
      </w:r>
      <w:r w:rsidR="00601ED2">
        <w:t xml:space="preserve"> A</w:t>
      </w:r>
      <w:r w:rsidR="00B63F9A">
        <w:t>nalyses were performed using</w:t>
      </w:r>
      <w:r>
        <w:t xml:space="preserve"> the rpart package (Therneau </w:t>
      </w:r>
      <w:r>
        <w:rPr>
          <w:i/>
        </w:rPr>
        <w:t>et al</w:t>
      </w:r>
      <w:r>
        <w:t xml:space="preserve">., 2014) implemented in R. </w:t>
      </w:r>
    </w:p>
    <w:p w14:paraId="2C3D0F21" w14:textId="77777777" w:rsidR="004D0D9F" w:rsidRDefault="004D0D9F" w:rsidP="00C06806">
      <w:pPr>
        <w:pStyle w:val="Heading1"/>
      </w:pPr>
      <w:r>
        <w:t>Results</w:t>
      </w:r>
    </w:p>
    <w:p w14:paraId="1F7934F8" w14:textId="74B4FFA0" w:rsidR="00BE72EC" w:rsidDel="00E274FE" w:rsidRDefault="00EF5675" w:rsidP="00706AC6">
      <w:pPr>
        <w:spacing w:line="240" w:lineRule="auto"/>
        <w:rPr>
          <w:del w:id="99" w:author="JTT" w:date="2014-09-25T08:26:00Z"/>
        </w:rPr>
      </w:pPr>
      <w:del w:id="100" w:author="JTT" w:date="2014-09-25T08:26:00Z">
        <w:r w:rsidDel="00E274FE">
          <w:delText xml:space="preserve">The triangulation </w:delText>
        </w:r>
      </w:del>
      <w:del w:id="101" w:author="JTT" w:date="2014-09-25T08:24:00Z">
        <w:r w:rsidDel="00E274FE">
          <w:delText xml:space="preserve">matrix </w:delText>
        </w:r>
      </w:del>
      <w:del w:id="102" w:author="JTT" w:date="2014-09-25T08:26:00Z">
        <w:r w:rsidR="00761C02" w:rsidDel="00E274FE">
          <w:delText xml:space="preserve">used to model spatially explicit Gompertz population dynamics </w:delText>
        </w:r>
        <w:r w:rsidDel="00E274FE">
          <w:delText>had 18</w:delText>
        </w:r>
        <w:r w:rsidR="000A49AC" w:rsidDel="00E274FE">
          <w:delText>5</w:delText>
        </w:r>
        <w:r w:rsidDel="00E274FE">
          <w:delText xml:space="preserve"> vertices</w:delText>
        </w:r>
        <w:r w:rsidR="00652D53" w:rsidDel="00E274FE">
          <w:delText xml:space="preserve"> </w:delText>
        </w:r>
        <w:r w:rsidDel="00E274FE">
          <w:delText xml:space="preserve">with </w:delText>
        </w:r>
        <w:r w:rsidR="00652D53" w:rsidDel="00E274FE">
          <w:delText>vertices located closer in space where the density of non-zero CPUE</w:delText>
        </w:r>
        <w:r w:rsidR="00145B49" w:rsidDel="00E274FE">
          <w:delText xml:space="preserve"> measurements was higher (Fig. </w:delText>
        </w:r>
        <w:r w:rsidR="00C8046F" w:rsidDel="00E274FE">
          <w:fldChar w:fldCharType="begin"/>
        </w:r>
        <w:r w:rsidR="00C8046F" w:rsidDel="00E274FE">
          <w:delInstrText xml:space="preserve"> REF surveyData \h </w:delInstrText>
        </w:r>
        <w:r w:rsidR="00C8046F" w:rsidDel="00E274FE">
          <w:fldChar w:fldCharType="separate"/>
        </w:r>
        <w:r w:rsidR="00A20FDF" w:rsidDel="00E274FE">
          <w:rPr>
            <w:noProof/>
          </w:rPr>
          <w:delText>2</w:delText>
        </w:r>
        <w:r w:rsidR="00C8046F" w:rsidDel="00E274FE">
          <w:fldChar w:fldCharType="end"/>
        </w:r>
        <w:r w:rsidR="00652D53" w:rsidDel="00E274FE">
          <w:delText>)</w:delText>
        </w:r>
        <w:r w:rsidR="004E5585" w:rsidDel="00E274FE">
          <w:delText xml:space="preserve">. </w:delText>
        </w:r>
        <w:r w:rsidR="00761C02" w:rsidDel="00E274FE">
          <w:delText xml:space="preserve">The same triangulation </w:delText>
        </w:r>
      </w:del>
      <w:del w:id="103" w:author="JTT" w:date="2014-09-25T08:25:00Z">
        <w:r w:rsidR="00761C02" w:rsidDel="00E274FE">
          <w:delText xml:space="preserve">matrix </w:delText>
        </w:r>
      </w:del>
      <w:del w:id="104" w:author="JTT" w:date="2014-09-25T08:26:00Z">
        <w:r w:rsidR="00761C02" w:rsidDel="00E274FE">
          <w:delText xml:space="preserve">was used for all years, even though fisheries-independent surveys were never conducted across the entire study area in a single year. The GOA and the AIs were typically sampled in odd and even years respectively (Fig. </w:delText>
        </w:r>
        <w:r w:rsidR="00761C02" w:rsidDel="00E274FE">
          <w:fldChar w:fldCharType="begin"/>
        </w:r>
        <w:r w:rsidR="00761C02" w:rsidDel="00E274FE">
          <w:delInstrText xml:space="preserve"> REF fig_data \h </w:delInstrText>
        </w:r>
        <w:r w:rsidR="00761C02" w:rsidDel="00E274FE">
          <w:fldChar w:fldCharType="separate"/>
        </w:r>
        <w:r w:rsidR="00A20FDF" w:rsidDel="00E274FE">
          <w:rPr>
            <w:noProof/>
          </w:rPr>
          <w:delText>3</w:delText>
        </w:r>
        <w:r w:rsidR="00761C02" w:rsidDel="00E274FE">
          <w:fldChar w:fldCharType="end"/>
        </w:r>
        <w:r w:rsidR="00761C02" w:rsidDel="00E274FE">
          <w:delText xml:space="preserve">). On average, the yearly mean CPUE was higher in the GOA compared to the AIs, but an increased number of non-zero CPUE measurements were consistently collected in the AIs compared to the GOA (Fig. </w:delText>
        </w:r>
        <w:r w:rsidR="00761C02" w:rsidDel="00E274FE">
          <w:fldChar w:fldCharType="begin"/>
        </w:r>
        <w:r w:rsidR="00761C02" w:rsidDel="00E274FE">
          <w:delInstrText xml:space="preserve"> REF fig_data \h </w:delInstrText>
        </w:r>
        <w:r w:rsidR="00761C02" w:rsidDel="00E274FE">
          <w:fldChar w:fldCharType="separate"/>
        </w:r>
        <w:r w:rsidR="00A20FDF" w:rsidDel="00E274FE">
          <w:rPr>
            <w:noProof/>
          </w:rPr>
          <w:delText>3</w:delText>
        </w:r>
        <w:r w:rsidR="00761C02" w:rsidDel="00E274FE">
          <w:fldChar w:fldCharType="end"/>
        </w:r>
        <w:r w:rsidR="00761C02" w:rsidDel="00E274FE">
          <w:delText xml:space="preserve">). </w:delText>
        </w:r>
      </w:del>
    </w:p>
    <w:p w14:paraId="0034C02F" w14:textId="06F4D288" w:rsidR="00E3258B" w:rsidRDefault="00BE72EC" w:rsidP="00706AC6">
      <w:pPr>
        <w:spacing w:line="240" w:lineRule="auto"/>
      </w:pPr>
      <w:r>
        <w:tab/>
      </w:r>
      <w:r w:rsidR="00597F4D">
        <w:t>D</w:t>
      </w:r>
      <w:r w:rsidR="003B1E66">
        <w:t>ensity dependence was estimated</w:t>
      </w:r>
      <w:r w:rsidR="00597F4D">
        <w:t xml:space="preserve"> as compensatory</w:t>
      </w:r>
      <w:r w:rsidR="003B1E66">
        <w:t xml:space="preserve">, although the strength of ρ was relatively weak (0.703, se = 0.108; Fig. </w:t>
      </w:r>
      <w:r w:rsidR="003B1E66">
        <w:fldChar w:fldCharType="begin"/>
      </w:r>
      <w:r w:rsidR="003B1E66">
        <w:instrText xml:space="preserve"> REF hat_abundance \h </w:instrText>
      </w:r>
      <w:r w:rsidR="003B1E66">
        <w:fldChar w:fldCharType="separate"/>
      </w:r>
      <w:r w:rsidR="00A20FDF">
        <w:rPr>
          <w:noProof/>
        </w:rPr>
        <w:t>4</w:t>
      </w:r>
      <w:r w:rsidR="003B1E66">
        <w:fldChar w:fldCharType="end"/>
      </w:r>
      <w:r w:rsidR="003B1E66">
        <w:t>).</w:t>
      </w:r>
      <w:r w:rsidR="00730571">
        <w:t xml:space="preserve"> Current biomass estimates for the entire study area are far less than the theoretical equilibrium biomass, with the initial biomass (</w:t>
      </w:r>
      <w:r w:rsidR="00730571" w:rsidRPr="00730571">
        <w:rPr>
          <w:i/>
        </w:rPr>
        <w:t>t</w:t>
      </w:r>
      <w:r w:rsidR="00730571">
        <w:t xml:space="preserve">=1) </w:t>
      </w:r>
      <w:commentRangeStart w:id="105"/>
      <w:r w:rsidR="00730571">
        <w:t xml:space="preserve">estimated at approximately 20% of its equilibrium potential </w:t>
      </w:r>
      <w:commentRangeEnd w:id="105"/>
      <w:r w:rsidR="00E274FE">
        <w:rPr>
          <w:rStyle w:val="CommentReference"/>
        </w:rPr>
        <w:commentReference w:id="105"/>
      </w:r>
      <w:r w:rsidR="00730571">
        <w:t xml:space="preserve">(Fig. </w:t>
      </w:r>
      <w:r w:rsidR="00730571">
        <w:fldChar w:fldCharType="begin"/>
      </w:r>
      <w:r w:rsidR="00730571">
        <w:instrText xml:space="preserve"> REF hat_abundance \h </w:instrText>
      </w:r>
      <w:r w:rsidR="00730571">
        <w:fldChar w:fldCharType="separate"/>
      </w:r>
      <w:r w:rsidR="00730571">
        <w:rPr>
          <w:noProof/>
        </w:rPr>
        <w:t>4</w:t>
      </w:r>
      <w:r w:rsidR="00730571">
        <w:fldChar w:fldCharType="end"/>
      </w:r>
      <w:r w:rsidR="00730571">
        <w:t>).</w:t>
      </w:r>
      <w:r w:rsidR="0004733C">
        <w:t xml:space="preserve"> </w:t>
      </w:r>
      <w:r w:rsidR="00C93838">
        <w:t>Productivity was relatively lower in the GOA than the AIs</w:t>
      </w:r>
      <w:r w:rsidR="00730571">
        <w:t>,</w:t>
      </w:r>
      <w:r w:rsidR="00C93838">
        <w:t xml:space="preserve"> with the highest productivity estimated in the far reaches of the AIs (Fig. </w:t>
      </w:r>
      <w:r w:rsidR="00C93838">
        <w:fldChar w:fldCharType="begin"/>
      </w:r>
      <w:r w:rsidR="00C93838">
        <w:instrText xml:space="preserve"> REF fig_omega \h </w:instrText>
      </w:r>
      <w:r w:rsidR="00C93838">
        <w:fldChar w:fldCharType="separate"/>
      </w:r>
      <w:r w:rsidR="00A20FDF">
        <w:rPr>
          <w:noProof/>
        </w:rPr>
        <w:t>5</w:t>
      </w:r>
      <w:r w:rsidR="00C93838">
        <w:fldChar w:fldCharType="end"/>
      </w:r>
      <w:r w:rsidR="00C93838">
        <w:t xml:space="preserve">). </w:t>
      </w:r>
      <w:r w:rsidR="00A20FDF">
        <w:t xml:space="preserve">Productivity was also relatively high near Unimak and Samalga Passes (Fig. </w:t>
      </w:r>
      <w:r w:rsidR="00A20FDF">
        <w:fldChar w:fldCharType="begin"/>
      </w:r>
      <w:r w:rsidR="00A20FDF">
        <w:instrText xml:space="preserve"> REF fig_omega \h </w:instrText>
      </w:r>
      <w:r w:rsidR="00A20FDF">
        <w:fldChar w:fldCharType="separate"/>
      </w:r>
      <w:r w:rsidR="00A20FDF">
        <w:rPr>
          <w:noProof/>
        </w:rPr>
        <w:t>5</w:t>
      </w:r>
      <w:r w:rsidR="00A20FDF">
        <w:fldChar w:fldCharType="end"/>
      </w:r>
      <w:r w:rsidR="00A20FDF">
        <w:t>).</w:t>
      </w:r>
      <w:r w:rsidR="00730571">
        <w:t xml:space="preserve"> </w:t>
      </w:r>
    </w:p>
    <w:p w14:paraId="5242C52C" w14:textId="7D006CFC" w:rsidR="007D1417" w:rsidRDefault="007D1417" w:rsidP="007D1417">
      <w:pPr>
        <w:spacing w:line="240" w:lineRule="auto"/>
        <w:ind w:firstLine="720"/>
        <w:rPr>
          <w:ins w:id="106" w:author="JTT" w:date="2014-09-25T08:33:00Z"/>
        </w:rPr>
      </w:pPr>
      <w:r>
        <w:t xml:space="preserve">Partitioning </w:t>
      </w:r>
      <w:r w:rsidR="00A20FDF">
        <w:t xml:space="preserve">algorithms </w:t>
      </w:r>
      <w:r>
        <w:t xml:space="preserve">grouped cod into two distinct stocks </w:t>
      </w:r>
      <w:r w:rsidR="00A20FDF">
        <w:t xml:space="preserve">based on </w:t>
      </w:r>
      <w:r w:rsidR="00A20FDF" w:rsidRPr="00A20FDF">
        <w:t xml:space="preserve">152° 15' </w:t>
      </w:r>
      <w:r w:rsidR="003F7086" w:rsidRPr="003F7086">
        <w:t>24.463</w:t>
      </w:r>
      <w:r w:rsidR="00A20FDF" w:rsidRPr="00A20FDF">
        <w:t>"</w:t>
      </w:r>
      <w:r w:rsidR="003F7086" w:rsidRPr="003F7086">
        <w:t xml:space="preserve"> </w:t>
      </w:r>
      <w:r w:rsidR="003F7086">
        <w:t>W</w:t>
      </w:r>
      <w:r w:rsidR="00A20FDF">
        <w:t xml:space="preserve"> </w:t>
      </w:r>
      <w:r>
        <w:t>(</w:t>
      </w:r>
      <w:r w:rsidR="00C93838">
        <w:t>Fig</w:t>
      </w:r>
      <w:r w:rsidR="00BF0F99">
        <w:t>s</w:t>
      </w:r>
      <w:r w:rsidR="00C93838">
        <w:t>.</w:t>
      </w:r>
      <w:r w:rsidR="00BF0F99">
        <w:t xml:space="preserve"> </w:t>
      </w:r>
      <w:r w:rsidR="00BF0F99">
        <w:fldChar w:fldCharType="begin"/>
      </w:r>
      <w:r w:rsidR="00BF0F99">
        <w:instrText xml:space="preserve"> REF fig_omega \h </w:instrText>
      </w:r>
      <w:r w:rsidR="00BF0F99">
        <w:fldChar w:fldCharType="separate"/>
      </w:r>
      <w:r w:rsidR="00BF0F99">
        <w:rPr>
          <w:noProof/>
        </w:rPr>
        <w:t>5</w:t>
      </w:r>
      <w:r w:rsidR="00BF0F99">
        <w:fldChar w:fldCharType="end"/>
      </w:r>
      <w:r w:rsidR="00BF0F99">
        <w:t xml:space="preserve"> and </w:t>
      </w:r>
      <w:r w:rsidR="00BF0F99">
        <w:fldChar w:fldCharType="begin"/>
      </w:r>
      <w:r w:rsidR="00BF0F99">
        <w:instrText xml:space="preserve"> REF fig_stock \h </w:instrText>
      </w:r>
      <w:r w:rsidR="00BF0F99">
        <w:fldChar w:fldCharType="separate"/>
      </w:r>
      <w:r w:rsidR="00BF0F99">
        <w:rPr>
          <w:noProof/>
        </w:rPr>
        <w:t>6</w:t>
      </w:r>
      <w:r w:rsidR="00BF0F99">
        <w:fldChar w:fldCharType="end"/>
      </w:r>
      <w:r>
        <w:t xml:space="preserve">). </w:t>
      </w:r>
      <w:r w:rsidR="00BF0F99">
        <w:t xml:space="preserve">Further potential stock boundaries were noted at </w:t>
      </w:r>
      <w:r w:rsidR="003F7086" w:rsidRPr="003F7086">
        <w:t>178</w:t>
      </w:r>
      <w:r w:rsidR="003F7086" w:rsidRPr="00A20FDF">
        <w:t>°</w:t>
      </w:r>
      <w:r w:rsidR="003F7086">
        <w:t xml:space="preserve"> </w:t>
      </w:r>
      <w:r w:rsidR="003F7086" w:rsidRPr="003F7086">
        <w:t>35'</w:t>
      </w:r>
      <w:r w:rsidR="003F7086">
        <w:t xml:space="preserve"> </w:t>
      </w:r>
      <w:r w:rsidR="003F7086" w:rsidRPr="003F7086">
        <w:t>0.679"W</w:t>
      </w:r>
      <w:r w:rsidR="003F7086">
        <w:t xml:space="preserve">, </w:t>
      </w:r>
      <w:r w:rsidR="003F7086" w:rsidRPr="003F7086">
        <w:t>158</w:t>
      </w:r>
      <w:r w:rsidR="003F7086" w:rsidRPr="00A20FDF">
        <w:t>°</w:t>
      </w:r>
      <w:r w:rsidR="003F7086">
        <w:t xml:space="preserve"> </w:t>
      </w:r>
      <w:r w:rsidR="003F7086" w:rsidRPr="003F7086">
        <w:t>59'</w:t>
      </w:r>
      <w:r w:rsidR="003F7086">
        <w:t xml:space="preserve"> </w:t>
      </w:r>
      <w:r w:rsidR="003F7086" w:rsidRPr="003F7086">
        <w:t>12.633"</w:t>
      </w:r>
      <w:r w:rsidR="003F7086">
        <w:t xml:space="preserve"> </w:t>
      </w:r>
      <w:r w:rsidR="003F7086" w:rsidRPr="003F7086">
        <w:t>W</w:t>
      </w:r>
      <w:r w:rsidR="003F7086">
        <w:t xml:space="preserve">, and </w:t>
      </w:r>
      <w:r w:rsidR="003F7086" w:rsidRPr="003F7086">
        <w:t>170</w:t>
      </w:r>
      <w:r w:rsidR="003F7086" w:rsidRPr="00A20FDF">
        <w:t>°</w:t>
      </w:r>
      <w:r w:rsidR="003F7086">
        <w:t xml:space="preserve"> </w:t>
      </w:r>
      <w:r w:rsidR="003F7086" w:rsidRPr="003F7086">
        <w:t>41'</w:t>
      </w:r>
      <w:r w:rsidR="003F7086">
        <w:t xml:space="preserve"> </w:t>
      </w:r>
      <w:r w:rsidR="003F7086" w:rsidRPr="003F7086">
        <w:t>9.642"</w:t>
      </w:r>
      <w:r w:rsidR="003F7086">
        <w:t xml:space="preserve"> W, although none of the splits significantly improved the cross validated error enough to warrant their inclusion in the final stock structure. </w:t>
      </w:r>
    </w:p>
    <w:p w14:paraId="3FC533AF" w14:textId="57B1E454" w:rsidR="00E3258B" w:rsidDel="00E3258B" w:rsidRDefault="00E3258B" w:rsidP="007D1417">
      <w:pPr>
        <w:spacing w:line="240" w:lineRule="auto"/>
        <w:ind w:firstLine="720"/>
        <w:rPr>
          <w:del w:id="107" w:author="JTT" w:date="2014-09-25T08:34:00Z"/>
        </w:rPr>
      </w:pPr>
      <w:ins w:id="108" w:author="JTT" w:date="2014-09-25T08:34:00Z">
        <w:r>
          <w:lastRenderedPageBreak/>
          <w:t>[Sentence regarding differences in trend for 2 proposed stocks</w:t>
        </w:r>
      </w:ins>
      <w:ins w:id="109" w:author="JTT" w:date="2014-09-25T08:35:00Z">
        <w:r>
          <w:t>, Fig. 4 – this is exciting because they seem to have different trends!</w:t>
        </w:r>
      </w:ins>
      <w:ins w:id="110" w:author="JTT" w:date="2014-09-25T08:34:00Z">
        <w:r>
          <w:t>]</w:t>
        </w:r>
      </w:ins>
      <w:ins w:id="111" w:author="JTT" w:date="2014-09-25T08:35:00Z">
        <w:r>
          <w:t xml:space="preserve">  [maybe a sentence/figure comparing these trends with trends arising with more splits – only if you feel like you want to bulk up your results section, which I personally don’t think is strictly necessary]</w:t>
        </w:r>
      </w:ins>
    </w:p>
    <w:p w14:paraId="123705D1" w14:textId="77777777" w:rsidR="004D0D9F" w:rsidRDefault="004D0D9F" w:rsidP="00C06806">
      <w:pPr>
        <w:pStyle w:val="Heading1"/>
      </w:pPr>
      <w:r>
        <w:t>Discussion</w:t>
      </w:r>
    </w:p>
    <w:p w14:paraId="63E6DC18" w14:textId="77777777" w:rsidR="004D0D9F" w:rsidRDefault="004D0D9F" w:rsidP="00706AC6">
      <w:pPr>
        <w:spacing w:line="240" w:lineRule="auto"/>
      </w:pPr>
      <w:r w:rsidRPr="00C54749">
        <w:rPr>
          <w:highlight w:val="yellow"/>
        </w:rPr>
        <w:t>Todo: Write discussion</w:t>
      </w:r>
    </w:p>
    <w:p w14:paraId="691D5E6F" w14:textId="0B5D4477" w:rsidR="004D0D9F" w:rsidRDefault="004D0D9F" w:rsidP="00052835">
      <w:pPr>
        <w:pStyle w:val="Heading1"/>
      </w:pPr>
      <w:r>
        <w:t>Acknowledgements</w:t>
      </w:r>
    </w:p>
    <w:p w14:paraId="54AB685A" w14:textId="19F0EA57" w:rsidR="009C0870" w:rsidRDefault="009C0870" w:rsidP="00706AC6">
      <w:pPr>
        <w:spacing w:line="240" w:lineRule="auto"/>
      </w:pPr>
      <w:r>
        <w:t xml:space="preserve">This publication was partially funded by the Joint Institute for the Study of the Atmosphere and Ocean (JISAO) under NOAA Cooperative Agreement </w:t>
      </w:r>
      <w:commentRangeStart w:id="112"/>
      <w:r w:rsidRPr="009C0870">
        <w:rPr>
          <w:highlight w:val="yellow"/>
        </w:rPr>
        <w:t>NA10OAR4320148</w:t>
      </w:r>
      <w:commentRangeEnd w:id="112"/>
      <w:r>
        <w:rPr>
          <w:rStyle w:val="CommentReference"/>
        </w:rPr>
        <w:commentReference w:id="112"/>
      </w:r>
      <w:r>
        <w:t xml:space="preserve">, Contribution No. </w:t>
      </w:r>
      <w:commentRangeStart w:id="113"/>
      <w:r>
        <w:t>????</w:t>
      </w:r>
      <w:commentRangeEnd w:id="113"/>
      <w:r w:rsidR="005435CB">
        <w:rPr>
          <w:rStyle w:val="CommentReference"/>
        </w:rPr>
        <w:commentReference w:id="113"/>
      </w:r>
      <w:r>
        <w:t xml:space="preserve">. </w:t>
      </w:r>
      <w:commentRangeStart w:id="114"/>
      <w:r>
        <w:t>The authors thank Jim Ianelli, Martin Renner, the guest editor, and two anonymous reviewers</w:t>
      </w:r>
      <w:r w:rsidR="000043DB">
        <w:t xml:space="preserve"> for</w:t>
      </w:r>
      <w:r>
        <w:t xml:space="preserve"> providing helpful comments, which improved this manuscript. </w:t>
      </w:r>
      <w:commentRangeEnd w:id="114"/>
      <w:r w:rsidR="00E274FE">
        <w:rPr>
          <w:rStyle w:val="CommentReference"/>
        </w:rPr>
        <w:commentReference w:id="114"/>
      </w:r>
    </w:p>
    <w:p w14:paraId="26BCB306" w14:textId="77777777" w:rsidR="00776ADB" w:rsidRDefault="00EF76D7" w:rsidP="00C06806">
      <w:pPr>
        <w:pStyle w:val="Heading1"/>
      </w:pPr>
      <w:bookmarkStart w:id="115" w:name="references"/>
      <w:r>
        <w:t>References</w:t>
      </w:r>
    </w:p>
    <w:p w14:paraId="7D3DB40A" w14:textId="77777777" w:rsidR="00421BA5" w:rsidRDefault="00421BA5" w:rsidP="00706AC6">
      <w:pPr>
        <w:spacing w:line="240" w:lineRule="auto"/>
        <w:ind w:left="720" w:hanging="720"/>
      </w:pPr>
      <w:r>
        <w:t xml:space="preserve">A’mar, T., Aydin, K., Conners, M. E., Conrath, C., Dalton, M., Davis, O., Dorn, M., Echave, K., Friday, N., Green, K., Hanselman, D., Heifetz, J., Hulson, P. J., Ianelli, J., Jones, D., Jaenicke, M., Lowe, S., Lunsford, C., Meyer, S., McGilliard, C., Nichol, D., Ormseth, O. A., Palsson, W., Rodgveller, C. J., Rumble, J., Shotwell, K., Slater, L., Spalinger, K., Spencer, P., Spies, I., </w:t>
      </w:r>
      <w:r w:rsidR="00721355">
        <w:t xml:space="preserve">Stewart, I., Stichart, M., </w:t>
      </w:r>
      <w:r>
        <w:t xml:space="preserve">Stockhausen, W., </w:t>
      </w:r>
      <w:r w:rsidR="00721355">
        <w:t xml:space="preserve">Stram, D., </w:t>
      </w:r>
      <w:r>
        <w:t xml:space="preserve">TenBrink, T., Tribuzio, C., </w:t>
      </w:r>
      <w:r w:rsidR="00721355">
        <w:t>Turnock, J.</w:t>
      </w:r>
      <w:r>
        <w:t xml:space="preserve"> 2013. </w:t>
      </w:r>
      <w:r w:rsidR="007921F1">
        <w:t xml:space="preserve">Stock assessment and fishery evaluation report for the groundfish resources of the </w:t>
      </w:r>
      <w:r w:rsidR="00721355">
        <w:t>Gulf of Alaska</w:t>
      </w:r>
      <w:r>
        <w:t>. North Pacific Fisheries Management Council, Anchorage, AK.</w:t>
      </w:r>
    </w:p>
    <w:p w14:paraId="7DD1E2AA" w14:textId="3557A247" w:rsidR="00303172" w:rsidRDefault="00303172" w:rsidP="001632C8">
      <w:pPr>
        <w:spacing w:line="240" w:lineRule="auto"/>
        <w:ind w:left="720" w:hanging="720"/>
      </w:pPr>
      <w:r>
        <w:t xml:space="preserve">Altukhov, Y. P. 1981. The stock concept from the viewpoint of population genetics. Can. J. Fish. Aquat. Sci. 38: 1523-1538. doi: </w:t>
      </w:r>
      <w:r w:rsidRPr="00303172">
        <w:t>10.1139/f81-205</w:t>
      </w:r>
      <w:r>
        <w:t>.</w:t>
      </w:r>
    </w:p>
    <w:p w14:paraId="1AF17310" w14:textId="77777777" w:rsidR="001632C8" w:rsidRDefault="001632C8" w:rsidP="001632C8">
      <w:pPr>
        <w:spacing w:line="240" w:lineRule="auto"/>
        <w:ind w:left="720" w:hanging="720"/>
      </w:pPr>
      <w:r>
        <w:t>Aydin, K., Barbeaux, S. J., Conners, M. E., Conrath, C., Dalton, M., DiCosimo, J., Echave, K., Hanselman, D., Hoff, J., Honkalehto, T., Hulson, P. J., Ianelli, J., Kotwicki, S., Lowe, S., Lunsford, C., McKelvey, D., Nichol, D., Ormseth, O. A., Palsson, W., Rodgveller, C. J., Rooper, C. N., Spencer, P., Spies, I., Stockhausen, W., TenBrink, T., Thompson, G., Tribuzio, C., Wilderbuer, T., Williamson, N. 2013. Stock assessment and fishery evaluation report for the groundfish resources of the Bering Sea/Aleutian Islands region. North Pacific Fisheries Management Council, Anchorage, AK.</w:t>
      </w:r>
    </w:p>
    <w:p w14:paraId="28C19D20" w14:textId="51311E0F" w:rsidR="008251CE" w:rsidRPr="00CA07D6" w:rsidRDefault="00CA07D6" w:rsidP="001632C8">
      <w:pPr>
        <w:spacing w:line="240" w:lineRule="auto"/>
        <w:ind w:left="720" w:hanging="720"/>
      </w:pPr>
      <w:r>
        <w:t>Bailey, K. M., Stabeno, P. J., Powers, D. A. 1997. The role of larval retention and transport features in mortality and potential gene flow of walleye pollock. J. Fish. Biol. 51(Suppl A): 135-154.</w:t>
      </w:r>
    </w:p>
    <w:p w14:paraId="4330E303" w14:textId="77777777" w:rsidR="007A4D35" w:rsidRDefault="007A4D35" w:rsidP="00706AC6">
      <w:pPr>
        <w:spacing w:line="240" w:lineRule="auto"/>
        <w:ind w:left="720" w:hanging="720"/>
      </w:pPr>
      <w:r>
        <w:t xml:space="preserve">Banerjee, S., Carlin, B. P., Gelfand, A. E. 2004. Hierarchical Modeling and Analysis for Spatial Data. </w:t>
      </w:r>
      <w:r w:rsidR="0067100A">
        <w:t>Crc Press</w:t>
      </w:r>
      <w:r>
        <w:t>.</w:t>
      </w:r>
    </w:p>
    <w:p w14:paraId="6C79EDF6" w14:textId="4FB1EFB5" w:rsidR="00CE22C1" w:rsidRDefault="00CE22C1" w:rsidP="001A72F1">
      <w:pPr>
        <w:spacing w:line="240" w:lineRule="auto"/>
        <w:ind w:left="720" w:hanging="720"/>
      </w:pPr>
      <w:r>
        <w:t xml:space="preserve">Begg, G. A., Hare, J. A., Sheehan, D. D. 1999. The role of life history parameters as indicators of stock structure. Fish. Res. 43(1-3): 141-163. doi: </w:t>
      </w:r>
      <w:r w:rsidRPr="00CE22C1">
        <w:t>10.1016/S0165-7836(99)00071-5</w:t>
      </w:r>
      <w:r>
        <w:t>.</w:t>
      </w:r>
    </w:p>
    <w:p w14:paraId="423C13D0" w14:textId="6F421ACD" w:rsidR="001A72F1" w:rsidRDefault="001A72F1" w:rsidP="001A72F1">
      <w:pPr>
        <w:spacing w:line="240" w:lineRule="auto"/>
        <w:ind w:left="720" w:hanging="720"/>
      </w:pPr>
      <w:r>
        <w:t xml:space="preserve">Begg, G. A., Waldman, J. R. 1999. An holistic approach to fish stock identification. Fish. Res. 43(1-3): 35-44. doi: </w:t>
      </w:r>
      <w:r w:rsidR="00CE22C1">
        <w:rPr>
          <w:rStyle w:val="scdddoi"/>
        </w:rPr>
        <w:t>10.1016/S0165-7836(99)00065-X</w:t>
      </w:r>
      <w:r>
        <w:t>.</w:t>
      </w:r>
    </w:p>
    <w:p w14:paraId="5DB9947E" w14:textId="77777777" w:rsidR="00A23714" w:rsidRDefault="00A23714" w:rsidP="00A23714">
      <w:pPr>
        <w:spacing w:line="240" w:lineRule="auto"/>
        <w:ind w:left="720" w:hanging="720"/>
      </w:pPr>
      <w:r>
        <w:t xml:space="preserve">Botsford, L. W, Castilla, J. C., Peterson, C. H. 1997. The management of fisheries and marine ecosystems. Science 277: 509-515. doi: </w:t>
      </w:r>
      <w:r w:rsidRPr="00C16B9B">
        <w:t>10.1126/science.277.5325.509</w:t>
      </w:r>
      <w:r>
        <w:t>.</w:t>
      </w:r>
    </w:p>
    <w:p w14:paraId="10237A36" w14:textId="221366AD" w:rsidR="00303172" w:rsidRDefault="00303172" w:rsidP="00706AC6">
      <w:pPr>
        <w:spacing w:line="240" w:lineRule="auto"/>
        <w:ind w:left="720" w:hanging="720"/>
      </w:pPr>
      <w:r>
        <w:t>Campana, S. E., Gagn</w:t>
      </w:r>
      <w:r w:rsidR="00B47639">
        <w:rPr>
          <w:rFonts w:ascii="Calibri" w:hAnsi="Calibri"/>
        </w:rPr>
        <w:t>é</w:t>
      </w:r>
      <w:r w:rsidR="00B47639">
        <w:t>, J. A., McLaren, J. W. 1995. Elemental fingerprinting of fish otoliths using ID-ICPMS. Mar. Ecol. Prog. Ser. 122: 115-120.</w:t>
      </w:r>
    </w:p>
    <w:p w14:paraId="61051C78" w14:textId="77777777" w:rsidR="00FF5221" w:rsidRDefault="00FF5221" w:rsidP="00FF5221">
      <w:pPr>
        <w:spacing w:line="240" w:lineRule="auto"/>
        <w:ind w:left="720" w:hanging="720"/>
      </w:pPr>
      <w:r>
        <w:lastRenderedPageBreak/>
        <w:t xml:space="preserve">Carvalho, G. R., Hauser, L. 1995. Molecular genetics and the stock concept in fisheries. </w:t>
      </w:r>
      <w:r w:rsidRPr="00A23714">
        <w:rPr>
          <w:i/>
        </w:rPr>
        <w:t>In</w:t>
      </w:r>
      <w:r>
        <w:t xml:space="preserve"> Molecular Genetics in Fisheries. </w:t>
      </w:r>
      <w:r w:rsidRPr="00A23714">
        <w:rPr>
          <w:i/>
        </w:rPr>
        <w:t>Edited by</w:t>
      </w:r>
      <w:r>
        <w:t xml:space="preserve"> G. R. Carvalho and T. J. Pitcher. Chapman and Hall, London, UK. pp. 55-79.</w:t>
      </w:r>
    </w:p>
    <w:p w14:paraId="3E20A801" w14:textId="62882694" w:rsidR="009D6D6A" w:rsidRDefault="009D6D6A" w:rsidP="00706AC6">
      <w:pPr>
        <w:spacing w:line="240" w:lineRule="auto"/>
        <w:ind w:left="720" w:hanging="720"/>
      </w:pPr>
      <w:r>
        <w:t xml:space="preserve">Conover, D. O., Clarke, L. M., Munch, S. B., Wagner, G. N. 2006. </w:t>
      </w:r>
      <w:r w:rsidRPr="009D6D6A">
        <w:t>Spatial and temporal scales of adaptive divergence in marine fishes and the implications for conservation</w:t>
      </w:r>
      <w:r>
        <w:t xml:space="preserve">. J. Fish Bio. 69: 21-47. doi: </w:t>
      </w:r>
      <w:r w:rsidRPr="009D6D6A">
        <w:t>10.1111/j.1095-8649.2006.01274.x</w:t>
      </w:r>
      <w:r>
        <w:t>.</w:t>
      </w:r>
    </w:p>
    <w:p w14:paraId="06845D52" w14:textId="0714A7F1" w:rsidR="009D6D6A" w:rsidRDefault="009D6D6A" w:rsidP="00706AC6">
      <w:pPr>
        <w:spacing w:line="240" w:lineRule="auto"/>
        <w:ind w:left="720" w:hanging="720"/>
      </w:pPr>
      <w:r>
        <w:t xml:space="preserve">Cope, J. M., Punt, A. E. 2009. Drawing the lines: resolving fishery management units with simple fisheries data. Can. J. Fish. Aquat. Sci. 66(8): 1256-1273. doi: </w:t>
      </w:r>
      <w:r w:rsidRPr="009D6D6A">
        <w:t>10.1139/F09-084</w:t>
      </w:r>
      <w:r>
        <w:t>.</w:t>
      </w:r>
    </w:p>
    <w:p w14:paraId="4581BBD6" w14:textId="77777777" w:rsidR="00C642CA" w:rsidRDefault="00C642CA" w:rsidP="00706AC6">
      <w:pPr>
        <w:spacing w:line="240" w:lineRule="auto"/>
        <w:ind w:left="720" w:hanging="720"/>
      </w:pPr>
      <w:r>
        <w:t>Cressie, N. A. C. 1993. Statistics for Spatial Data. Wiley, NY.</w:t>
      </w:r>
    </w:p>
    <w:p w14:paraId="1C830388" w14:textId="2931D087" w:rsidR="00F843A6" w:rsidRDefault="00F843A6" w:rsidP="00706AC6">
      <w:pPr>
        <w:spacing w:line="240" w:lineRule="auto"/>
        <w:ind w:left="720" w:hanging="720"/>
      </w:pPr>
      <w:r>
        <w:t xml:space="preserve">Cressie, N., Wikle, C. K. 2011. Statistics for Spatio-Temporal Data. John Wiley &amp; Sons, </w:t>
      </w:r>
      <w:r w:rsidR="005519D1">
        <w:t xml:space="preserve">Inc., </w:t>
      </w:r>
      <w:r>
        <w:t>Hoboken, New Jersey.</w:t>
      </w:r>
    </w:p>
    <w:p w14:paraId="49A3BFD5" w14:textId="12F7015F" w:rsidR="00996A5C" w:rsidRDefault="00996A5C" w:rsidP="003F10D8">
      <w:pPr>
        <w:spacing w:line="240" w:lineRule="auto"/>
        <w:ind w:left="720" w:hanging="720"/>
      </w:pPr>
      <w:r w:rsidRPr="00996A5C">
        <w:t>Dennis,</w:t>
      </w:r>
      <w:r>
        <w:t xml:space="preserve"> B.,</w:t>
      </w:r>
      <w:r w:rsidRPr="00996A5C">
        <w:t xml:space="preserve"> Ponciano, </w:t>
      </w:r>
      <w:r>
        <w:t xml:space="preserve">J. M., Lele, </w:t>
      </w:r>
      <w:r w:rsidRPr="00996A5C">
        <w:t>S</w:t>
      </w:r>
      <w:r>
        <w:t xml:space="preserve">. </w:t>
      </w:r>
      <w:r w:rsidRPr="00996A5C">
        <w:t xml:space="preserve">R., </w:t>
      </w:r>
      <w:r>
        <w:t xml:space="preserve">Taper, </w:t>
      </w:r>
      <w:r w:rsidRPr="00996A5C">
        <w:t>M</w:t>
      </w:r>
      <w:r>
        <w:t>.</w:t>
      </w:r>
      <w:r w:rsidRPr="00996A5C">
        <w:t xml:space="preserve"> L., </w:t>
      </w:r>
      <w:r>
        <w:t xml:space="preserve">Staples, D. F. </w:t>
      </w:r>
      <w:r w:rsidRPr="00996A5C">
        <w:t>2006. E</w:t>
      </w:r>
      <w:r>
        <w:t xml:space="preserve">stimating density dependence, process noise, and observation error. </w:t>
      </w:r>
      <w:r w:rsidRPr="00996A5C">
        <w:t>Ecol</w:t>
      </w:r>
      <w:r>
        <w:t>.</w:t>
      </w:r>
      <w:r w:rsidRPr="00996A5C">
        <w:t xml:space="preserve"> Monogr</w:t>
      </w:r>
      <w:r>
        <w:t>.</w:t>
      </w:r>
      <w:r w:rsidRPr="00996A5C">
        <w:t xml:space="preserve"> 76:</w:t>
      </w:r>
      <w:r>
        <w:t xml:space="preserve"> </w:t>
      </w:r>
      <w:r w:rsidRPr="00996A5C">
        <w:t>323</w:t>
      </w:r>
      <w:r>
        <w:t>-</w:t>
      </w:r>
      <w:r w:rsidRPr="00996A5C">
        <w:t xml:space="preserve">341. </w:t>
      </w:r>
      <w:r>
        <w:t xml:space="preserve">doi: </w:t>
      </w:r>
      <w:r w:rsidRPr="00996A5C">
        <w:t>10.1890/0012-9615(2006)76[323:EDDPNA]2.0.CO;2</w:t>
      </w:r>
      <w:r>
        <w:t>.</w:t>
      </w:r>
    </w:p>
    <w:p w14:paraId="43506405" w14:textId="27582A73" w:rsidR="003F10D8" w:rsidRDefault="003F10D8" w:rsidP="003F10D8">
      <w:pPr>
        <w:spacing w:line="240" w:lineRule="auto"/>
        <w:ind w:left="720" w:hanging="720"/>
      </w:pPr>
      <w:r>
        <w:t>Dulvy, N. K., Rogers</w:t>
      </w:r>
      <w:r w:rsidR="008621EE">
        <w:t>, S. I., Jennings, S., Stelzenm</w:t>
      </w:r>
      <w:r w:rsidR="00E4301E">
        <w:t>ü</w:t>
      </w:r>
      <w:r>
        <w:t>ller, V., Dye, S. R.,  Skjoldal, H. R. 2008. Climate change and deepening of the North Sea fish assemblage: a biotic indic</w:t>
      </w:r>
      <w:r w:rsidR="00E4301E">
        <w:t>ator of warming seas. J. Appl.</w:t>
      </w:r>
      <w:r>
        <w:t xml:space="preserve"> Eco. 45(4): 1029-1039.</w:t>
      </w:r>
    </w:p>
    <w:p w14:paraId="5091FC66" w14:textId="42CF54E3" w:rsidR="00A13CF5" w:rsidRDefault="00A13CF5" w:rsidP="00A13CF5">
      <w:pPr>
        <w:spacing w:line="240" w:lineRule="auto"/>
        <w:ind w:left="720" w:hanging="720"/>
      </w:pPr>
      <w:r>
        <w:t>Favorite, F. 1967. The Alaskan stream. Int. North Pac. Fish. Comm. Bull. 21: 1-20.</w:t>
      </w:r>
    </w:p>
    <w:p w14:paraId="1387168E" w14:textId="0B8CB57E" w:rsidR="005B129F" w:rsidRDefault="005B129F" w:rsidP="00A13CF5">
      <w:pPr>
        <w:spacing w:line="240" w:lineRule="auto"/>
        <w:ind w:left="720" w:hanging="720"/>
      </w:pPr>
      <w:r>
        <w:t xml:space="preserve">Frank, K., Brickman, D. 2000. </w:t>
      </w:r>
      <w:r w:rsidRPr="005B129F">
        <w:t>Allee effects and compensatory population dynamics within a stock complex</w:t>
      </w:r>
      <w:r>
        <w:t xml:space="preserve">. Can. J. Fish. Aquat. Sci. 57(3): 513-517. doi: </w:t>
      </w:r>
      <w:r w:rsidRPr="005B129F">
        <w:t>10.1139/f00-024</w:t>
      </w:r>
      <w:r>
        <w:t xml:space="preserve">. </w:t>
      </w:r>
    </w:p>
    <w:p w14:paraId="57E210ED" w14:textId="25A161F8" w:rsidR="005519D1" w:rsidRDefault="005519D1" w:rsidP="00706AC6">
      <w:pPr>
        <w:spacing w:line="240" w:lineRule="auto"/>
        <w:ind w:left="720" w:hanging="720"/>
      </w:pPr>
      <w:r>
        <w:t>Gelman, A., Carlin, J. B., Stern, H. S., Dunson, D. B., Vehtari, A., Rubin, D. B. 2013. Bayesian Data Analysis. CRC Press.</w:t>
      </w:r>
    </w:p>
    <w:p w14:paraId="311CEEB5" w14:textId="04674498" w:rsidR="008251CE" w:rsidRPr="008251CE" w:rsidRDefault="008251CE" w:rsidP="00706AC6">
      <w:pPr>
        <w:spacing w:line="240" w:lineRule="auto"/>
        <w:ind w:left="720" w:hanging="720"/>
      </w:pPr>
      <w:r>
        <w:t xml:space="preserve">Grant, W. S., Utter, F. M. 1980. Biochemical variation in walleye pollock </w:t>
      </w:r>
      <w:r>
        <w:rPr>
          <w:i/>
        </w:rPr>
        <w:t>Theragra chalcogramma</w:t>
      </w:r>
      <w:r>
        <w:t>: population structure in the southeastern Bering Sea and Gulf of Alaska. Can J. Fish. Aquat. Sci. 37: 1093-1100.</w:t>
      </w:r>
    </w:p>
    <w:p w14:paraId="68A73D9F" w14:textId="6B58E6CB" w:rsidR="00D01F3B" w:rsidRDefault="00D01F3B" w:rsidP="00706AC6">
      <w:pPr>
        <w:spacing w:line="240" w:lineRule="auto"/>
        <w:ind w:left="720" w:hanging="720"/>
      </w:pPr>
      <w:r w:rsidRPr="00D01F3B">
        <w:t>Hastie, T., Tibshirani, R.</w:t>
      </w:r>
      <w:r>
        <w:t xml:space="preserve">, </w:t>
      </w:r>
      <w:r w:rsidRPr="00D01F3B">
        <w:t>Friedman, J.</w:t>
      </w:r>
      <w:r>
        <w:t xml:space="preserve"> </w:t>
      </w:r>
      <w:r w:rsidRPr="00D01F3B">
        <w:t>H. 2001</w:t>
      </w:r>
      <w:r>
        <w:t>.</w:t>
      </w:r>
      <w:r w:rsidRPr="00D01F3B">
        <w:t xml:space="preserve"> The Elements of Statistical Learning: Data Mining, Inference, and Prediction. Springer-Verlag, New York.</w:t>
      </w:r>
    </w:p>
    <w:p w14:paraId="3199C775" w14:textId="1C039991" w:rsidR="00D86A3A" w:rsidRDefault="00D86A3A" w:rsidP="00706AC6">
      <w:pPr>
        <w:spacing w:line="240" w:lineRule="auto"/>
        <w:ind w:left="720" w:hanging="720"/>
      </w:pPr>
      <w:r>
        <w:t>Hauser, L., Adock, G. J., Smith, P. J., Bernal Ram</w:t>
      </w:r>
      <w:r>
        <w:rPr>
          <w:rFonts w:ascii="Calibri" w:hAnsi="Calibri"/>
        </w:rPr>
        <w:t>í</w:t>
      </w:r>
      <w:r>
        <w:t xml:space="preserve">rez, J. H., Carvalho, G. R. 2005. </w:t>
      </w:r>
      <w:r w:rsidRPr="00D86A3A">
        <w:t>Loss of microsatellite diversity and low effective population size in an overexploited population of New Zealand snapper (</w:t>
      </w:r>
      <w:r w:rsidRPr="00D86A3A">
        <w:rPr>
          <w:i/>
        </w:rPr>
        <w:t>Pagrus auratus</w:t>
      </w:r>
      <w:r w:rsidRPr="00D86A3A">
        <w:t>)</w:t>
      </w:r>
      <w:r>
        <w:t xml:space="preserve">. PNAS 99(18): 11742-11747. doi: </w:t>
      </w:r>
      <w:r w:rsidRPr="00D86A3A">
        <w:t>10.1073/pnas.172242899</w:t>
      </w:r>
      <w:r>
        <w:t>.</w:t>
      </w:r>
    </w:p>
    <w:p w14:paraId="46A39D46" w14:textId="59F8E931" w:rsidR="001617F9" w:rsidRDefault="001617F9" w:rsidP="00706AC6">
      <w:pPr>
        <w:spacing w:line="240" w:lineRule="auto"/>
        <w:ind w:left="720" w:hanging="720"/>
      </w:pPr>
      <w:r>
        <w:t>Hilborn, R., Walters, C. J. 1992. Quantitative Fisheries Stock Assessment: Choice, Dynamics, and Uncertainty. Chapman and Hall, New York.</w:t>
      </w:r>
    </w:p>
    <w:p w14:paraId="1D0FE11A" w14:textId="77777777" w:rsidR="00146883" w:rsidRDefault="00146883" w:rsidP="00706AC6">
      <w:pPr>
        <w:spacing w:line="240" w:lineRule="auto"/>
        <w:ind w:left="720" w:hanging="720"/>
      </w:pPr>
      <w:r>
        <w:t>Illian, J. B., S</w:t>
      </w:r>
      <w:r w:rsidR="00FA05D3">
        <w:rPr>
          <w:rFonts w:ascii="Cambria" w:hAnsi="Cambria" w:cs="Cambria"/>
        </w:rPr>
        <w:t>ørbye, S. H., Rue, H. 2012. A toolbox for fitting complex spatial point process models using integrated nested Laplace approximation (INLA). The Annals of Applied Statistics, 6:1499-1530.</w:t>
      </w:r>
    </w:p>
    <w:p w14:paraId="053B6C8E" w14:textId="77777777" w:rsidR="0067100A" w:rsidRDefault="0067100A" w:rsidP="00706AC6">
      <w:pPr>
        <w:spacing w:line="240" w:lineRule="auto"/>
        <w:ind w:left="720" w:hanging="720"/>
      </w:pPr>
      <w:r>
        <w:t>Jona-Lasinio, G., Mastrantonio, G. Pollice, A. 2012. Discussing the “big n problem”. Statistical Methods and Applications, 22(1):97-112.</w:t>
      </w:r>
    </w:p>
    <w:p w14:paraId="3C95D13B" w14:textId="56E3BF26" w:rsidR="00996A5C" w:rsidRDefault="00996A5C" w:rsidP="00706AC6">
      <w:pPr>
        <w:spacing w:line="240" w:lineRule="auto"/>
        <w:ind w:left="720" w:hanging="720"/>
      </w:pPr>
      <w:r w:rsidRPr="00996A5C">
        <w:t xml:space="preserve">Jonsen, </w:t>
      </w:r>
      <w:r>
        <w:t xml:space="preserve">I. D., </w:t>
      </w:r>
      <w:r w:rsidRPr="00996A5C">
        <w:t xml:space="preserve">Myers, </w:t>
      </w:r>
      <w:r>
        <w:t xml:space="preserve">R. A., </w:t>
      </w:r>
      <w:r w:rsidRPr="00996A5C">
        <w:t>Flemming</w:t>
      </w:r>
      <w:r>
        <w:t>, J. M.</w:t>
      </w:r>
      <w:r w:rsidRPr="00996A5C">
        <w:t xml:space="preserve"> 2003. M</w:t>
      </w:r>
      <w:r>
        <w:t>eta-analysis of animal movement using state-space models</w:t>
      </w:r>
      <w:r w:rsidRPr="00996A5C">
        <w:t>. Ecology 84:</w:t>
      </w:r>
      <w:r>
        <w:t xml:space="preserve"> </w:t>
      </w:r>
      <w:r w:rsidRPr="00996A5C">
        <w:t>3055</w:t>
      </w:r>
      <w:r>
        <w:t>-</w:t>
      </w:r>
      <w:r w:rsidRPr="00996A5C">
        <w:t>3063.</w:t>
      </w:r>
      <w:r>
        <w:t xml:space="preserve"> doi:</w:t>
      </w:r>
      <w:r w:rsidRPr="00996A5C">
        <w:t xml:space="preserve"> 10.1890/02-0670</w:t>
      </w:r>
      <w:r>
        <w:t>.</w:t>
      </w:r>
    </w:p>
    <w:p w14:paraId="53C02959" w14:textId="1DF33955" w:rsidR="00FA05D3" w:rsidRDefault="00FA05D3" w:rsidP="00706AC6">
      <w:pPr>
        <w:spacing w:line="240" w:lineRule="auto"/>
        <w:ind w:left="720" w:hanging="720"/>
      </w:pPr>
      <w:r>
        <w:t>Kristensen, K. Thygesen, U. H., Andersen, K. H., Beyer, J. E. 2013. Estimating spatio-temporal dynamics of size-stru</w:t>
      </w:r>
      <w:r w:rsidR="00B71036">
        <w:t>ctured populations. Can.</w:t>
      </w:r>
      <w:r>
        <w:t xml:space="preserve"> J</w:t>
      </w:r>
      <w:r w:rsidR="003F10D8">
        <w:t>.</w:t>
      </w:r>
      <w:r w:rsidR="00B71036">
        <w:t xml:space="preserve"> </w:t>
      </w:r>
      <w:r>
        <w:t>Fish</w:t>
      </w:r>
      <w:r w:rsidR="003F10D8">
        <w:t>.</w:t>
      </w:r>
      <w:r>
        <w:t xml:space="preserve"> Aquat</w:t>
      </w:r>
      <w:r w:rsidR="00B71036">
        <w:t>.</w:t>
      </w:r>
      <w:r>
        <w:t xml:space="preserve"> Sci</w:t>
      </w:r>
      <w:r w:rsidR="00B71036">
        <w:t>.</w:t>
      </w:r>
      <w:r>
        <w:t xml:space="preserve"> 71:326-336.</w:t>
      </w:r>
    </w:p>
    <w:p w14:paraId="09CE3EFE" w14:textId="3F38DFB7" w:rsidR="009D6D6A" w:rsidRDefault="009D6D6A" w:rsidP="00B47639">
      <w:pPr>
        <w:spacing w:line="240" w:lineRule="auto"/>
        <w:ind w:left="720" w:hanging="720"/>
      </w:pPr>
      <w:r>
        <w:t xml:space="preserve">Lacy, R. C. 1987. </w:t>
      </w:r>
      <w:r w:rsidRPr="009D6D6A">
        <w:t>Loss of genetic diversity from managed populations: interacting effects of drift, mutation, immigration, selection, and population subdivision</w:t>
      </w:r>
      <w:r>
        <w:t>. Conserv. Biol. 1(2): 143-158.</w:t>
      </w:r>
    </w:p>
    <w:p w14:paraId="72F6E623" w14:textId="71D1D178" w:rsidR="00A13CF5" w:rsidRDefault="00A13CF5" w:rsidP="00B47639">
      <w:pPr>
        <w:spacing w:line="240" w:lineRule="auto"/>
        <w:ind w:left="720" w:hanging="720"/>
      </w:pPr>
      <w:r w:rsidRPr="00A13CF5">
        <w:lastRenderedPageBreak/>
        <w:t>L</w:t>
      </w:r>
      <w:r>
        <w:t>add, C.,</w:t>
      </w:r>
      <w:r w:rsidRPr="00A13CF5">
        <w:t xml:space="preserve"> Hunt, G</w:t>
      </w:r>
      <w:r>
        <w:t>.</w:t>
      </w:r>
      <w:r w:rsidRPr="00A13CF5">
        <w:t xml:space="preserve"> L.</w:t>
      </w:r>
      <w:r>
        <w:t>,</w:t>
      </w:r>
      <w:r w:rsidRPr="00A13CF5">
        <w:t xml:space="preserve"> Mordy, C</w:t>
      </w:r>
      <w:r>
        <w:t>.</w:t>
      </w:r>
      <w:r w:rsidRPr="00A13CF5">
        <w:t xml:space="preserve"> W.</w:t>
      </w:r>
      <w:r>
        <w:t>, Salo, S.</w:t>
      </w:r>
      <w:r w:rsidRPr="00A13CF5">
        <w:t xml:space="preserve"> A.</w:t>
      </w:r>
      <w:r>
        <w:t>,</w:t>
      </w:r>
      <w:r w:rsidRPr="00A13CF5">
        <w:t xml:space="preserve"> Stabeno, P</w:t>
      </w:r>
      <w:r>
        <w:t>.</w:t>
      </w:r>
      <w:r w:rsidRPr="00A13CF5">
        <w:t xml:space="preserve"> J.</w:t>
      </w:r>
      <w:r>
        <w:t xml:space="preserve"> 2005. </w:t>
      </w:r>
      <w:r w:rsidRPr="00A13CF5">
        <w:t>Marine environment of the eastern and central Aleutian Islands</w:t>
      </w:r>
      <w:r>
        <w:t xml:space="preserve">. Fish. Oceanogr. 14: 22-38. doi: </w:t>
      </w:r>
      <w:r w:rsidRPr="00A13CF5">
        <w:t>10.1111/j.1365-2419.2005.00373.x</w:t>
      </w:r>
      <w:r>
        <w:t>.</w:t>
      </w:r>
    </w:p>
    <w:p w14:paraId="09D98797" w14:textId="04E7C8BA" w:rsidR="00B47639" w:rsidRDefault="00B47639" w:rsidP="00B47639">
      <w:pPr>
        <w:spacing w:line="240" w:lineRule="auto"/>
        <w:ind w:left="720" w:hanging="720"/>
      </w:pPr>
      <w:r>
        <w:t>Laikre, L., Palm, S., Ryman, N. 2005. Genetic population structure of fishes: implications for coastal zone management. Ambio 34: 111-119.</w:t>
      </w:r>
    </w:p>
    <w:p w14:paraId="2457CCB1" w14:textId="3D933BBB" w:rsidR="009D6D6A" w:rsidRDefault="009D6D6A" w:rsidP="00706AC6">
      <w:pPr>
        <w:spacing w:line="240" w:lineRule="auto"/>
        <w:ind w:left="720" w:hanging="720"/>
      </w:pPr>
      <w:r>
        <w:t xml:space="preserve">Lande, R. 1993. </w:t>
      </w:r>
      <w:r w:rsidRPr="009D6D6A">
        <w:t>Risks of population extinction from demographic and environmental stochasticity and random catastrophes</w:t>
      </w:r>
      <w:r>
        <w:t>. Am. Nat. 142(6): 911-927.</w:t>
      </w:r>
    </w:p>
    <w:p w14:paraId="75C1B394" w14:textId="19201F30" w:rsidR="00153365" w:rsidRDefault="00153365" w:rsidP="00706AC6">
      <w:pPr>
        <w:spacing w:line="240" w:lineRule="auto"/>
        <w:ind w:left="720" w:hanging="720"/>
      </w:pPr>
      <w:r>
        <w:t>Lauth, R. R., Acuna, E. 2009. Results of the 2008 eastern Bering Sea continental shelf bottom trawl survey of groundfish and invertebrate resources. U.S. Dep. Commer., NOAA Tech. Memo., NMFS-AFSC-195, pp. 229.</w:t>
      </w:r>
    </w:p>
    <w:p w14:paraId="0DFF2A28" w14:textId="6A7BE060" w:rsidR="00F7653E" w:rsidRDefault="00F7653E" w:rsidP="00706AC6">
      <w:pPr>
        <w:spacing w:line="240" w:lineRule="auto"/>
        <w:ind w:left="720" w:hanging="720"/>
      </w:pPr>
      <w:r>
        <w:t>Lindgren, F., Rue, H., Lindstrӧm, J. 2011. An explicit link between Gaussian fields and Gaussian Markov random fields: the stochastic partial differential equation approach [with discussion]. J</w:t>
      </w:r>
      <w:r w:rsidR="003F10D8">
        <w:t>.</w:t>
      </w:r>
      <w:r>
        <w:t xml:space="preserve"> of the Royal Statistical Society B, 73(4):423-498.</w:t>
      </w:r>
    </w:p>
    <w:p w14:paraId="50148DE6" w14:textId="1DA9CF4D" w:rsidR="00CA07D6" w:rsidRDefault="00CA07D6" w:rsidP="00706AC6">
      <w:pPr>
        <w:spacing w:line="240" w:lineRule="auto"/>
        <w:ind w:left="720" w:hanging="720"/>
      </w:pPr>
      <w:r>
        <w:t>Lowe, S. A. 2013. Assessment of the Atka mackerel stock in the Gulf of Alaska. North Pacific Fisheries Management Council, Anchorage, AK.</w:t>
      </w:r>
    </w:p>
    <w:p w14:paraId="733DAC28" w14:textId="6D848382" w:rsidR="00996A5C" w:rsidRDefault="00996A5C" w:rsidP="00706AC6">
      <w:pPr>
        <w:spacing w:line="240" w:lineRule="auto"/>
        <w:ind w:left="720" w:hanging="720"/>
      </w:pPr>
      <w:r w:rsidRPr="00996A5C">
        <w:t>Mattsson</w:t>
      </w:r>
      <w:r w:rsidR="0078216B">
        <w:t>,</w:t>
      </w:r>
      <w:r w:rsidRPr="00996A5C">
        <w:t xml:space="preserve"> B</w:t>
      </w:r>
      <w:r>
        <w:t xml:space="preserve">. </w:t>
      </w:r>
      <w:r w:rsidRPr="00996A5C">
        <w:t>J</w:t>
      </w:r>
      <w:r>
        <w:t>.</w:t>
      </w:r>
      <w:r w:rsidRPr="00996A5C">
        <w:t>, Zipkin</w:t>
      </w:r>
      <w:r w:rsidR="0078216B">
        <w:t>,</w:t>
      </w:r>
      <w:r w:rsidRPr="00996A5C">
        <w:t xml:space="preserve"> E</w:t>
      </w:r>
      <w:r w:rsidR="0078216B">
        <w:t xml:space="preserve">. </w:t>
      </w:r>
      <w:r w:rsidRPr="00996A5C">
        <w:t>F</w:t>
      </w:r>
      <w:r w:rsidR="0078216B">
        <w:t>.</w:t>
      </w:r>
      <w:r w:rsidRPr="00996A5C">
        <w:t>, Gardner</w:t>
      </w:r>
      <w:r w:rsidR="0078216B">
        <w:t>,</w:t>
      </w:r>
      <w:r w:rsidRPr="00996A5C">
        <w:t xml:space="preserve"> B</w:t>
      </w:r>
      <w:r w:rsidR="0078216B">
        <w:t>.</w:t>
      </w:r>
      <w:r w:rsidRPr="00996A5C">
        <w:t>, Blank</w:t>
      </w:r>
      <w:r w:rsidR="0078216B">
        <w:t>,</w:t>
      </w:r>
      <w:r w:rsidRPr="00996A5C">
        <w:t xml:space="preserve"> P</w:t>
      </w:r>
      <w:r w:rsidR="0078216B">
        <w:t xml:space="preserve">. </w:t>
      </w:r>
      <w:r w:rsidRPr="00996A5C">
        <w:t>J</w:t>
      </w:r>
      <w:r w:rsidR="0078216B">
        <w:t>.</w:t>
      </w:r>
      <w:r w:rsidRPr="00996A5C">
        <w:t>, Sauer</w:t>
      </w:r>
      <w:r w:rsidR="0078216B">
        <w:t>,</w:t>
      </w:r>
      <w:r w:rsidRPr="00996A5C">
        <w:t xml:space="preserve"> J</w:t>
      </w:r>
      <w:r w:rsidR="0078216B">
        <w:t xml:space="preserve">. </w:t>
      </w:r>
      <w:r w:rsidRPr="00996A5C">
        <w:t>R</w:t>
      </w:r>
      <w:r w:rsidR="0078216B">
        <w:t>.</w:t>
      </w:r>
      <w:r w:rsidRPr="00996A5C">
        <w:t xml:space="preserve">, </w:t>
      </w:r>
      <w:r w:rsidR="0078216B">
        <w:t xml:space="preserve">Royle, J. A. </w:t>
      </w:r>
      <w:r w:rsidRPr="00996A5C">
        <w:t>2013</w:t>
      </w:r>
      <w:r w:rsidR="0078216B">
        <w:t>.</w:t>
      </w:r>
      <w:r w:rsidRPr="00996A5C">
        <w:t xml:space="preserve"> Explaining </w:t>
      </w:r>
      <w:r w:rsidR="0078216B">
        <w:t>l</w:t>
      </w:r>
      <w:r w:rsidRPr="00996A5C">
        <w:t>ocal-</w:t>
      </w:r>
      <w:r w:rsidR="0078216B">
        <w:t>s</w:t>
      </w:r>
      <w:r w:rsidRPr="00996A5C">
        <w:t xml:space="preserve">cale </w:t>
      </w:r>
      <w:r w:rsidR="0078216B">
        <w:t>species d</w:t>
      </w:r>
      <w:r w:rsidRPr="00996A5C">
        <w:t xml:space="preserve">istributions: </w:t>
      </w:r>
      <w:r w:rsidR="0078216B">
        <w:t>relative c</w:t>
      </w:r>
      <w:r w:rsidRPr="00996A5C">
        <w:t xml:space="preserve">ontributions of </w:t>
      </w:r>
      <w:r w:rsidR="0078216B">
        <w:t>spatial a</w:t>
      </w:r>
      <w:r w:rsidRPr="00996A5C">
        <w:t xml:space="preserve">utocorrelation and </w:t>
      </w:r>
      <w:r w:rsidR="0078216B">
        <w:t>l</w:t>
      </w:r>
      <w:r w:rsidRPr="00996A5C">
        <w:t xml:space="preserve">andscape </w:t>
      </w:r>
      <w:r w:rsidR="0078216B">
        <w:t>h</w:t>
      </w:r>
      <w:r w:rsidRPr="00996A5C">
        <w:t xml:space="preserve">eterogeneity for an </w:t>
      </w:r>
      <w:r w:rsidR="0078216B">
        <w:t>a</w:t>
      </w:r>
      <w:r w:rsidRPr="00996A5C">
        <w:t xml:space="preserve">vian </w:t>
      </w:r>
      <w:r w:rsidR="0078216B">
        <w:t>a</w:t>
      </w:r>
      <w:r w:rsidRPr="00996A5C">
        <w:t>ssemblage. PLoS ONE 8(2): e55097. doi: 10.1371/journal.pone.0055097</w:t>
      </w:r>
      <w:r w:rsidR="0078216B">
        <w:t>.</w:t>
      </w:r>
    </w:p>
    <w:p w14:paraId="057E295A" w14:textId="3F948899" w:rsidR="008251CE" w:rsidRPr="008251CE" w:rsidRDefault="008251CE" w:rsidP="00706AC6">
      <w:pPr>
        <w:spacing w:line="240" w:lineRule="auto"/>
        <w:ind w:left="720" w:hanging="720"/>
      </w:pPr>
      <w:r>
        <w:t xml:space="preserve">Mulligan, T. J., Chapman, R. W., Brown, B. L. 1992. Mitochondrial DNA analysis of walleye pollock, </w:t>
      </w:r>
      <w:r>
        <w:rPr>
          <w:i/>
        </w:rPr>
        <w:t>Theragra chalcogramma</w:t>
      </w:r>
      <w:r>
        <w:t>, from the eastern Bering Sea and Shelikof Strait, Gulf of Alaska. Can. J. Fish. Aquat. Sci. 49: 319-326.</w:t>
      </w:r>
    </w:p>
    <w:p w14:paraId="1100E673" w14:textId="77777777" w:rsidR="00D83C91" w:rsidRDefault="00D83C91" w:rsidP="00706AC6">
      <w:pPr>
        <w:spacing w:line="240" w:lineRule="auto"/>
        <w:ind w:left="720" w:hanging="720"/>
      </w:pPr>
      <w:r>
        <w:t xml:space="preserve">Munro, P. T., Hoff, R. Z. 1995. Two demersal trawl surveys in the Gulf of Alaska: implications of survey design and methods. </w:t>
      </w:r>
      <w:r w:rsidR="00647EBD">
        <w:t>U.S. Dep. Commer., NOAA Tech. Memo. NMFS-AFSC-</w:t>
      </w:r>
      <w:r>
        <w:t>50, 139 p.</w:t>
      </w:r>
    </w:p>
    <w:p w14:paraId="51E87661" w14:textId="582A5F0C" w:rsidR="003F10D8" w:rsidRDefault="003F10D8" w:rsidP="003F10D8">
      <w:pPr>
        <w:spacing w:line="240" w:lineRule="auto"/>
        <w:ind w:left="720" w:hanging="720"/>
      </w:pPr>
      <w:r>
        <w:t xml:space="preserve">Nye, J. A., Link, J. S. 2009. Changing spatial distribution of fish stocks in relation to climate and population size on the Northeast United States continental shelf. </w:t>
      </w:r>
      <w:r w:rsidRPr="003F10D8">
        <w:t>Mar. Ecol. Prog. Ser.</w:t>
      </w:r>
      <w:r>
        <w:t xml:space="preserve"> 393: 111-129.</w:t>
      </w:r>
    </w:p>
    <w:p w14:paraId="0CA352FE" w14:textId="3DD783C4" w:rsidR="00AE2BE0" w:rsidRDefault="00AE2BE0" w:rsidP="00A773A8">
      <w:pPr>
        <w:spacing w:line="240" w:lineRule="auto"/>
        <w:ind w:left="720" w:hanging="720"/>
      </w:pPr>
      <w:r>
        <w:t xml:space="preserve">Ortiz, I. 2007. </w:t>
      </w:r>
      <w:r w:rsidRPr="00AE2BE0">
        <w:t>Ecosystem dynamics of the Aleutian Islands</w:t>
      </w:r>
      <w:r>
        <w:t>. Doctoral dissertation, University of Washington. uri</w:t>
      </w:r>
      <w:r w:rsidRPr="00AE2BE0">
        <w:t>: http://hdl.handle.net/1773/5370</w:t>
      </w:r>
      <w:r>
        <w:t>.</w:t>
      </w:r>
    </w:p>
    <w:p w14:paraId="05BBC3F7" w14:textId="10F9A561" w:rsidR="00A773A8" w:rsidRDefault="00A773A8" w:rsidP="00A773A8">
      <w:pPr>
        <w:spacing w:line="240" w:lineRule="auto"/>
        <w:ind w:left="720" w:hanging="720"/>
      </w:pPr>
      <w:r>
        <w:t>Perry, A. L., Low, P. J., Ellis, J. R., Reynolds, J. D. 2005. Climate change and distribution shifts in marine fishes. Sci. 308(5730): 1912-1915.</w:t>
      </w:r>
    </w:p>
    <w:p w14:paraId="432D4CD3" w14:textId="5E40CDB6" w:rsidR="005B18B9" w:rsidRDefault="005B18B9" w:rsidP="005B18B9">
      <w:pPr>
        <w:spacing w:line="240" w:lineRule="auto"/>
        <w:ind w:left="720" w:hanging="720"/>
      </w:pPr>
      <w:r>
        <w:t>Punt, A. E., Cope, J. M., Haltuch, M. A. 2006. Reference points and decision rules in U.S. federal fisheries: west coast groundfish experiences. Am. Fish. Soc. Symp. 49: 587–600.</w:t>
      </w:r>
    </w:p>
    <w:p w14:paraId="59D3D029" w14:textId="77777777" w:rsidR="00FF5221" w:rsidRDefault="00FF5221" w:rsidP="00FF5221">
      <w:pPr>
        <w:spacing w:line="240" w:lineRule="auto"/>
        <w:ind w:left="720" w:hanging="720"/>
      </w:pPr>
      <w:r>
        <w:t>Quinn, T. J., II, Deriso, R. B. 1999. Quantitative Fish Dynamics. Oxford University Press, New York, NY.</w:t>
      </w:r>
    </w:p>
    <w:p w14:paraId="6A9579CE" w14:textId="77777777" w:rsidR="00146883" w:rsidRDefault="00146883" w:rsidP="00706AC6">
      <w:pPr>
        <w:spacing w:line="240" w:lineRule="auto"/>
        <w:ind w:left="720" w:hanging="720"/>
      </w:pPr>
      <w:r>
        <w:t>R Core Team. 2014. R: a language and environment for statistical computing. R Foundation for Statistical Computing, Vienna, Austria. URL http://www.R-project.org/.</w:t>
      </w:r>
    </w:p>
    <w:p w14:paraId="036EBE3D" w14:textId="77777777" w:rsidR="00647EBD" w:rsidRPr="004D0D9F" w:rsidRDefault="00647EBD" w:rsidP="00706AC6">
      <w:pPr>
        <w:spacing w:line="240" w:lineRule="auto"/>
        <w:ind w:left="720" w:hanging="720"/>
      </w:pPr>
      <w:r>
        <w:t xml:space="preserve">Raring, N. W., von Szalay, P. G., Shaw, F. R., Wilkins, M. E. 2011. Data Report: 2001 Gulf of Alaska bottom trawl survey. U.S. Dep. Commer., NOAA Tech. Memo. NMFS-AFSC-225, 179 p. </w:t>
      </w:r>
    </w:p>
    <w:p w14:paraId="7F8E1457" w14:textId="2C52BBDA" w:rsidR="008621EE" w:rsidRDefault="008621EE" w:rsidP="00706AC6">
      <w:pPr>
        <w:spacing w:line="240" w:lineRule="auto"/>
        <w:ind w:left="720" w:hanging="720"/>
      </w:pPr>
      <w:r>
        <w:t xml:space="preserve">Reiss, H., Hoarau, G., Dickey-Collas, M., Wolff, W. J. 2009. Genetic population structure of marine fish: mismatch between biological and fisheries management units. Fish Fish. 10(4): 361-395. doi: </w:t>
      </w:r>
      <w:r w:rsidRPr="008621EE">
        <w:t>10.1111/j.1467-2979.2008.00324.x</w:t>
      </w:r>
      <w:r>
        <w:t>.</w:t>
      </w:r>
    </w:p>
    <w:p w14:paraId="4408F1DB" w14:textId="6C772B97" w:rsidR="002B6FA9" w:rsidRDefault="002B6FA9" w:rsidP="00706AC6">
      <w:pPr>
        <w:spacing w:line="240" w:lineRule="auto"/>
        <w:ind w:left="720" w:hanging="720"/>
      </w:pPr>
      <w:r>
        <w:t>Ricker, W. E. 1981. Changes in the average size and average age of pacific salmon. Can. J. Fish. Aquat. Sci. 38: 1636-1656.</w:t>
      </w:r>
    </w:p>
    <w:p w14:paraId="28DFEE81" w14:textId="20AA6ED8" w:rsidR="00DD6E57" w:rsidRDefault="00DD6E57" w:rsidP="00706AC6">
      <w:pPr>
        <w:spacing w:line="240" w:lineRule="auto"/>
        <w:ind w:left="720" w:hanging="720"/>
      </w:pPr>
      <w:r w:rsidRPr="00DD6E57">
        <w:lastRenderedPageBreak/>
        <w:t>Rothsc</w:t>
      </w:r>
      <w:r>
        <w:t>h</w:t>
      </w:r>
      <w:r w:rsidRPr="00DD6E57">
        <w:t>ild, B. J., Jiao, Y. 2011. Characterizing uncertainty in fish stock assessments: the case of the southern New England-mid-Atlantic winter flounder. Trans. Am. Fish. Soc. 140(3): 557-569.</w:t>
      </w:r>
    </w:p>
    <w:p w14:paraId="4A84DAF0" w14:textId="31CD944B" w:rsidR="00146883" w:rsidRDefault="00146883" w:rsidP="00706AC6">
      <w:pPr>
        <w:spacing w:line="240" w:lineRule="auto"/>
        <w:ind w:left="720" w:hanging="720"/>
      </w:pPr>
      <w:r>
        <w:t>Rue, H., Martino, S., Lindgren, F., Simpson, D., Riebler, A. 2014. INLA: functions which allow to perform full Bayesian analysis of latent Gaussian models using Integrated Nested Laplace Approximation. R package version 0.0-1392038736.</w:t>
      </w:r>
    </w:p>
    <w:p w14:paraId="202DAC96" w14:textId="7A11A790" w:rsidR="006B10D5" w:rsidRDefault="006B10D5" w:rsidP="006B10D5">
      <w:pPr>
        <w:spacing w:line="240" w:lineRule="auto"/>
        <w:ind w:left="720" w:hanging="720"/>
      </w:pPr>
      <w:r>
        <w:t>Schindler, D. E., Hilborn, R., Chasco, B., Boatright, C. P., Quinn, T. P., Rogers, L. A., Webster, M. S. 2010. Population diversity and the portfolio effect</w:t>
      </w:r>
      <w:r w:rsidR="00B71036">
        <w:t xml:space="preserve"> in an exploited species. Nat.</w:t>
      </w:r>
      <w:r>
        <w:t xml:space="preserve"> 465: 609-612. doi: 10.1038/nature09060.</w:t>
      </w:r>
    </w:p>
    <w:p w14:paraId="39C5A086" w14:textId="674383B6" w:rsidR="00AE2BE0" w:rsidRDefault="00AE2BE0" w:rsidP="00706AC6">
      <w:pPr>
        <w:spacing w:line="240" w:lineRule="auto"/>
        <w:ind w:left="720" w:hanging="720"/>
      </w:pPr>
      <w:r w:rsidRPr="00AE2BE0">
        <w:t>Sinclair, E. H.</w:t>
      </w:r>
      <w:r>
        <w:t>,</w:t>
      </w:r>
      <w:r w:rsidRPr="00AE2BE0">
        <w:t xml:space="preserve"> Zeppelin, T. K. </w:t>
      </w:r>
      <w:r>
        <w:t xml:space="preserve">2002. </w:t>
      </w:r>
      <w:r w:rsidRPr="00AE2BE0">
        <w:t>Seasonal and spatial differences in diet in the western stock of Steller sea lions (</w:t>
      </w:r>
      <w:r w:rsidRPr="00AE2BE0">
        <w:rPr>
          <w:i/>
        </w:rPr>
        <w:t>Eumetopias jubatus</w:t>
      </w:r>
      <w:r w:rsidRPr="00AE2BE0">
        <w:t>)</w:t>
      </w:r>
      <w:r>
        <w:t>.</w:t>
      </w:r>
      <w:r w:rsidRPr="00AE2BE0">
        <w:t xml:space="preserve"> J</w:t>
      </w:r>
      <w:r>
        <w:t>.</w:t>
      </w:r>
      <w:r w:rsidRPr="00AE2BE0">
        <w:t xml:space="preserve"> Mammal</w:t>
      </w:r>
      <w:r>
        <w:t>.</w:t>
      </w:r>
      <w:r w:rsidRPr="00AE2BE0">
        <w:t xml:space="preserve"> 83</w:t>
      </w:r>
      <w:r>
        <w:t>:</w:t>
      </w:r>
      <w:r w:rsidRPr="00AE2BE0">
        <w:t xml:space="preserve"> 973-990</w:t>
      </w:r>
      <w:r>
        <w:t>.</w:t>
      </w:r>
    </w:p>
    <w:p w14:paraId="65D00C8A" w14:textId="77777777" w:rsidR="00FA05D3" w:rsidRDefault="00FA05D3" w:rsidP="00706AC6">
      <w:pPr>
        <w:spacing w:line="240" w:lineRule="auto"/>
        <w:ind w:left="720" w:hanging="720"/>
      </w:pPr>
      <w:r>
        <w:t>Skaug, H., Fournier, D. 2006. Automatic approximation of the marginal likelihood in non-Gaussian hierarchical models. Computational Statistics &amp; Data Analysis, 51:699-709.</w:t>
      </w:r>
    </w:p>
    <w:p w14:paraId="6FFFBE9C" w14:textId="1F1FF7F3" w:rsidR="00DD6E57" w:rsidRDefault="000A2B65" w:rsidP="006B10D5">
      <w:pPr>
        <w:spacing w:line="240" w:lineRule="auto"/>
        <w:ind w:left="720" w:hanging="720"/>
      </w:pPr>
      <w:r>
        <w:t>Smedbol, R. K.,</w:t>
      </w:r>
      <w:r w:rsidR="00DD6E57" w:rsidRPr="00DD6E57">
        <w:t xml:space="preserve"> Stephenson, R. </w:t>
      </w:r>
      <w:r>
        <w:t xml:space="preserve">2001. </w:t>
      </w:r>
      <w:r w:rsidR="00DD6E57" w:rsidRPr="00DD6E57">
        <w:t>The importance of managing within-species diversity in cod and herring fisheries of the north-western Atlantic</w:t>
      </w:r>
      <w:r>
        <w:t>. J. Fish Bio.</w:t>
      </w:r>
      <w:r w:rsidR="00DD6E57" w:rsidRPr="00DD6E57">
        <w:t xml:space="preserve"> 59</w:t>
      </w:r>
      <w:r>
        <w:t>:</w:t>
      </w:r>
      <w:r w:rsidR="00DD6E57" w:rsidRPr="00DD6E57">
        <w:t xml:space="preserve"> 109-128</w:t>
      </w:r>
      <w:r>
        <w:t>.</w:t>
      </w:r>
    </w:p>
    <w:p w14:paraId="675EB23D" w14:textId="59294D89" w:rsidR="0002052C" w:rsidRDefault="0002052C" w:rsidP="006B10D5">
      <w:pPr>
        <w:spacing w:line="240" w:lineRule="auto"/>
        <w:ind w:left="720" w:hanging="720"/>
      </w:pPr>
      <w:r w:rsidRPr="0002052C">
        <w:t>Staples,</w:t>
      </w:r>
      <w:r>
        <w:t xml:space="preserve"> D. F.,</w:t>
      </w:r>
      <w:r w:rsidRPr="0002052C">
        <w:t xml:space="preserve"> Taper, </w:t>
      </w:r>
      <w:r>
        <w:t xml:space="preserve">M. L., </w:t>
      </w:r>
      <w:r w:rsidRPr="0002052C">
        <w:t>Dennis</w:t>
      </w:r>
      <w:r>
        <w:t>, B.</w:t>
      </w:r>
      <w:r w:rsidRPr="0002052C">
        <w:t xml:space="preserve"> 2004. E</w:t>
      </w:r>
      <w:r>
        <w:t>stimating population trend and process variation for PVA in the presence of sampling error</w:t>
      </w:r>
      <w:r w:rsidRPr="0002052C">
        <w:t>. Ecology 85:</w:t>
      </w:r>
      <w:r>
        <w:t xml:space="preserve"> 923-</w:t>
      </w:r>
      <w:r w:rsidRPr="0002052C">
        <w:t xml:space="preserve">929. </w:t>
      </w:r>
      <w:r>
        <w:t xml:space="preserve">doi: </w:t>
      </w:r>
      <w:r w:rsidRPr="0002052C">
        <w:t>10.1890/03-3101</w:t>
      </w:r>
      <w:r>
        <w:t>.</w:t>
      </w:r>
    </w:p>
    <w:p w14:paraId="1671F572" w14:textId="77777777" w:rsidR="006B10D5" w:rsidRDefault="006B10D5" w:rsidP="006B10D5">
      <w:pPr>
        <w:spacing w:line="240" w:lineRule="auto"/>
        <w:ind w:left="720" w:hanging="720"/>
      </w:pPr>
      <w:r>
        <w:t xml:space="preserve">Sterner. T. 2007. Unobserved diversity, depletion and irreversibility The importance of subpopulations for management of cod stocks. Ecol. Econ. 61: 566-574. doi: </w:t>
      </w:r>
      <w:r w:rsidRPr="00B47639">
        <w:t>10.1016/j.ecolecon.2006.05.015</w:t>
      </w:r>
      <w:r>
        <w:t>.</w:t>
      </w:r>
    </w:p>
    <w:p w14:paraId="00BB0DAF" w14:textId="02B37594" w:rsidR="001958BA" w:rsidRDefault="001958BA" w:rsidP="001958BA">
      <w:pPr>
        <w:spacing w:line="240" w:lineRule="auto"/>
        <w:ind w:left="720" w:hanging="720"/>
      </w:pPr>
      <w:r>
        <w:t>Therneau, T., Atkinson, B., Ripley, B. 2014. rpart: Recursive Partitioning and Regression Trees. R package version 4.1-8. http://CRAN.R-project.org/package=rpart</w:t>
      </w:r>
    </w:p>
    <w:p w14:paraId="797E04CA" w14:textId="77777777" w:rsidR="00647EBD" w:rsidRPr="004D0D9F" w:rsidRDefault="00647EBD" w:rsidP="00706AC6">
      <w:pPr>
        <w:spacing w:line="240" w:lineRule="auto"/>
        <w:ind w:left="720" w:hanging="720"/>
      </w:pPr>
      <w:r>
        <w:t>von Szalay, P. G., Rooper, C. N., Raring, N. W., Martin, M. H. 2011. Data Report: 20</w:t>
      </w:r>
      <w:r w:rsidR="00343DB2">
        <w:t>10</w:t>
      </w:r>
      <w:r>
        <w:t xml:space="preserve"> </w:t>
      </w:r>
      <w:r w:rsidR="00343DB2">
        <w:t xml:space="preserve">Aleutian Islands bottom </w:t>
      </w:r>
      <w:r>
        <w:t>trawl survey. U.S. Dep. Commer., NOA</w:t>
      </w:r>
      <w:r w:rsidR="00343DB2">
        <w:t>A Tech. Memo. NMFS-AFSC-215, 153</w:t>
      </w:r>
      <w:r>
        <w:t xml:space="preserve"> p. </w:t>
      </w:r>
    </w:p>
    <w:p w14:paraId="391AB5F5" w14:textId="57722822" w:rsidR="00B71036" w:rsidRPr="00B71036" w:rsidRDefault="00B71036" w:rsidP="00706AC6">
      <w:pPr>
        <w:spacing w:line="240" w:lineRule="auto"/>
        <w:ind w:left="720" w:hanging="720"/>
      </w:pPr>
      <w:r>
        <w:t xml:space="preserve">Waldman, J. R. 2005. Definition of stocks: an evolving concept. </w:t>
      </w:r>
      <w:r>
        <w:rPr>
          <w:i/>
        </w:rPr>
        <w:t>In</w:t>
      </w:r>
      <w:r>
        <w:t xml:space="preserve"> Stock Identification Methods</w:t>
      </w:r>
      <w:r w:rsidR="00A23714">
        <w:t>: Applications in Fishery Science</w:t>
      </w:r>
      <w:r>
        <w:t xml:space="preserve">. </w:t>
      </w:r>
      <w:r>
        <w:rPr>
          <w:i/>
        </w:rPr>
        <w:t>Edited by</w:t>
      </w:r>
      <w:r>
        <w:t xml:space="preserve"> S. X. Cadrin, K. D. Friedland, and J. R. Waldman. Elsevier Inc., </w:t>
      </w:r>
      <w:r w:rsidR="00A23714">
        <w:t xml:space="preserve">Burlington, MA. </w:t>
      </w:r>
      <w:r>
        <w:t>pp 7-16.</w:t>
      </w:r>
    </w:p>
    <w:p w14:paraId="728AA07B" w14:textId="462E5587" w:rsidR="0062744E" w:rsidRDefault="0062744E" w:rsidP="00706AC6">
      <w:pPr>
        <w:spacing w:line="240" w:lineRule="auto"/>
        <w:ind w:left="720" w:hanging="720"/>
      </w:pPr>
      <w:r w:rsidRPr="0062744E">
        <w:t xml:space="preserve">Ward, E. J., Chirakkal, H., González-Suárez, M., Aurioles-Gamboa, D., Holmes, E. E., Gerber, L. 2010. Inferring spatial structure from time-series data: </w:t>
      </w:r>
      <w:r>
        <w:t>u</w:t>
      </w:r>
      <w:r w:rsidRPr="0062744E">
        <w:t>sing multivariate state-space models to detect metapopulation structure of California sea lions in the Gulf of California, Mexico. J</w:t>
      </w:r>
      <w:r w:rsidR="003F10D8">
        <w:t>.</w:t>
      </w:r>
      <w:r w:rsidRPr="0062744E">
        <w:t xml:space="preserve"> of Applied Ecology, 47: 47–56. </w:t>
      </w:r>
    </w:p>
    <w:p w14:paraId="4B3B8C7D" w14:textId="77777777" w:rsidR="00D83C91" w:rsidRPr="004D0D9F" w:rsidRDefault="00D83C91" w:rsidP="00706AC6">
      <w:pPr>
        <w:spacing w:line="240" w:lineRule="auto"/>
        <w:ind w:left="720" w:hanging="720"/>
      </w:pPr>
      <w:r>
        <w:t>Wilkins, M. 2009. Bottom trawl survey of groundfish resources in the Aleutian Islands region. Alaska Fisheries Science Center, Seattle, WA.</w:t>
      </w:r>
    </w:p>
    <w:bookmarkEnd w:id="115"/>
    <w:p w14:paraId="7450E385" w14:textId="77777777" w:rsidR="00FF5221" w:rsidRDefault="00FF5221">
      <w:pPr>
        <w:spacing w:after="200" w:line="240" w:lineRule="auto"/>
        <w:jc w:val="left"/>
        <w:rPr>
          <w:rFonts w:asciiTheme="majorHAnsi" w:eastAsiaTheme="majorEastAsia" w:hAnsiTheme="majorHAnsi" w:cstheme="majorBidi"/>
          <w:b/>
          <w:bCs/>
          <w:sz w:val="36"/>
          <w:szCs w:val="36"/>
        </w:rPr>
      </w:pPr>
      <w:r>
        <w:br w:type="page"/>
      </w:r>
    </w:p>
    <w:p w14:paraId="21A7F77A" w14:textId="5DA093BF" w:rsidR="003F5A1F" w:rsidRDefault="003F5A1F" w:rsidP="00C06806">
      <w:pPr>
        <w:pStyle w:val="Heading1"/>
      </w:pPr>
      <w:r>
        <w:lastRenderedPageBreak/>
        <w:t>Tables</w:t>
      </w:r>
    </w:p>
    <w:p w14:paraId="41E78890" w14:textId="25C46733" w:rsidR="003F4A9D" w:rsidRDefault="003F5A1F" w:rsidP="003F4A9D">
      <w:pPr>
        <w:spacing w:line="240" w:lineRule="auto"/>
      </w:pPr>
      <w:r w:rsidRPr="00052835">
        <w:rPr>
          <w:highlight w:val="yellow"/>
        </w:rPr>
        <w:t>Todo: result tables</w:t>
      </w:r>
      <w:r w:rsidR="003F4A9D">
        <w:t xml:space="preserve"> </w:t>
      </w:r>
    </w:p>
    <w:p w14:paraId="0B24C5B3" w14:textId="078A21E8" w:rsidR="001958BA" w:rsidRDefault="00AA6AE9" w:rsidP="00C8046F">
      <w:pPr>
        <w:spacing w:line="240" w:lineRule="auto"/>
      </w:pPr>
      <w:r>
        <w:t xml:space="preserve">Table </w:t>
      </w:r>
    </w:p>
    <w:p w14:paraId="3B496A32" w14:textId="1D7FA8A3" w:rsidR="005A7D4E" w:rsidRDefault="005A7D4E" w:rsidP="00706AC6">
      <w:pPr>
        <w:spacing w:line="240" w:lineRule="auto"/>
      </w:pPr>
    </w:p>
    <w:p w14:paraId="4782AF6B" w14:textId="77777777" w:rsidR="003F5A1F" w:rsidRDefault="003F5A1F" w:rsidP="00C06806">
      <w:pPr>
        <w:pStyle w:val="Heading1"/>
      </w:pPr>
      <w:r>
        <w:t>Figures</w:t>
      </w:r>
    </w:p>
    <w:p w14:paraId="6E79AA60" w14:textId="70AFA40C" w:rsidR="003F5A1F" w:rsidRDefault="004079F8" w:rsidP="00326A02">
      <w:pPr>
        <w:spacing w:line="240" w:lineRule="auto"/>
        <w:jc w:val="center"/>
      </w:pPr>
      <w:r>
        <w:rPr>
          <w:noProof/>
          <w:sz w:val="16"/>
          <w:szCs w:val="16"/>
        </w:rPr>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2084A179" w:rsidR="003F5A1F" w:rsidRDefault="003F5A1F" w:rsidP="00706AC6">
      <w:pPr>
        <w:spacing w:line="240" w:lineRule="auto"/>
      </w:pPr>
      <w:r>
        <w:t xml:space="preserve">Figure </w:t>
      </w:r>
      <w:bookmarkStart w:id="116" w:name="AlaskaMap"/>
      <w:r>
        <w:fldChar w:fldCharType="begin"/>
      </w:r>
      <w:r>
        <w:instrText xml:space="preserve"> SEQ Figure \* MERGEFORMAT </w:instrText>
      </w:r>
      <w:r>
        <w:fldChar w:fldCharType="separate"/>
      </w:r>
      <w:r w:rsidR="00A20FDF">
        <w:rPr>
          <w:noProof/>
        </w:rPr>
        <w:t>1</w:t>
      </w:r>
      <w:r>
        <w:fldChar w:fldCharType="end"/>
      </w:r>
      <w:bookmarkEnd w:id="116"/>
      <w:r>
        <w:t>. Map of the study area with major currents.</w:t>
      </w:r>
      <w:r w:rsidR="00545D3E">
        <w:t xml:space="preserve"> </w:t>
      </w:r>
      <w:r w:rsidR="009843F5">
        <w:t xml:space="preserve">Dashed </w:t>
      </w:r>
      <w:r w:rsidR="00652D53">
        <w:t>l</w:t>
      </w:r>
      <w:r w:rsidR="009843F5">
        <w:t xml:space="preserve">ine marks the United States Exclusive </w:t>
      </w:r>
      <w:r w:rsidR="00545D3E">
        <w:t>Economic Zone</w:t>
      </w:r>
      <w:r w:rsidR="009843F5">
        <w:t xml:space="preserve"> (EEZ)</w:t>
      </w:r>
      <w:r w:rsidR="00545D3E">
        <w:t>.</w:t>
      </w:r>
      <w:r w:rsidR="00634EE5">
        <w:t xml:space="preserve"> </w:t>
      </w:r>
      <w:r w:rsidR="00CC541E">
        <w:t xml:space="preserve">Dark gray polygons are areas with no fishing and </w:t>
      </w:r>
      <w:r w:rsidR="009B0C00">
        <w:t>l</w:t>
      </w:r>
      <w:r w:rsidR="009843F5">
        <w:t>ight gray polygon</w:t>
      </w:r>
      <w:r w:rsidR="00CC541E">
        <w:t xml:space="preserve">s are areas with no trawling. The light gray polygon </w:t>
      </w:r>
      <w:r w:rsidR="009843F5">
        <w:t xml:space="preserve">near Dixon Entrance demarks the </w:t>
      </w:r>
      <w:r w:rsidR="00634EE5">
        <w:t>Southeast Alaska Outside Trawl Closure.</w:t>
      </w:r>
    </w:p>
    <w:p w14:paraId="2A84641D" w14:textId="466CCE93" w:rsidR="00FE0406" w:rsidRDefault="00FE0406">
      <w:pPr>
        <w:spacing w:after="200" w:line="240" w:lineRule="auto"/>
        <w:jc w:val="left"/>
      </w:pPr>
      <w:r>
        <w:br w:type="page"/>
      </w:r>
    </w:p>
    <w:p w14:paraId="6872DC65" w14:textId="77777777" w:rsidR="00545D3E" w:rsidRDefault="00545D3E" w:rsidP="00706AC6">
      <w:pPr>
        <w:spacing w:line="240" w:lineRule="auto"/>
      </w:pPr>
    </w:p>
    <w:p w14:paraId="197DEBC1" w14:textId="6DE32CCE" w:rsidR="00545D3E" w:rsidRDefault="00660748" w:rsidP="00326A02">
      <w:pPr>
        <w:spacing w:line="240" w:lineRule="auto"/>
        <w:jc w:val="center"/>
      </w:pPr>
      <w:r>
        <w:rPr>
          <w:noProof/>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14:paraId="79F059B8" w14:textId="1025BD03" w:rsidR="004079F8" w:rsidRDefault="00545D3E" w:rsidP="004079F8">
      <w:pPr>
        <w:spacing w:line="240" w:lineRule="auto"/>
      </w:pPr>
      <w:r>
        <w:t xml:space="preserve">Figure </w:t>
      </w:r>
      <w:bookmarkStart w:id="117" w:name="surveyData"/>
      <w:r>
        <w:fldChar w:fldCharType="begin"/>
      </w:r>
      <w:r>
        <w:instrText xml:space="preserve"> SEQ Figure \* MERGEFORMAT </w:instrText>
      </w:r>
      <w:r>
        <w:fldChar w:fldCharType="separate"/>
      </w:r>
      <w:r w:rsidR="00A20FDF">
        <w:rPr>
          <w:noProof/>
        </w:rPr>
        <w:t>2</w:t>
      </w:r>
      <w:r>
        <w:fldChar w:fldCharType="end"/>
      </w:r>
      <w:bookmarkEnd w:id="117"/>
      <w:r>
        <w:t xml:space="preserve">. </w:t>
      </w:r>
      <w:commentRangeStart w:id="118"/>
      <w:r w:rsidR="00FE0406">
        <w:t>C</w:t>
      </w:r>
      <w:r>
        <w:t>atch per unit effort (CPUE, kg ha</w:t>
      </w:r>
      <w:r w:rsidRPr="00545D3E">
        <w:rPr>
          <w:vertAlign w:val="superscript"/>
        </w:rPr>
        <w:t>-1</w:t>
      </w:r>
      <w:r>
        <w:t xml:space="preserve">) for Pacific </w:t>
      </w:r>
      <w:r w:rsidR="00652D53">
        <w:t>cod for</w:t>
      </w:r>
      <w:r>
        <w:t xml:space="preserve"> all years (1990-2013)</w:t>
      </w:r>
      <w:r w:rsidR="00D56541">
        <w:t xml:space="preserve">. Point size is proportional to the maximum </w:t>
      </w:r>
      <w:r>
        <w:t>observed CPUE</w:t>
      </w:r>
      <w:r w:rsidR="00D56541">
        <w:t xml:space="preserve"> </w:t>
      </w:r>
      <w:r w:rsidR="00A05F91">
        <w:t>and points are shown with transparency to depict areas with higher sampling effort</w:t>
      </w:r>
      <w:r w:rsidR="004079F8">
        <w:t xml:space="preserve">. </w:t>
      </w:r>
      <w:commentRangeEnd w:id="118"/>
      <w:r w:rsidR="00E274FE">
        <w:rPr>
          <w:rStyle w:val="CommentReference"/>
        </w:rPr>
        <w:commentReference w:id="118"/>
      </w:r>
      <w:r w:rsidR="00660748">
        <w:t xml:space="preserve">Black lines display the  triangulation matrix used to </w:t>
      </w:r>
      <w:del w:id="119" w:author="JTT" w:date="2014-09-25T08:27:00Z">
        <w:r w:rsidR="00660748" w:rsidDel="00E274FE">
          <w:delText xml:space="preserve">represent </w:delText>
        </w:r>
      </w:del>
      <w:ins w:id="120" w:author="JTT" w:date="2014-09-25T08:27:00Z">
        <w:r w:rsidR="00E274FE">
          <w:t>approximate</w:t>
        </w:r>
        <w:r w:rsidR="00E274FE">
          <w:t xml:space="preserve"> </w:t>
        </w:r>
      </w:ins>
      <w:r w:rsidR="00660748">
        <w:t>a continuous Gaussian Random Field (G</w:t>
      </w:r>
      <w:ins w:id="121" w:author="JTT" w:date="2014-09-25T08:27:00Z">
        <w:r w:rsidR="00E274FE">
          <w:t>R</w:t>
        </w:r>
      </w:ins>
      <w:r w:rsidR="00660748">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Default="00D618D0" w:rsidP="004079F8">
      <w:pPr>
        <w:spacing w:line="240" w:lineRule="auto"/>
      </w:pPr>
      <w:r>
        <w:br w:type="page"/>
      </w:r>
    </w:p>
    <w:p w14:paraId="6AE9601F" w14:textId="1D7C8BE0" w:rsidR="00FE0406" w:rsidRDefault="00890A59" w:rsidP="00326A02">
      <w:pPr>
        <w:spacing w:line="240" w:lineRule="auto"/>
        <w:jc w:val="center"/>
      </w:pPr>
      <w:r>
        <w:rPr>
          <w:noProof/>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3DEE753C" w:rsidR="006E6808" w:rsidRDefault="00FE0406">
      <w:pPr>
        <w:spacing w:after="200" w:line="240" w:lineRule="auto"/>
        <w:jc w:val="left"/>
      </w:pPr>
      <w:r>
        <w:t xml:space="preserve">Figure </w:t>
      </w:r>
      <w:bookmarkStart w:id="122" w:name="fig_data"/>
      <w:r>
        <w:fldChar w:fldCharType="begin"/>
      </w:r>
      <w:r>
        <w:instrText xml:space="preserve"> SEQ Figure \* MERGEFORMAT </w:instrText>
      </w:r>
      <w:r>
        <w:fldChar w:fldCharType="separate"/>
      </w:r>
      <w:r w:rsidR="00A20FDF">
        <w:rPr>
          <w:noProof/>
        </w:rPr>
        <w:t>3</w:t>
      </w:r>
      <w:r>
        <w:fldChar w:fldCharType="end"/>
      </w:r>
      <w:bookmarkEnd w:id="122"/>
      <w:r>
        <w:t xml:space="preserve">. </w:t>
      </w:r>
      <w:r w:rsidR="006E6808">
        <w:t>Yearly variation in non-zero catch per unit effort (CPUE, kg ha</w:t>
      </w:r>
      <w:r w:rsidR="006E6808" w:rsidRPr="00545D3E">
        <w:rPr>
          <w:vertAlign w:val="superscript"/>
        </w:rPr>
        <w:t>-1</w:t>
      </w:r>
      <w:r w:rsidR="006E6808">
        <w:t>) measurements on the  natural log scale for Pacific cod between stations sampled in the Gulf of Alaska (solid lines) and Aleutian Islands (dashed line).</w:t>
      </w:r>
    </w:p>
    <w:p w14:paraId="3A5A1AFA" w14:textId="77777777" w:rsidR="0010041A" w:rsidRDefault="0010041A" w:rsidP="0010041A">
      <w:pPr>
        <w:spacing w:after="200" w:line="240" w:lineRule="auto"/>
        <w:jc w:val="left"/>
      </w:pPr>
    </w:p>
    <w:p w14:paraId="004982DE" w14:textId="1931CD69" w:rsidR="00852334" w:rsidRDefault="003906B3" w:rsidP="00326A02">
      <w:pPr>
        <w:spacing w:after="200" w:line="240" w:lineRule="auto"/>
        <w:jc w:val="center"/>
      </w:pPr>
      <w:r>
        <w:rPr>
          <w:noProof/>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60380BCA" w:rsidR="00852334" w:rsidRDefault="00852334" w:rsidP="00706AC6">
      <w:pPr>
        <w:spacing w:line="240" w:lineRule="auto"/>
      </w:pPr>
      <w:r>
        <w:t xml:space="preserve">Figure </w:t>
      </w:r>
      <w:bookmarkStart w:id="123" w:name="hat_abundance"/>
      <w:r>
        <w:fldChar w:fldCharType="begin"/>
      </w:r>
      <w:r>
        <w:instrText xml:space="preserve"> SEQ Figure \* MERGEFORMAT </w:instrText>
      </w:r>
      <w:r>
        <w:fldChar w:fldCharType="separate"/>
      </w:r>
      <w:r w:rsidR="00A20FDF">
        <w:rPr>
          <w:noProof/>
        </w:rPr>
        <w:t>4</w:t>
      </w:r>
      <w:r>
        <w:fldChar w:fldCharType="end"/>
      </w:r>
      <w:bookmarkEnd w:id="123"/>
      <w:r>
        <w:t xml:space="preserve">. Estimated mean </w:t>
      </w:r>
      <w:r w:rsidR="002A630F">
        <w:t>natural log</w:t>
      </w:r>
      <w:r>
        <w:t xml:space="preserve"> biomass for </w:t>
      </w:r>
      <w:r w:rsidR="0010041A">
        <w:t>the entire study area (i.e.,</w:t>
      </w:r>
      <w:r>
        <w:t xml:space="preserve"> Aleutian Islands and the Gulf of Alaska</w:t>
      </w:r>
      <w:r w:rsidR="0010041A">
        <w:t>)</w:t>
      </w:r>
      <w:r>
        <w:t>.</w:t>
      </w:r>
      <w:r w:rsidR="00043BFD">
        <w:t xml:space="preserve"> Parameter estimates</w:t>
      </w:r>
      <w:r>
        <w:t xml:space="preserve"> along with their standard errors</w:t>
      </w:r>
      <w:r w:rsidR="00043BFD">
        <w:t>,</w:t>
      </w:r>
      <w:r>
        <w:t xml:space="preserve"> in parentheses, are given for </w:t>
      </w:r>
      <w:r w:rsidR="0010041A">
        <w:t xml:space="preserve">i) </w:t>
      </w:r>
      <w:r>
        <w:t xml:space="preserve">density dependence (ρ) and </w:t>
      </w:r>
      <w:r w:rsidR="0010041A">
        <w:t xml:space="preserve">ii) </w:t>
      </w:r>
      <w:r>
        <w:t xml:space="preserve">the log-ratio </w:t>
      </w:r>
      <w:r>
        <w:rPr>
          <w:rFonts w:ascii="Cambria Math" w:eastAsiaTheme="minorEastAsia" w:hAnsi="Cambria Math" w:cs="Cambria Math"/>
        </w:rPr>
        <w:t>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t xml:space="preserve"> (ϕ).</w:t>
      </w:r>
      <w:r w:rsidR="00F034D4">
        <w:t xml:space="preserve"> Dashed lines display the mean </w:t>
      </w:r>
      <w:r w:rsidR="0010041A">
        <w:t>log biomass</w:t>
      </w:r>
      <w:r w:rsidR="00F034D4">
        <w:t xml:space="preserve"> for each hypothesized stock.</w:t>
      </w:r>
    </w:p>
    <w:p w14:paraId="69DE317B" w14:textId="77777777" w:rsidR="0010041A" w:rsidRDefault="0010041A">
      <w:pPr>
        <w:spacing w:after="200" w:line="240" w:lineRule="auto"/>
        <w:jc w:val="left"/>
      </w:pPr>
    </w:p>
    <w:p w14:paraId="51EB55B5" w14:textId="4DED0645" w:rsidR="0010041A" w:rsidRDefault="003906B3" w:rsidP="00326A02">
      <w:pPr>
        <w:spacing w:after="200" w:line="240" w:lineRule="auto"/>
        <w:jc w:val="center"/>
      </w:pPr>
      <w:r>
        <w:rPr>
          <w:noProof/>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15A0B37E" w:rsidR="00381F05" w:rsidRDefault="0010041A" w:rsidP="000A49AC">
      <w:pPr>
        <w:spacing w:after="200" w:line="240" w:lineRule="auto"/>
        <w:jc w:val="left"/>
      </w:pPr>
      <w:r>
        <w:t xml:space="preserve">Figure </w:t>
      </w:r>
      <w:bookmarkStart w:id="124" w:name="fig_omega"/>
      <w:r>
        <w:fldChar w:fldCharType="begin"/>
      </w:r>
      <w:r>
        <w:instrText xml:space="preserve"> SEQ Figure \* MERGEFORMAT </w:instrText>
      </w:r>
      <w:r>
        <w:fldChar w:fldCharType="separate"/>
      </w:r>
      <w:r w:rsidR="00A20FDF">
        <w:rPr>
          <w:noProof/>
        </w:rPr>
        <w:t>5</w:t>
      </w:r>
      <w:r>
        <w:fldChar w:fldCharType="end"/>
      </w:r>
      <w:bookmarkEnd w:id="124"/>
      <w:r>
        <w:t xml:space="preserve">. </w:t>
      </w:r>
      <w:commentRangeStart w:id="125"/>
      <w:r>
        <w:t xml:space="preserve">Spatial variation in productivity </w:t>
      </w:r>
      <w:r w:rsidR="00326A02">
        <w:t>(E</w:t>
      </w:r>
      <w:r w:rsidRPr="00326A02">
        <w:rPr>
          <w:vertAlign w:val="subscript"/>
        </w:rPr>
        <w:t>Ω</w:t>
      </w:r>
      <w:r w:rsidR="00326A02">
        <w:t xml:space="preserve">) </w:t>
      </w:r>
      <w:commentRangeEnd w:id="125"/>
      <w:r w:rsidR="00E274FE">
        <w:rPr>
          <w:rStyle w:val="CommentReference"/>
        </w:rPr>
        <w:commentReference w:id="125"/>
      </w:r>
      <w:r w:rsidR="00326A02">
        <w:t>displayed using inverse distance weighting</w:t>
      </w:r>
      <w:r>
        <w:t>, where colors are proportional to the estimated value. Vertical solid line demark</w:t>
      </w:r>
      <w:r w:rsidR="00326A02">
        <w:t>s</w:t>
      </w:r>
      <w:r>
        <w:t xml:space="preserve"> hypothesized stock bo</w:t>
      </w:r>
      <w:r w:rsidR="00326A02">
        <w:t>undary</w:t>
      </w:r>
      <w:r w:rsidR="003906B3">
        <w:t xml:space="preserve"> and vertical dashed lines demark hypothesized stocks which were pruned from the final regression tree</w:t>
      </w:r>
      <w:r>
        <w:t>.</w:t>
      </w:r>
    </w:p>
    <w:p w14:paraId="6F055B24" w14:textId="77777777" w:rsidR="00A20FDF" w:rsidRDefault="00A20FDF" w:rsidP="00A20FDF">
      <w:pPr>
        <w:spacing w:after="200" w:line="240" w:lineRule="auto"/>
        <w:jc w:val="left"/>
      </w:pPr>
    </w:p>
    <w:p w14:paraId="3B8673C2" w14:textId="77777777" w:rsidR="00A20FDF" w:rsidRDefault="00A20FDF" w:rsidP="00A20FDF">
      <w:pPr>
        <w:spacing w:line="240" w:lineRule="auto"/>
        <w:jc w:val="center"/>
      </w:pPr>
      <w:r>
        <w:rPr>
          <w:noProof/>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77777777" w:rsidR="00A20FDF" w:rsidRDefault="00A20FDF" w:rsidP="00A20FDF">
      <w:pPr>
        <w:spacing w:line="240" w:lineRule="auto"/>
      </w:pPr>
      <w:r>
        <w:t xml:space="preserve">Figure </w:t>
      </w:r>
      <w:bookmarkStart w:id="126" w:name="fig_stock"/>
      <w:r>
        <w:fldChar w:fldCharType="begin"/>
      </w:r>
      <w:r>
        <w:instrText xml:space="preserve"> SEQ Figure \* MERGEFORMAT </w:instrText>
      </w:r>
      <w:r>
        <w:fldChar w:fldCharType="separate"/>
      </w:r>
      <w:r>
        <w:rPr>
          <w:noProof/>
        </w:rPr>
        <w:t>6</w:t>
      </w:r>
      <w:r>
        <w:fldChar w:fldCharType="end"/>
      </w:r>
      <w:bookmarkEnd w:id="126"/>
      <w:r>
        <w:t>. Cross validated relative error versus a complexity parameter (cp)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Pr>
          <w:vertAlign w:val="subscript"/>
        </w:rPr>
        <w:t>Ω</w:t>
      </w:r>
      <w:r>
        <w:t xml:space="preserve"> across a longitudinal gradient. </w:t>
      </w:r>
    </w:p>
    <w:p w14:paraId="6B7917DD" w14:textId="77777777" w:rsidR="00A20FDF" w:rsidRPr="004D0D9F" w:rsidRDefault="00A20FDF" w:rsidP="000A49AC">
      <w:pPr>
        <w:spacing w:after="200" w:line="240" w:lineRule="auto"/>
        <w:jc w:val="left"/>
      </w:pPr>
    </w:p>
    <w:sectPr w:rsidR="00A20FDF" w:rsidRPr="004D0D9F"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4-09-25T08:03:00Z" w:initials="JT">
    <w:p w14:paraId="6FC763D2" w14:textId="6AB3FBB4" w:rsidR="00D172DE" w:rsidRDefault="00D172DE">
      <w:pPr>
        <w:pStyle w:val="CommentText"/>
      </w:pPr>
      <w:r>
        <w:rPr>
          <w:rStyle w:val="CommentReference"/>
        </w:rPr>
        <w:annotationRef/>
      </w:r>
      <w:r>
        <w:t>I’m on the fence – you could use “population structure for a managed species” instead – fisheries jargon has historically been hard to get into ESA/BES journals.  but it seems possible either way.</w:t>
      </w:r>
    </w:p>
  </w:comment>
  <w:comment w:id="10" w:author="Kelli Johnson" w:date="2014-09-25T07:56:00Z" w:initials="KFJ">
    <w:p w14:paraId="216AD0E4" w14:textId="342DE8C0" w:rsidR="00476A31" w:rsidRDefault="00476A31">
      <w:pPr>
        <w:pStyle w:val="CommentText"/>
      </w:pPr>
      <w:r>
        <w:rPr>
          <w:rStyle w:val="CommentReference"/>
        </w:rPr>
        <w:annotationRef/>
      </w:r>
      <w:r>
        <w:t>Bad reference for this, find something else</w:t>
      </w:r>
    </w:p>
    <w:p w14:paraId="3BEC4697" w14:textId="77777777" w:rsidR="00476A31" w:rsidRDefault="00476A31">
      <w:pPr>
        <w:pStyle w:val="CommentText"/>
      </w:pPr>
    </w:p>
    <w:p w14:paraId="4AB5FE5C" w14:textId="6A4F5624" w:rsidR="00476A31" w:rsidRDefault="00476A31">
      <w:pPr>
        <w:pStyle w:val="CommentText"/>
      </w:pPr>
      <w:r>
        <w:t>Salmon would be an easy example</w:t>
      </w:r>
    </w:p>
  </w:comment>
  <w:comment w:id="36" w:author="JTT" w:date="2014-09-25T08:06:00Z" w:initials="JT">
    <w:p w14:paraId="562AB4B1" w14:textId="540A911B" w:rsidR="00D172DE" w:rsidRDefault="00D172DE">
      <w:pPr>
        <w:pStyle w:val="CommentText"/>
      </w:pPr>
      <w:r>
        <w:rPr>
          <w:rStyle w:val="CommentReference"/>
        </w:rPr>
        <w:annotationRef/>
      </w:r>
      <w:r>
        <w:t>I assume you’re saying that Y(s) is a vector of measurements y(s).  I’d recommend switching to vector-matrix notation throughout: vector lowercase bold non-italic, and matrix uppercase bold non-italic</w:t>
      </w:r>
    </w:p>
  </w:comment>
  <w:comment w:id="38" w:author="Punt, Andre (O&amp;A, Hobart)" w:date="2014-08-11T21:38:00Z" w:initials="PA(H">
    <w:p w14:paraId="01614ABE" w14:textId="77777777" w:rsidR="00476A31" w:rsidRDefault="00476A31" w:rsidP="007C33C4">
      <w:pPr>
        <w:pStyle w:val="CommentText"/>
      </w:pPr>
      <w:r>
        <w:rPr>
          <w:rStyle w:val="CommentReference"/>
        </w:rPr>
        <w:annotationRef/>
      </w:r>
      <w:r>
        <w:t>Are there many zeros – can the simply be ignored</w:t>
      </w:r>
    </w:p>
  </w:comment>
  <w:comment w:id="39" w:author="JTT" w:date="2014-09-25T08:14:00Z" w:initials="JT">
    <w:p w14:paraId="37DD0336" w14:textId="5FDB028C" w:rsidR="006E2C04" w:rsidRDefault="006E2C04">
      <w:pPr>
        <w:pStyle w:val="CommentText"/>
      </w:pPr>
      <w:r>
        <w:rPr>
          <w:rStyle w:val="CommentReference"/>
        </w:rPr>
        <w:annotationRef/>
      </w:r>
      <w:r>
        <w:t>Maybe easier to talk in person about this – and you might know more than me…</w:t>
      </w:r>
    </w:p>
    <w:p w14:paraId="344F6675" w14:textId="77777777" w:rsidR="006E2C04" w:rsidRDefault="006E2C04">
      <w:pPr>
        <w:pStyle w:val="CommentText"/>
      </w:pPr>
    </w:p>
    <w:p w14:paraId="43A554D4" w14:textId="656EF2B6" w:rsidR="006E2C04" w:rsidRDefault="006E2C04">
      <w:pPr>
        <w:pStyle w:val="CommentText"/>
      </w:pPr>
      <w:r>
        <w:t>However, my understanding of the benefit of the SPDE approach is:</w:t>
      </w:r>
    </w:p>
    <w:p w14:paraId="4331B80F" w14:textId="1EE4E989" w:rsidR="006E2C04" w:rsidRDefault="006E2C04">
      <w:pPr>
        <w:pStyle w:val="CommentText"/>
      </w:pPr>
      <w:r>
        <w:t>1.  the inverse-covariance matrix is sparce (easy to demonstrate looking at matrices M0,M1,M2 from INLA)</w:t>
      </w:r>
    </w:p>
    <w:p w14:paraId="67C22A7D" w14:textId="6A8108EC" w:rsidR="006E2C04" w:rsidRDefault="006E2C04">
      <w:pPr>
        <w:pStyle w:val="CommentText"/>
      </w:pPr>
      <w:r>
        <w:t>2.  the inverse-covariance matrix can be assembled “directly” rather than calculating the covariance, and then having to invert.  The inverse-covariance is necessary in calculating the PDF of the random effects, and most methods require building the covariance (rather than inverse-covariance)</w:t>
      </w:r>
    </w:p>
  </w:comment>
  <w:comment w:id="42" w:author="Kelli Johnson" w:date="2014-08-12T11:11:00Z" w:initials="KFJ">
    <w:p w14:paraId="47004870" w14:textId="3893D8F3" w:rsidR="00476A31" w:rsidRDefault="00476A31">
      <w:pPr>
        <w:pStyle w:val="CommentText"/>
      </w:pPr>
      <w:r>
        <w:rPr>
          <w:rStyle w:val="CommentReference"/>
        </w:rPr>
        <w:annotationRef/>
      </w:r>
      <w:r>
        <w:t>Here I am just setting up an example, SPDE approaches can handle distributions other than normal. Not sure if this is the best approach. The log Normal distribution used for the analysis is explained later.</w:t>
      </w:r>
    </w:p>
  </w:comment>
  <w:comment w:id="47" w:author="JTT" w:date="2014-09-25T08:09:00Z" w:initials="JT">
    <w:p w14:paraId="40223A19" w14:textId="4700E600" w:rsidR="00D172DE" w:rsidRDefault="00D172DE">
      <w:pPr>
        <w:pStyle w:val="CommentText"/>
      </w:pPr>
      <w:r>
        <w:rPr>
          <w:rStyle w:val="CommentReference"/>
        </w:rPr>
        <w:annotationRef/>
      </w:r>
      <w:r>
        <w:t>I don’t understand, what is e_i, and why are these independent?  If e_i = Xi_i, then they are non-independent.</w:t>
      </w:r>
    </w:p>
  </w:comment>
  <w:comment w:id="59" w:author="JTT" w:date="2014-09-25T08:17:00Z" w:initials="JT">
    <w:p w14:paraId="5F6B277F" w14:textId="0CC1FAC1" w:rsidR="006E2C04" w:rsidRDefault="006E2C04">
      <w:pPr>
        <w:pStyle w:val="CommentText"/>
      </w:pPr>
      <w:r>
        <w:rPr>
          <w:rStyle w:val="CommentReference"/>
        </w:rPr>
        <w:annotationRef/>
      </w:r>
      <w:r>
        <w:t>In my latest draft, I point out that this equilibrium holds when ro&gt;0, the full case might just require using the absolute value of ro, but you prob. would want to check or amend the statement</w:t>
      </w:r>
    </w:p>
  </w:comment>
  <w:comment w:id="71" w:author="Punt, Andre (O&amp;A, Hobart)" w:date="2014-08-06T05:07:00Z" w:initials="PA(H">
    <w:p w14:paraId="619AA974" w14:textId="7950B80B" w:rsidR="00476A31" w:rsidRDefault="00476A31">
      <w:pPr>
        <w:pStyle w:val="CommentText"/>
      </w:pPr>
      <w:r>
        <w:rPr>
          <w:rStyle w:val="CommentReference"/>
        </w:rPr>
        <w:annotationRef/>
      </w:r>
      <w:r>
        <w:t>Err needs to be justified I think</w:t>
      </w:r>
    </w:p>
  </w:comment>
  <w:comment w:id="98" w:author="JTT" w:date="2014-09-25T08:26:00Z" w:initials="JT">
    <w:p w14:paraId="352AF2D9" w14:textId="77777777" w:rsidR="00E274FE" w:rsidRDefault="00E274FE" w:rsidP="00E274FE">
      <w:pPr>
        <w:pStyle w:val="CommentText"/>
      </w:pPr>
      <w:r>
        <w:rPr>
          <w:rStyle w:val="CommentReference"/>
        </w:rPr>
        <w:annotationRef/>
      </w:r>
      <w:r>
        <w:t>please replace eleswhere, seems more consistent with finite element terminology</w:t>
      </w:r>
    </w:p>
  </w:comment>
  <w:comment w:id="105" w:author="JTT" w:date="2014-09-25T08:30:00Z" w:initials="JT">
    <w:p w14:paraId="77BACDEB" w14:textId="151CDBB8" w:rsidR="00E274FE" w:rsidRDefault="00E274FE">
      <w:pPr>
        <w:pStyle w:val="CommentText"/>
      </w:pPr>
      <w:r>
        <w:rPr>
          <w:rStyle w:val="CommentReference"/>
        </w:rPr>
        <w:annotationRef/>
      </w:r>
      <w:r>
        <w:t xml:space="preserve">seems strange, phi is positive so it starts above equilibrium, and it also seems to be declining.  Where’d you get 20%?  </w:t>
      </w:r>
    </w:p>
  </w:comment>
  <w:comment w:id="112" w:author="Kelli Johnson" w:date="2014-08-15T18:29:00Z" w:initials="KFJ">
    <w:p w14:paraId="55FDEFCB" w14:textId="736EEC50" w:rsidR="00476A31" w:rsidRDefault="00476A31">
      <w:pPr>
        <w:pStyle w:val="CommentText"/>
      </w:pPr>
      <w:r>
        <w:t xml:space="preserve">Todo: </w:t>
      </w:r>
      <w:r>
        <w:rPr>
          <w:rStyle w:val="CommentReference"/>
        </w:rPr>
        <w:annotationRef/>
      </w:r>
      <w:r>
        <w:t>Check JISAO number</w:t>
      </w:r>
    </w:p>
  </w:comment>
  <w:comment w:id="113" w:author="Kelli Johnson" w:date="2014-08-15T18:29:00Z" w:initials="KFJ">
    <w:p w14:paraId="2683CFEE" w14:textId="38541D25" w:rsidR="00476A31" w:rsidRDefault="00476A31">
      <w:pPr>
        <w:pStyle w:val="CommentText"/>
      </w:pPr>
      <w:r>
        <w:rPr>
          <w:rStyle w:val="CommentReference"/>
        </w:rPr>
        <w:annotationRef/>
      </w:r>
      <w:r>
        <w:t>Todo: Get contribution number upon acceptance.</w:t>
      </w:r>
    </w:p>
  </w:comment>
  <w:comment w:id="114" w:author="JTT" w:date="2014-09-25T08:32:00Z" w:initials="JT">
    <w:p w14:paraId="0CC65BD3" w14:textId="69E1D8DD" w:rsidR="00E274FE" w:rsidRDefault="00E274FE">
      <w:pPr>
        <w:pStyle w:val="CommentText"/>
      </w:pPr>
      <w:r>
        <w:rPr>
          <w:rStyle w:val="CommentReference"/>
        </w:rPr>
        <w:annotationRef/>
      </w:r>
      <w:r>
        <w:t>is this already out for review?</w:t>
      </w:r>
    </w:p>
  </w:comment>
  <w:comment w:id="118" w:author="JTT" w:date="2014-09-25T08:27:00Z" w:initials="JT">
    <w:p w14:paraId="1898E7AE" w14:textId="03D0138F" w:rsidR="00E274FE" w:rsidRDefault="00E274FE">
      <w:pPr>
        <w:pStyle w:val="CommentText"/>
      </w:pPr>
      <w:r>
        <w:rPr>
          <w:rStyle w:val="CommentReference"/>
        </w:rPr>
        <w:annotationRef/>
      </w:r>
      <w:r>
        <w:t xml:space="preserve">hard to see, consider using color-coding for CPUE </w:t>
      </w:r>
    </w:p>
  </w:comment>
  <w:comment w:id="125" w:author="JTT" w:date="2014-09-25T08:31:00Z" w:initials="JT">
    <w:p w14:paraId="7B237813" w14:textId="59E5F9FD" w:rsidR="00E274FE" w:rsidRDefault="00E274FE">
      <w:pPr>
        <w:pStyle w:val="CommentText"/>
      </w:pPr>
      <w:r>
        <w:rPr>
          <w:rStyle w:val="CommentReference"/>
        </w:rPr>
        <w:annotationRef/>
      </w:r>
      <w:r>
        <w:t>Color would again be 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D84DD" w15:done="0"/>
  <w15:commentEx w15:paraId="2CDECABF" w15:done="0"/>
  <w15:commentEx w15:paraId="7A14C2E9" w15:done="0"/>
  <w15:commentEx w15:paraId="09864BB6" w15:done="0"/>
  <w15:commentEx w15:paraId="001345EF" w15:done="0"/>
  <w15:commentEx w15:paraId="7E6E99DE" w15:done="0"/>
  <w15:commentEx w15:paraId="7411D4C1" w15:done="0"/>
  <w15:commentEx w15:paraId="6B1BE85F" w15:done="0"/>
  <w15:commentEx w15:paraId="28AE72E2" w15:done="0"/>
  <w15:commentEx w15:paraId="477A1102" w15:done="0"/>
  <w15:commentEx w15:paraId="30EB4974" w15:done="0"/>
  <w15:commentEx w15:paraId="4D6DA4CE" w15:done="0"/>
  <w15:commentEx w15:paraId="02585F7C" w15:done="0"/>
  <w15:commentEx w15:paraId="1353DA10" w15:done="0"/>
  <w15:commentEx w15:paraId="12E14C45" w15:done="0"/>
  <w15:commentEx w15:paraId="68379CE0" w15:done="0"/>
  <w15:commentEx w15:paraId="388A24DA" w15:done="0"/>
  <w15:commentEx w15:paraId="619AA974" w15:done="0"/>
  <w15:commentEx w15:paraId="08EB14A0" w15:done="0"/>
  <w15:commentEx w15:paraId="341264C2" w15:done="0"/>
  <w15:commentEx w15:paraId="4E875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DB"/>
    <w:rsid w:val="00007F70"/>
    <w:rsid w:val="00011C8B"/>
    <w:rsid w:val="0002052C"/>
    <w:rsid w:val="00020C32"/>
    <w:rsid w:val="00023F1D"/>
    <w:rsid w:val="00043BFD"/>
    <w:rsid w:val="00046697"/>
    <w:rsid w:val="00046DEF"/>
    <w:rsid w:val="0004733C"/>
    <w:rsid w:val="0005063D"/>
    <w:rsid w:val="00052835"/>
    <w:rsid w:val="000548E2"/>
    <w:rsid w:val="00056ED1"/>
    <w:rsid w:val="00093EB8"/>
    <w:rsid w:val="00094492"/>
    <w:rsid w:val="000A2B65"/>
    <w:rsid w:val="000A49AC"/>
    <w:rsid w:val="000E5FCD"/>
    <w:rsid w:val="0010041A"/>
    <w:rsid w:val="001108B3"/>
    <w:rsid w:val="001137FF"/>
    <w:rsid w:val="00123E34"/>
    <w:rsid w:val="00126AE5"/>
    <w:rsid w:val="00127A23"/>
    <w:rsid w:val="0013507E"/>
    <w:rsid w:val="0014138C"/>
    <w:rsid w:val="00145B49"/>
    <w:rsid w:val="00146883"/>
    <w:rsid w:val="00153365"/>
    <w:rsid w:val="001617F9"/>
    <w:rsid w:val="001632C8"/>
    <w:rsid w:val="001958BA"/>
    <w:rsid w:val="001A0806"/>
    <w:rsid w:val="001A25BD"/>
    <w:rsid w:val="001A3727"/>
    <w:rsid w:val="001A72F1"/>
    <w:rsid w:val="001B45CC"/>
    <w:rsid w:val="001B5174"/>
    <w:rsid w:val="001C15D7"/>
    <w:rsid w:val="001E21F9"/>
    <w:rsid w:val="001E58DA"/>
    <w:rsid w:val="001E5A78"/>
    <w:rsid w:val="00207F37"/>
    <w:rsid w:val="00216853"/>
    <w:rsid w:val="00230CFA"/>
    <w:rsid w:val="00232106"/>
    <w:rsid w:val="00233235"/>
    <w:rsid w:val="002718FA"/>
    <w:rsid w:val="002A1CF0"/>
    <w:rsid w:val="002A630F"/>
    <w:rsid w:val="002A7B6C"/>
    <w:rsid w:val="002B1B02"/>
    <w:rsid w:val="002B6FA9"/>
    <w:rsid w:val="002F7B27"/>
    <w:rsid w:val="002F7E44"/>
    <w:rsid w:val="00303172"/>
    <w:rsid w:val="003205B2"/>
    <w:rsid w:val="003244A0"/>
    <w:rsid w:val="00326A02"/>
    <w:rsid w:val="00331577"/>
    <w:rsid w:val="00337083"/>
    <w:rsid w:val="0033782F"/>
    <w:rsid w:val="003422DC"/>
    <w:rsid w:val="00343DB2"/>
    <w:rsid w:val="00360EC4"/>
    <w:rsid w:val="00362B3F"/>
    <w:rsid w:val="003731CD"/>
    <w:rsid w:val="00381F05"/>
    <w:rsid w:val="0038208C"/>
    <w:rsid w:val="003854F9"/>
    <w:rsid w:val="003906B3"/>
    <w:rsid w:val="003A5F62"/>
    <w:rsid w:val="003A6D3C"/>
    <w:rsid w:val="003B1108"/>
    <w:rsid w:val="003B1E66"/>
    <w:rsid w:val="003B4407"/>
    <w:rsid w:val="003E3E8B"/>
    <w:rsid w:val="003F10D8"/>
    <w:rsid w:val="003F4A9D"/>
    <w:rsid w:val="003F5A1F"/>
    <w:rsid w:val="003F7086"/>
    <w:rsid w:val="004079F8"/>
    <w:rsid w:val="00410BBD"/>
    <w:rsid w:val="00411EFC"/>
    <w:rsid w:val="00415A15"/>
    <w:rsid w:val="004170EB"/>
    <w:rsid w:val="00421BA5"/>
    <w:rsid w:val="0044143C"/>
    <w:rsid w:val="00443871"/>
    <w:rsid w:val="00476A31"/>
    <w:rsid w:val="00490151"/>
    <w:rsid w:val="00493D7A"/>
    <w:rsid w:val="00494C02"/>
    <w:rsid w:val="004D0D9F"/>
    <w:rsid w:val="004D7B44"/>
    <w:rsid w:val="004E29B3"/>
    <w:rsid w:val="004E5585"/>
    <w:rsid w:val="004E7FC1"/>
    <w:rsid w:val="004F40A8"/>
    <w:rsid w:val="004F4D0B"/>
    <w:rsid w:val="00507FD1"/>
    <w:rsid w:val="005315EE"/>
    <w:rsid w:val="00535213"/>
    <w:rsid w:val="005429F2"/>
    <w:rsid w:val="005435CB"/>
    <w:rsid w:val="00545D3E"/>
    <w:rsid w:val="00546920"/>
    <w:rsid w:val="005519D1"/>
    <w:rsid w:val="00570F0E"/>
    <w:rsid w:val="0058100A"/>
    <w:rsid w:val="00585077"/>
    <w:rsid w:val="00590D07"/>
    <w:rsid w:val="00597F4D"/>
    <w:rsid w:val="005A2E52"/>
    <w:rsid w:val="005A7D4E"/>
    <w:rsid w:val="005B129F"/>
    <w:rsid w:val="005B1663"/>
    <w:rsid w:val="005B17A9"/>
    <w:rsid w:val="005B18B9"/>
    <w:rsid w:val="005B735B"/>
    <w:rsid w:val="005C5CED"/>
    <w:rsid w:val="005E0272"/>
    <w:rsid w:val="00601ED2"/>
    <w:rsid w:val="00601FBA"/>
    <w:rsid w:val="00617704"/>
    <w:rsid w:val="00621193"/>
    <w:rsid w:val="0062744E"/>
    <w:rsid w:val="006321CA"/>
    <w:rsid w:val="00634EE5"/>
    <w:rsid w:val="00647EBD"/>
    <w:rsid w:val="00652D53"/>
    <w:rsid w:val="006561C7"/>
    <w:rsid w:val="0065783D"/>
    <w:rsid w:val="00660748"/>
    <w:rsid w:val="0067100A"/>
    <w:rsid w:val="006803E9"/>
    <w:rsid w:val="006843C0"/>
    <w:rsid w:val="00691794"/>
    <w:rsid w:val="00693F53"/>
    <w:rsid w:val="006A7B22"/>
    <w:rsid w:val="006B10D5"/>
    <w:rsid w:val="006C1904"/>
    <w:rsid w:val="006E2C04"/>
    <w:rsid w:val="006E6808"/>
    <w:rsid w:val="006E743C"/>
    <w:rsid w:val="00702037"/>
    <w:rsid w:val="00706AC6"/>
    <w:rsid w:val="00721355"/>
    <w:rsid w:val="00730571"/>
    <w:rsid w:val="00742831"/>
    <w:rsid w:val="00747EB7"/>
    <w:rsid w:val="00761C02"/>
    <w:rsid w:val="00770301"/>
    <w:rsid w:val="00776ADB"/>
    <w:rsid w:val="0078216B"/>
    <w:rsid w:val="00784D58"/>
    <w:rsid w:val="007921F1"/>
    <w:rsid w:val="00793E41"/>
    <w:rsid w:val="007945B1"/>
    <w:rsid w:val="007A4D35"/>
    <w:rsid w:val="007C33C4"/>
    <w:rsid w:val="007D1417"/>
    <w:rsid w:val="007D48B2"/>
    <w:rsid w:val="007E23ED"/>
    <w:rsid w:val="00820806"/>
    <w:rsid w:val="008251CE"/>
    <w:rsid w:val="0083111F"/>
    <w:rsid w:val="00852334"/>
    <w:rsid w:val="0086070E"/>
    <w:rsid w:val="00860BD1"/>
    <w:rsid w:val="008621EE"/>
    <w:rsid w:val="00873E88"/>
    <w:rsid w:val="00890A59"/>
    <w:rsid w:val="0089152F"/>
    <w:rsid w:val="008A0AE5"/>
    <w:rsid w:val="008A4F1F"/>
    <w:rsid w:val="008A60BB"/>
    <w:rsid w:val="008C0064"/>
    <w:rsid w:val="008C7588"/>
    <w:rsid w:val="008D6863"/>
    <w:rsid w:val="008F0CA6"/>
    <w:rsid w:val="00907BFA"/>
    <w:rsid w:val="00912832"/>
    <w:rsid w:val="0092400D"/>
    <w:rsid w:val="00954541"/>
    <w:rsid w:val="009767F2"/>
    <w:rsid w:val="00980E51"/>
    <w:rsid w:val="009843F5"/>
    <w:rsid w:val="00985CC4"/>
    <w:rsid w:val="00996A5C"/>
    <w:rsid w:val="009A78A9"/>
    <w:rsid w:val="009B0C00"/>
    <w:rsid w:val="009C0870"/>
    <w:rsid w:val="009C44CF"/>
    <w:rsid w:val="009C6EC4"/>
    <w:rsid w:val="009D2392"/>
    <w:rsid w:val="009D6D6A"/>
    <w:rsid w:val="00A05C91"/>
    <w:rsid w:val="00A05F91"/>
    <w:rsid w:val="00A13CF5"/>
    <w:rsid w:val="00A20FDF"/>
    <w:rsid w:val="00A23714"/>
    <w:rsid w:val="00A317AE"/>
    <w:rsid w:val="00A33928"/>
    <w:rsid w:val="00A47B1F"/>
    <w:rsid w:val="00A505A0"/>
    <w:rsid w:val="00A54A1F"/>
    <w:rsid w:val="00A56081"/>
    <w:rsid w:val="00A62FE5"/>
    <w:rsid w:val="00A64FBD"/>
    <w:rsid w:val="00A773A8"/>
    <w:rsid w:val="00A94F0D"/>
    <w:rsid w:val="00AA1AE5"/>
    <w:rsid w:val="00AA6AE9"/>
    <w:rsid w:val="00AC3170"/>
    <w:rsid w:val="00AC4FB4"/>
    <w:rsid w:val="00AE2BE0"/>
    <w:rsid w:val="00AF0B91"/>
    <w:rsid w:val="00B34B01"/>
    <w:rsid w:val="00B3792B"/>
    <w:rsid w:val="00B47639"/>
    <w:rsid w:val="00B537DD"/>
    <w:rsid w:val="00B5777F"/>
    <w:rsid w:val="00B63F9A"/>
    <w:rsid w:val="00B71036"/>
    <w:rsid w:val="00B859D0"/>
    <w:rsid w:val="00B86B75"/>
    <w:rsid w:val="00B9419A"/>
    <w:rsid w:val="00BB6A92"/>
    <w:rsid w:val="00BC48D5"/>
    <w:rsid w:val="00BE72EC"/>
    <w:rsid w:val="00BF0F99"/>
    <w:rsid w:val="00BF22D9"/>
    <w:rsid w:val="00BF3D4A"/>
    <w:rsid w:val="00C043B4"/>
    <w:rsid w:val="00C06806"/>
    <w:rsid w:val="00C07367"/>
    <w:rsid w:val="00C16B9B"/>
    <w:rsid w:val="00C36279"/>
    <w:rsid w:val="00C54509"/>
    <w:rsid w:val="00C54749"/>
    <w:rsid w:val="00C55B23"/>
    <w:rsid w:val="00C63BB2"/>
    <w:rsid w:val="00C642CA"/>
    <w:rsid w:val="00C66372"/>
    <w:rsid w:val="00C77041"/>
    <w:rsid w:val="00C8046F"/>
    <w:rsid w:val="00C837C7"/>
    <w:rsid w:val="00C93838"/>
    <w:rsid w:val="00C940BD"/>
    <w:rsid w:val="00C956D2"/>
    <w:rsid w:val="00C97D78"/>
    <w:rsid w:val="00CA07D6"/>
    <w:rsid w:val="00CC541E"/>
    <w:rsid w:val="00CE22C1"/>
    <w:rsid w:val="00CF445A"/>
    <w:rsid w:val="00D01F3B"/>
    <w:rsid w:val="00D172DE"/>
    <w:rsid w:val="00D56541"/>
    <w:rsid w:val="00D618D0"/>
    <w:rsid w:val="00D6465C"/>
    <w:rsid w:val="00D7392B"/>
    <w:rsid w:val="00D81D1B"/>
    <w:rsid w:val="00D83C91"/>
    <w:rsid w:val="00D8655E"/>
    <w:rsid w:val="00D86A3A"/>
    <w:rsid w:val="00D918DB"/>
    <w:rsid w:val="00D928E4"/>
    <w:rsid w:val="00DD6E57"/>
    <w:rsid w:val="00DE0F07"/>
    <w:rsid w:val="00DF2CFC"/>
    <w:rsid w:val="00DF6A61"/>
    <w:rsid w:val="00E06272"/>
    <w:rsid w:val="00E06AF2"/>
    <w:rsid w:val="00E17804"/>
    <w:rsid w:val="00E274FE"/>
    <w:rsid w:val="00E315A3"/>
    <w:rsid w:val="00E3258B"/>
    <w:rsid w:val="00E327A4"/>
    <w:rsid w:val="00E4301E"/>
    <w:rsid w:val="00E4344D"/>
    <w:rsid w:val="00E64EFB"/>
    <w:rsid w:val="00E65362"/>
    <w:rsid w:val="00E772C7"/>
    <w:rsid w:val="00EB6A34"/>
    <w:rsid w:val="00EC04FD"/>
    <w:rsid w:val="00EC070F"/>
    <w:rsid w:val="00EC2C04"/>
    <w:rsid w:val="00EC3607"/>
    <w:rsid w:val="00EF41C5"/>
    <w:rsid w:val="00EF4492"/>
    <w:rsid w:val="00EF5675"/>
    <w:rsid w:val="00EF76D7"/>
    <w:rsid w:val="00F02B26"/>
    <w:rsid w:val="00F034D4"/>
    <w:rsid w:val="00F1124E"/>
    <w:rsid w:val="00F166BF"/>
    <w:rsid w:val="00F64424"/>
    <w:rsid w:val="00F6487B"/>
    <w:rsid w:val="00F7653E"/>
    <w:rsid w:val="00F843A6"/>
    <w:rsid w:val="00F875A6"/>
    <w:rsid w:val="00F930BB"/>
    <w:rsid w:val="00F956A6"/>
    <w:rsid w:val="00FA05D3"/>
    <w:rsid w:val="00FA7F76"/>
    <w:rsid w:val="00FB26C8"/>
    <w:rsid w:val="00FB681B"/>
    <w:rsid w:val="00FC1030"/>
    <w:rsid w:val="00FC771E"/>
    <w:rsid w:val="00FD2DE4"/>
    <w:rsid w:val="00FE0406"/>
    <w:rsid w:val="00FE086E"/>
    <w:rsid w:val="00FF52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B0DD2-743D-4FD2-9C2A-7FE89572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5834</Words>
  <Characters>33258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39014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JTT</cp:lastModifiedBy>
  <cp:revision>3</cp:revision>
  <dcterms:created xsi:type="dcterms:W3CDTF">2014-09-25T14:52:00Z</dcterms:created>
  <dcterms:modified xsi:type="dcterms:W3CDTF">2014-09-25T15:36:00Z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id="VXpxjqqd"/&gt;&lt;style id="http://www.zotero.org/styles/journal-of-animal-ecology" hasBibliography="1" bibliographyStyleHasBeenSet="0"/&gt;&lt;prefs&gt;&lt;pref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