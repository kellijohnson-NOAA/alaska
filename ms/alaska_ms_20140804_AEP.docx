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081B3" w14:textId="77777777" w:rsidR="00776ADB" w:rsidRDefault="00EF76D7" w:rsidP="00706AC6">
      <w:pPr>
        <w:pStyle w:val="Title"/>
        <w:spacing w:before="0" w:after="0"/>
      </w:pPr>
      <w:r>
        <w:t>Using gradients in productivity to inform stock structure: a case study in Alaskan waters.</w:t>
      </w:r>
    </w:p>
    <w:p w14:paraId="208CB075" w14:textId="77777777" w:rsidR="00601FBA" w:rsidRDefault="00601FBA" w:rsidP="00706AC6">
      <w:pPr>
        <w:spacing w:line="240" w:lineRule="auto"/>
      </w:pPr>
    </w:p>
    <w:p w14:paraId="505A38DE" w14:textId="77777777" w:rsidR="00601FBA" w:rsidRDefault="00EF76D7" w:rsidP="00706AC6">
      <w:pPr>
        <w:spacing w:line="240" w:lineRule="auto"/>
      </w:pPr>
      <w:r>
        <w:t>Kelli F. Johnson</w:t>
      </w:r>
      <w:r w:rsidR="00601FBA" w:rsidRPr="00601FBA">
        <w:rPr>
          <w:vertAlign w:val="superscript"/>
        </w:rPr>
        <w:t>1</w:t>
      </w:r>
      <w:r w:rsidR="008C7588">
        <w:rPr>
          <w:vertAlign w:val="superscript"/>
        </w:rPr>
        <w:t>*</w:t>
      </w:r>
      <w:r>
        <w:t>, André E. Punt</w:t>
      </w:r>
      <w:r w:rsidR="00601FBA" w:rsidRPr="00601FBA">
        <w:rPr>
          <w:vertAlign w:val="superscript"/>
        </w:rPr>
        <w:t>1</w:t>
      </w:r>
      <w:r>
        <w:t xml:space="preserve">, </w:t>
      </w:r>
      <w:r w:rsidR="008C7588">
        <w:t>James T. Thorson</w:t>
      </w:r>
      <w:r w:rsidR="008C7588">
        <w:rPr>
          <w:vertAlign w:val="superscript"/>
        </w:rPr>
        <w:t>2</w:t>
      </w:r>
      <w:r w:rsidR="008C7588">
        <w:t xml:space="preserve">, and </w:t>
      </w:r>
      <w:proofErr w:type="spellStart"/>
      <w:r w:rsidR="008C7588">
        <w:t>K</w:t>
      </w:r>
      <w:r>
        <w:t>erim</w:t>
      </w:r>
      <w:proofErr w:type="spellEnd"/>
      <w:r>
        <w:t xml:space="preserve"> A. Aydin</w:t>
      </w:r>
      <w:r w:rsidR="008C7588">
        <w:rPr>
          <w:vertAlign w:val="superscript"/>
        </w:rPr>
        <w:t>3</w:t>
      </w:r>
      <w:r>
        <w:t xml:space="preserve"> </w:t>
      </w:r>
      <w:r>
        <w:br/>
      </w:r>
    </w:p>
    <w:p w14:paraId="3044779D" w14:textId="77777777" w:rsidR="00601FBA" w:rsidRDefault="00601FBA" w:rsidP="00706AC6">
      <w:pPr>
        <w:spacing w:line="240" w:lineRule="auto"/>
      </w:pPr>
      <w:r w:rsidRPr="00601FBA">
        <w:rPr>
          <w:vertAlign w:val="superscript"/>
        </w:rPr>
        <w:t>1</w:t>
      </w:r>
      <w:r>
        <w:t>School of Aquatic and Fishery Sciences, University of Washington, Box 355020, Seattle, WA 98195-5020, USA</w:t>
      </w:r>
    </w:p>
    <w:p w14:paraId="4DAD8924" w14:textId="77777777" w:rsidR="008C7588" w:rsidRDefault="00601FBA" w:rsidP="00706AC6">
      <w:pPr>
        <w:spacing w:line="240" w:lineRule="auto"/>
      </w:pPr>
      <w:r w:rsidRPr="00601FBA">
        <w:rPr>
          <w:vertAlign w:val="superscript"/>
        </w:rPr>
        <w:t>2</w:t>
      </w:r>
      <w:r w:rsidR="008C7588">
        <w:t xml:space="preserve">Northwest Fisheries Science Center, National Marine Fisheries Service, NOAA, 2725 </w:t>
      </w:r>
      <w:proofErr w:type="spellStart"/>
      <w:r w:rsidR="008C7588">
        <w:t>Montlake</w:t>
      </w:r>
      <w:proofErr w:type="spellEnd"/>
      <w:r w:rsidR="008C7588">
        <w:t xml:space="preserve"> Blvd. East, Seattle, WA 98112-2097, USA</w:t>
      </w:r>
    </w:p>
    <w:p w14:paraId="15731262" w14:textId="77777777" w:rsidR="00601FBA" w:rsidRDefault="008C7588" w:rsidP="00706AC6">
      <w:pPr>
        <w:spacing w:line="240" w:lineRule="auto"/>
      </w:pPr>
      <w:r w:rsidRPr="00601FBA">
        <w:rPr>
          <w:vertAlign w:val="superscript"/>
        </w:rPr>
        <w:t>3</w:t>
      </w:r>
      <w:r w:rsidR="00601FBA">
        <w:t>Alaska Fisheries Science Center, National Marine Fisheries Service, NOAA, 7600 Sand Point Way N.E., Seattle, WA 98115-6349, USA</w:t>
      </w:r>
    </w:p>
    <w:p w14:paraId="7A94E714" w14:textId="77777777" w:rsidR="00776ADB" w:rsidRDefault="00601FBA" w:rsidP="00706AC6">
      <w:pPr>
        <w:spacing w:line="240" w:lineRule="auto"/>
        <w:jc w:val="left"/>
      </w:pPr>
      <w:r w:rsidRPr="00601FBA">
        <w:rPr>
          <w:vertAlign w:val="superscript"/>
        </w:rPr>
        <w:t>*</w:t>
      </w:r>
      <w:r>
        <w:t xml:space="preserve">Corresponding author: </w:t>
      </w:r>
      <w:proofErr w:type="spellStart"/>
      <w:r>
        <w:t>tel</w:t>
      </w:r>
      <w:proofErr w:type="spellEnd"/>
      <w:r>
        <w:t>: +1</w:t>
      </w:r>
      <w:r w:rsidR="003205B2">
        <w:t xml:space="preserve"> </w:t>
      </w:r>
      <w:r>
        <w:t>206</w:t>
      </w:r>
      <w:r w:rsidR="003205B2">
        <w:t xml:space="preserve"> </w:t>
      </w:r>
      <w:r>
        <w:t>543</w:t>
      </w:r>
      <w:r w:rsidR="003205B2">
        <w:t xml:space="preserve"> </w:t>
      </w:r>
      <w:r>
        <w:t>4270; fax: +1</w:t>
      </w:r>
      <w:r w:rsidR="003205B2">
        <w:t xml:space="preserve"> </w:t>
      </w:r>
      <w:r>
        <w:t>206</w:t>
      </w:r>
      <w:r w:rsidR="003205B2">
        <w:t xml:space="preserve"> </w:t>
      </w:r>
      <w:r>
        <w:t>685</w:t>
      </w:r>
      <w:r w:rsidR="003205B2">
        <w:t xml:space="preserve"> </w:t>
      </w:r>
      <w:r>
        <w:t>7471; email: kfjohns@uw.edu</w:t>
      </w:r>
    </w:p>
    <w:p w14:paraId="3D71F449" w14:textId="77777777" w:rsidR="008C7588" w:rsidRDefault="008C7588" w:rsidP="00706AC6">
      <w:pPr>
        <w:spacing w:line="240" w:lineRule="auto"/>
        <w:jc w:val="left"/>
      </w:pPr>
    </w:p>
    <w:p w14:paraId="57B55E79" w14:textId="77777777" w:rsidR="00776ADB" w:rsidRDefault="00601FBA" w:rsidP="00706AC6">
      <w:pPr>
        <w:pStyle w:val="Heading1"/>
      </w:pPr>
      <w:r>
        <w:t>Abstract</w:t>
      </w:r>
    </w:p>
    <w:p w14:paraId="63F62C82" w14:textId="77777777" w:rsidR="00601FBA" w:rsidRDefault="00601FBA" w:rsidP="00706AC6">
      <w:pPr>
        <w:spacing w:line="240" w:lineRule="auto"/>
      </w:pPr>
      <w:proofErr w:type="spellStart"/>
      <w:r w:rsidRPr="00601FBA">
        <w:rPr>
          <w:highlight w:val="yellow"/>
        </w:rPr>
        <w:t>Todo</w:t>
      </w:r>
      <w:proofErr w:type="spellEnd"/>
      <w:r w:rsidRPr="00601FBA">
        <w:rPr>
          <w:highlight w:val="yellow"/>
        </w:rPr>
        <w:t>: write abstract</w:t>
      </w:r>
    </w:p>
    <w:p w14:paraId="76166E49" w14:textId="77777777" w:rsidR="00776ADB" w:rsidRDefault="00601FBA" w:rsidP="00706AC6">
      <w:pPr>
        <w:pStyle w:val="Heading1"/>
      </w:pPr>
      <w:bookmarkStart w:id="0" w:name="keywords"/>
      <w:r>
        <w:t>K</w:t>
      </w:r>
      <w:r w:rsidR="00EF76D7">
        <w:t>eywords</w:t>
      </w:r>
    </w:p>
    <w:bookmarkEnd w:id="0"/>
    <w:p w14:paraId="5591D869" w14:textId="77777777" w:rsidR="00601FBA" w:rsidRDefault="00EF76D7" w:rsidP="00706AC6">
      <w:pPr>
        <w:spacing w:line="240" w:lineRule="auto"/>
        <w:rPr>
          <w:rFonts w:asciiTheme="majorHAnsi" w:eastAsiaTheme="majorEastAsia" w:hAnsiTheme="majorHAnsi" w:cstheme="majorBidi"/>
          <w:b/>
          <w:bCs/>
          <w:sz w:val="36"/>
          <w:szCs w:val="36"/>
        </w:rPr>
      </w:pPr>
      <w:r>
        <w:t xml:space="preserve">Alaska, Atka mackerel, </w:t>
      </w:r>
      <w:proofErr w:type="spellStart"/>
      <w:r w:rsidR="00F875A6">
        <w:t>Gompertz</w:t>
      </w:r>
      <w:proofErr w:type="spellEnd"/>
      <w:r w:rsidR="00F875A6">
        <w:t xml:space="preserve"> model, </w:t>
      </w:r>
      <w:r>
        <w:t xml:space="preserve">Pacific cod, </w:t>
      </w:r>
      <w:r w:rsidR="00F875A6">
        <w:t xml:space="preserve">random field, stock structure, </w:t>
      </w:r>
      <w:r>
        <w:t xml:space="preserve">walleye </w:t>
      </w:r>
      <w:proofErr w:type="spellStart"/>
      <w:r>
        <w:t>pollock</w:t>
      </w:r>
      <w:bookmarkStart w:id="1" w:name="introduction"/>
      <w:proofErr w:type="spellEnd"/>
    </w:p>
    <w:p w14:paraId="57281194" w14:textId="77777777" w:rsidR="00601FBA" w:rsidRDefault="00601FBA" w:rsidP="00706AC6">
      <w:pPr>
        <w:pStyle w:val="Heading1"/>
        <w:sectPr w:rsidR="00601FBA" w:rsidSect="00601FBA">
          <w:pgSz w:w="11906" w:h="16838"/>
          <w:pgMar w:top="1440" w:right="1440" w:bottom="1440" w:left="1440" w:header="720" w:footer="720" w:gutter="0"/>
          <w:lnNumType w:countBy="1" w:restart="continuous"/>
          <w:cols w:space="720"/>
          <w:docGrid w:linePitch="360"/>
        </w:sectPr>
      </w:pPr>
    </w:p>
    <w:p w14:paraId="37374803" w14:textId="77777777" w:rsidR="00776ADB" w:rsidRDefault="00EF76D7" w:rsidP="00706AC6">
      <w:pPr>
        <w:pStyle w:val="Heading1"/>
      </w:pPr>
      <w:r>
        <w:lastRenderedPageBreak/>
        <w:t>Introduction</w:t>
      </w:r>
    </w:p>
    <w:bookmarkEnd w:id="1"/>
    <w:p w14:paraId="5ED26E7C" w14:textId="77777777" w:rsidR="00776ADB" w:rsidRDefault="00EF76D7" w:rsidP="00706AC6">
      <w:pPr>
        <w:spacing w:line="240" w:lineRule="auto"/>
      </w:pPr>
      <w:r>
        <w:t xml:space="preserve">The first step in the management of natural resources is to determine the management unit, which will depend on the management objectives. Thus, management units should evolve in concert with changing management objectives (Begg and Waldman, 1999). </w:t>
      </w:r>
      <w:r w:rsidR="0062744E">
        <w:t xml:space="preserve">Instead, stock boundaries for many fish stocks remain unchanged over time despite </w:t>
      </w:r>
      <w:del w:id="2" w:author="Punt, Andre (O&amp;A, Hobart)" w:date="2014-08-06T04:50:00Z">
        <w:r w:rsidR="0062744E" w:rsidDel="00706AC6">
          <w:delText xml:space="preserve">the </w:delText>
        </w:r>
      </w:del>
      <w:r w:rsidR="0062744E">
        <w:t>plea</w:t>
      </w:r>
      <w:ins w:id="3" w:author="Punt, Andre (O&amp;A, Hobart)" w:date="2014-08-06T04:50:00Z">
        <w:r w:rsidR="00706AC6">
          <w:t>s</w:t>
        </w:r>
      </w:ins>
      <w:r w:rsidR="0062744E">
        <w:t xml:space="preserve"> for better </w:t>
      </w:r>
      <w:del w:id="4" w:author="Punt, Andre (O&amp;A, Hobart)" w:date="2014-08-06T04:50:00Z">
        <w:r w:rsidR="0062744E" w:rsidDel="00706AC6">
          <w:delText xml:space="preserve">aligning </w:delText>
        </w:r>
      </w:del>
      <w:ins w:id="5" w:author="Punt, Andre (O&amp;A, Hobart)" w:date="2014-08-06T04:50:00Z">
        <w:r w:rsidR="00706AC6">
          <w:t>align</w:t>
        </w:r>
        <w:r w:rsidR="00706AC6">
          <w:t>ment of</w:t>
        </w:r>
        <w:r w:rsidR="00706AC6">
          <w:t xml:space="preserve"> </w:t>
        </w:r>
      </w:ins>
      <w:r w:rsidR="0062744E">
        <w:t xml:space="preserve">the spatial scale of management with the natural scale of targeted populations (Francis </w:t>
      </w:r>
      <w:r w:rsidR="0062744E">
        <w:rPr>
          <w:i/>
        </w:rPr>
        <w:t>et al</w:t>
      </w:r>
      <w:r w:rsidR="0062744E">
        <w:t>., 2007). Therefore</w:t>
      </w:r>
      <w:ins w:id="6" w:author="Punt, Andre (O&amp;A, Hobart)" w:date="2014-08-06T04:51:00Z">
        <w:r w:rsidR="00706AC6">
          <w:t>,</w:t>
        </w:r>
      </w:ins>
      <w:r w:rsidR="0062744E">
        <w:t xml:space="preserve"> </w:t>
      </w:r>
      <w:r w:rsidR="00B34B01">
        <w:t>r</w:t>
      </w:r>
      <w:r>
        <w:t xml:space="preserve">esearch and methods that define </w:t>
      </w:r>
      <w:commentRangeStart w:id="7"/>
      <w:r>
        <w:t xml:space="preserve">stock boundaries based on biology are becoming increasingly needed as managers shift </w:t>
      </w:r>
      <w:r w:rsidR="00B34B01">
        <w:t xml:space="preserve">their </w:t>
      </w:r>
      <w:r>
        <w:t xml:space="preserve">focus on single species maximum sustainble yield to optimal yield, which can incorporate biological, economic, and social objectives (Rothschild, 1973; </w:t>
      </w:r>
      <w:proofErr w:type="spellStart"/>
      <w:r>
        <w:t>Sissenwine</w:t>
      </w:r>
      <w:proofErr w:type="spellEnd"/>
      <w:r>
        <w:t>, 1978).</w:t>
      </w:r>
      <w:commentRangeEnd w:id="7"/>
      <w:r w:rsidR="00706AC6">
        <w:rPr>
          <w:rStyle w:val="CommentReference"/>
        </w:rPr>
        <w:commentReference w:id="7"/>
      </w:r>
    </w:p>
    <w:p w14:paraId="49E56B41" w14:textId="77777777" w:rsidR="00776ADB" w:rsidRDefault="00EF76D7" w:rsidP="00706AC6">
      <w:pPr>
        <w:spacing w:line="240" w:lineRule="auto"/>
        <w:ind w:firstLine="720"/>
      </w:pPr>
      <w:r>
        <w:t xml:space="preserve">Few marine fish species lack evidence </w:t>
      </w:r>
      <w:del w:id="8" w:author="Punt, Andre (O&amp;A, Hobart)" w:date="2014-08-06T04:52:00Z">
        <w:r w:rsidDel="00706AC6">
          <w:delText xml:space="preserve">of </w:delText>
        </w:r>
      </w:del>
      <w:ins w:id="9" w:author="Punt, Andre (O&amp;A, Hobart)" w:date="2014-08-06T04:52:00Z">
        <w:r w:rsidR="00706AC6">
          <w:t>for</w:t>
        </w:r>
        <w:r w:rsidR="00706AC6">
          <w:t xml:space="preserve"> </w:t>
        </w:r>
      </w:ins>
      <w:r>
        <w:t xml:space="preserve">complex spatial structure (Conover </w:t>
      </w:r>
      <w:r>
        <w:rPr>
          <w:i/>
        </w:rPr>
        <w:t>et al</w:t>
      </w:r>
      <w:r>
        <w:t xml:space="preserve">., 2006; Cope and Punt, 2009). Furthermore, stock structures should not be seen as static; species ranges are predicted to shift with respect to depth and latitude as oceans warm in response to climate change (Perry </w:t>
      </w:r>
      <w:r>
        <w:rPr>
          <w:i/>
        </w:rPr>
        <w:t>et al</w:t>
      </w:r>
      <w:r>
        <w:t xml:space="preserve">., 2005; Dulvy </w:t>
      </w:r>
      <w:r>
        <w:rPr>
          <w:i/>
        </w:rPr>
        <w:t>et al</w:t>
      </w:r>
      <w:r>
        <w:t xml:space="preserve">., 2008; Nye </w:t>
      </w:r>
      <w:r>
        <w:rPr>
          <w:i/>
        </w:rPr>
        <w:t>et al</w:t>
      </w:r>
      <w:r>
        <w:t xml:space="preserve">., 2009), potentially increasing the mismatch between </w:t>
      </w:r>
      <w:ins w:id="10" w:author="Punt, Andre (O&amp;A, Hobart)" w:date="2014-08-06T04:52:00Z">
        <w:r w:rsidR="00706AC6">
          <w:t xml:space="preserve">default, often </w:t>
        </w:r>
      </w:ins>
      <w:r>
        <w:t>political</w:t>
      </w:r>
      <w:ins w:id="11" w:author="Punt, Andre (O&amp;A, Hobart)" w:date="2014-08-06T04:52:00Z">
        <w:r w:rsidR="00706AC6">
          <w:t>,</w:t>
        </w:r>
      </w:ins>
      <w:r>
        <w:t xml:space="preserve"> and biological stock boundaries. Thus, accounting for spatial structure by properly identifying stock boundaries is necessary for several reasons, including but not limited to the i) fair allocation of catch among competing fisheries and/or nations (Kutkuhn, 1981; ), ii) protection of nursing and spawning areas (Smith </w:t>
      </w:r>
      <w:r>
        <w:rPr>
          <w:i/>
        </w:rPr>
        <w:t>et al</w:t>
      </w:r>
      <w:r>
        <w:t xml:space="preserve">., 1990; Stephenson, 1999), iii) development of optimal harvest and monitoring strategies (Begg </w:t>
      </w:r>
      <w:r>
        <w:rPr>
          <w:i/>
        </w:rPr>
        <w:t>et al</w:t>
      </w:r>
      <w:r>
        <w:t>., 1999a; Frank and Brickman, 2000), iv) reduction of localized depletion (</w:t>
      </w:r>
      <w:proofErr w:type="spellStart"/>
      <w:r w:rsidR="00C77041" w:rsidRPr="00C77041">
        <w:rPr>
          <w:highlight w:val="yellow"/>
        </w:rPr>
        <w:t>todo:citation</w:t>
      </w:r>
      <w:proofErr w:type="spellEnd"/>
      <w:r>
        <w:t>), v) proper identification of choke species (</w:t>
      </w:r>
      <w:proofErr w:type="spellStart"/>
      <w:r w:rsidR="00C77041" w:rsidRPr="00C77041">
        <w:rPr>
          <w:highlight w:val="yellow"/>
        </w:rPr>
        <w:t>todo:citation</w:t>
      </w:r>
      <w:proofErr w:type="spellEnd"/>
      <w:r>
        <w:t xml:space="preserve">), and vi) sustainability of prey resources (Bertrand </w:t>
      </w:r>
      <w:r>
        <w:rPr>
          <w:i/>
        </w:rPr>
        <w:t>et al</w:t>
      </w:r>
      <w:r>
        <w:t xml:space="preserve">., </w:t>
      </w:r>
      <w:commentRangeStart w:id="12"/>
      <w:r>
        <w:t>2012</w:t>
      </w:r>
      <w:commentRangeEnd w:id="12"/>
      <w:r w:rsidR="00706AC6">
        <w:rPr>
          <w:rStyle w:val="CommentReference"/>
        </w:rPr>
        <w:commentReference w:id="12"/>
      </w:r>
      <w:r>
        <w:t>).</w:t>
      </w:r>
    </w:p>
    <w:p w14:paraId="01507F26" w14:textId="77777777" w:rsidR="00776ADB" w:rsidRDefault="00EF76D7" w:rsidP="00706AC6">
      <w:pPr>
        <w:spacing w:line="240" w:lineRule="auto"/>
        <w:ind w:firstLine="720"/>
      </w:pPr>
      <w:r>
        <w:t xml:space="preserve">Currently, </w:t>
      </w:r>
      <w:commentRangeStart w:id="13"/>
      <w:r>
        <w:t>no one method</w:t>
      </w:r>
      <w:commentRangeEnd w:id="13"/>
      <w:r w:rsidR="00706AC6">
        <w:rPr>
          <w:rStyle w:val="CommentReference"/>
        </w:rPr>
        <w:commentReference w:id="13"/>
      </w:r>
      <w:r>
        <w:t xml:space="preserve"> properly identifies all stocks. Thus, integrating the results from a suite of techniques to address multiple aspects of the biology and life-history characteristics of marine fishes increases the likelihood of detecting relevant variation among stocks (Hohn, 1997; Waldman </w:t>
      </w:r>
      <w:r>
        <w:rPr>
          <w:i/>
        </w:rPr>
        <w:t>et al</w:t>
      </w:r>
      <w:r>
        <w:t xml:space="preserve">., 1997; Coyle, 1998; Begg </w:t>
      </w:r>
      <w:r>
        <w:rPr>
          <w:i/>
        </w:rPr>
        <w:t>et al</w:t>
      </w:r>
      <w:r>
        <w:t xml:space="preserve">., 1999b; Abaunza </w:t>
      </w:r>
      <w:r>
        <w:rPr>
          <w:i/>
        </w:rPr>
        <w:t>et al</w:t>
      </w:r>
      <w:r>
        <w:t xml:space="preserve">., 2004; Hatfield </w:t>
      </w:r>
      <w:r>
        <w:rPr>
          <w:i/>
        </w:rPr>
        <w:t>et al</w:t>
      </w:r>
      <w:r>
        <w:t xml:space="preserve">., 2005). Several available techniques </w:t>
      </w:r>
      <w:ins w:id="14" w:author="Punt, Andre (O&amp;A, Hobart)" w:date="2014-08-06T04:53:00Z">
        <w:r w:rsidR="00706AC6">
          <w:t xml:space="preserve">such as </w:t>
        </w:r>
        <w:r w:rsidR="00706AC6" w:rsidRPr="00706AC6">
          <w:rPr>
            <w:highlight w:val="yellow"/>
            <w:rPrChange w:id="15" w:author="Punt, Andre (O&amp;A, Hobart)" w:date="2014-08-06T04:54:00Z">
              <w:rPr/>
            </w:rPrChange>
          </w:rPr>
          <w:t>xxx</w:t>
        </w:r>
        <w:r w:rsidR="00706AC6">
          <w:t xml:space="preserve"> </w:t>
        </w:r>
      </w:ins>
      <w:r>
        <w:t xml:space="preserve">require a substantive amount of costly data, necessitating a balance between accuracy and efficiency (Hilborn and Walters, 1992). Thus, techniques that use data routinely collected for assessment and management purposes (i.e. life-history parameters) are advantageous. As a bare minimum, catch data and distribution data from fishery-independent surveys, if available, can provide basic information on the areas used by a stock. Life-history data can provide inferences about genotypic variation resulting from environmental and anthropocentric influences by categorizing phenotypic expressions. In short, using life-history data to deliniate stock can provide a good starting point for more advanced stock identification techniques (e.g. biochemical, immunological, serological, </w:t>
      </w:r>
      <w:proofErr w:type="spellStart"/>
      <w:r>
        <w:t>behavioural</w:t>
      </w:r>
      <w:proofErr w:type="spellEnd"/>
      <w:r>
        <w:t xml:space="preserve">, morphometric, meristic, </w:t>
      </w:r>
      <w:commentRangeStart w:id="16"/>
      <w:r>
        <w:t>mark</w:t>
      </w:r>
      <w:commentRangeEnd w:id="16"/>
      <w:r w:rsidR="00706AC6">
        <w:rPr>
          <w:rStyle w:val="CommentReference"/>
        </w:rPr>
        <w:commentReference w:id="16"/>
      </w:r>
      <w:r>
        <w:t xml:space="preserve">-recapture, etc.), while being cost effective and efficient (Begg et al, 1999b). Unfortunately, fisheries data are subject to both observation and process error, which can complicate analyses. </w:t>
      </w:r>
    </w:p>
    <w:p w14:paraId="082A82D0" w14:textId="77777777" w:rsidR="00C77041" w:rsidRDefault="00EF76D7" w:rsidP="00706AC6">
      <w:pPr>
        <w:spacing w:line="240" w:lineRule="auto"/>
        <w:ind w:firstLine="720"/>
      </w:pPr>
      <w:r>
        <w:t xml:space="preserve">State-space models can simultaneously estimate process and observation error making them ideal for ecological data. Their use in ecology began with time-series data for single populations (Staples, Taper, and Dennis, 2004; Dennis </w:t>
      </w:r>
      <w:r>
        <w:rPr>
          <w:i/>
        </w:rPr>
        <w:t>et al</w:t>
      </w:r>
      <w:r>
        <w:t xml:space="preserve">., 2006) and later extended into two-dimensional space for movement data (Jonsen, Myers, and Flemming, 2003) and multiple subpopulations (Ward </w:t>
      </w:r>
      <w:r>
        <w:rPr>
          <w:i/>
        </w:rPr>
        <w:t>et al</w:t>
      </w:r>
      <w:r>
        <w:t>., 20</w:t>
      </w:r>
      <w:r w:rsidR="00873E88">
        <w:t>10</w:t>
      </w:r>
      <w:r>
        <w:t>) and species (</w:t>
      </w:r>
      <w:proofErr w:type="spellStart"/>
      <w:r>
        <w:t>Mattsson</w:t>
      </w:r>
      <w:proofErr w:type="spellEnd"/>
      <w:r>
        <w:t xml:space="preserve"> </w:t>
      </w:r>
      <w:r>
        <w:rPr>
          <w:i/>
        </w:rPr>
        <w:t>et al</w:t>
      </w:r>
      <w:r>
        <w:t>., 2013). Multivariate time-series analysis is one way to detect spatial patterns of correlation and synchrony across multiple locations (</w:t>
      </w:r>
      <w:r w:rsidR="0062744E">
        <w:t xml:space="preserve">Ward </w:t>
      </w:r>
      <w:r w:rsidR="0062744E">
        <w:rPr>
          <w:i/>
        </w:rPr>
        <w:t xml:space="preserve">et </w:t>
      </w:r>
      <w:r w:rsidR="0062744E" w:rsidRPr="0062744E">
        <w:rPr>
          <w:i/>
        </w:rPr>
        <w:t>al</w:t>
      </w:r>
      <w:r w:rsidR="0062744E">
        <w:t>., 2010</w:t>
      </w:r>
      <w:r>
        <w:t xml:space="preserve">) and can provide </w:t>
      </w:r>
      <w:r>
        <w:lastRenderedPageBreak/>
        <w:t xml:space="preserve">inferences on stock structure based on ecological differences. </w:t>
      </w:r>
      <w:r w:rsidR="0062744E">
        <w:t xml:space="preserve">Unfortunately these models do not implicitly account </w:t>
      </w:r>
      <w:commentRangeStart w:id="17"/>
      <w:r w:rsidR="0062744E">
        <w:t>for space</w:t>
      </w:r>
      <w:commentRangeEnd w:id="17"/>
      <w:r w:rsidR="00706AC6">
        <w:rPr>
          <w:rStyle w:val="CommentReference"/>
        </w:rPr>
        <w:commentReference w:id="17"/>
      </w:r>
      <w:r w:rsidR="00873E88">
        <w:t xml:space="preserve">. </w:t>
      </w:r>
    </w:p>
    <w:p w14:paraId="61E92D45" w14:textId="77777777" w:rsidR="00873E88" w:rsidRDefault="00747EB7" w:rsidP="00706AC6">
      <w:pPr>
        <w:spacing w:line="240" w:lineRule="auto"/>
        <w:ind w:firstLine="720"/>
      </w:pPr>
      <w:r w:rsidRPr="00747EB7">
        <w:t xml:space="preserve">Non-spatial and spatial models typically lead to </w:t>
      </w:r>
      <w:commentRangeStart w:id="18"/>
      <w:r w:rsidRPr="00747EB7">
        <w:t>different parameter estimates of density dependence and time series of population abundances</w:t>
      </w:r>
      <w:commentRangeEnd w:id="18"/>
      <w:r w:rsidR="00706AC6">
        <w:rPr>
          <w:rStyle w:val="CommentReference"/>
        </w:rPr>
        <w:commentReference w:id="18"/>
      </w:r>
      <w:r w:rsidRPr="00747EB7">
        <w:t xml:space="preserve"> (Thorson </w:t>
      </w:r>
      <w:r w:rsidRPr="00747EB7">
        <w:rPr>
          <w:i/>
        </w:rPr>
        <w:t>et al</w:t>
      </w:r>
      <w:r w:rsidRPr="00747EB7">
        <w:t xml:space="preserve">., In review), making it necessary to implicitly account for space. Accounting for space </w:t>
      </w:r>
      <w:r>
        <w:t xml:space="preserve">can </w:t>
      </w:r>
      <w:r w:rsidRPr="00747EB7">
        <w:t>be</w:t>
      </w:r>
      <w:r>
        <w:t xml:space="preserve"> accomplished by replacing scalar </w:t>
      </w:r>
      <w:commentRangeStart w:id="19"/>
      <w:r>
        <w:t>functions with random field functions</w:t>
      </w:r>
      <w:commentRangeEnd w:id="19"/>
      <w:r w:rsidR="00706AC6">
        <w:rPr>
          <w:rStyle w:val="CommentReference"/>
        </w:rPr>
        <w:commentReference w:id="19"/>
      </w:r>
      <w:r>
        <w:t xml:space="preserve">. </w:t>
      </w:r>
      <w:r w:rsidR="00985CC4">
        <w:t>Subsequently, spatially</w:t>
      </w:r>
      <w:del w:id="20" w:author="Punt, Andre (O&amp;A, Hobart)" w:date="2014-08-06T04:56:00Z">
        <w:r w:rsidR="00985CC4" w:rsidDel="00706AC6">
          <w:delText xml:space="preserve"> </w:delText>
        </w:r>
      </w:del>
      <w:ins w:id="21" w:author="Punt, Andre (O&amp;A, Hobart)" w:date="2014-08-06T04:57:00Z">
        <w:r w:rsidR="00706AC6">
          <w:t>-</w:t>
        </w:r>
      </w:ins>
      <w:r w:rsidR="00985CC4">
        <w:t xml:space="preserve">explicit estimates of productivity and process error can be used to help inform stock structure. </w:t>
      </w:r>
      <w:proofErr w:type="spellStart"/>
      <w:r w:rsidR="00985CC4" w:rsidRPr="00985CC4">
        <w:rPr>
          <w:highlight w:val="yellow"/>
        </w:rPr>
        <w:t>Todo</w:t>
      </w:r>
      <w:proofErr w:type="spellEnd"/>
      <w:r w:rsidR="00985CC4" w:rsidRPr="00985CC4">
        <w:rPr>
          <w:highlight w:val="yellow"/>
        </w:rPr>
        <w:t>: This paragraph needs more work and thought!</w:t>
      </w:r>
    </w:p>
    <w:p w14:paraId="497A8EE3" w14:textId="77777777" w:rsidR="00776ADB" w:rsidRDefault="00EF76D7" w:rsidP="00706AC6">
      <w:pPr>
        <w:spacing w:line="240" w:lineRule="auto"/>
        <w:ind w:firstLine="720"/>
      </w:pPr>
      <w:r>
        <w:t xml:space="preserve">Here we </w:t>
      </w:r>
      <w:r w:rsidR="00873E88">
        <w:t>quantify spatial differences in productivity</w:t>
      </w:r>
      <w:r>
        <w:t xml:space="preserve"> </w:t>
      </w:r>
      <w:r w:rsidR="00545D3E">
        <w:t xml:space="preserve">for </w:t>
      </w:r>
      <w:r>
        <w:t xml:space="preserve">three species, walleye </w:t>
      </w:r>
      <w:proofErr w:type="spellStart"/>
      <w:r>
        <w:t>pollock</w:t>
      </w:r>
      <w:proofErr w:type="spellEnd"/>
      <w:r>
        <w:t xml:space="preserve"> (</w:t>
      </w:r>
      <w:proofErr w:type="spellStart"/>
      <w:r>
        <w:rPr>
          <w:i/>
        </w:rPr>
        <w:t>Theragra</w:t>
      </w:r>
      <w:proofErr w:type="spellEnd"/>
      <w:r>
        <w:rPr>
          <w:i/>
        </w:rPr>
        <w:t xml:space="preserve"> </w:t>
      </w:r>
      <w:proofErr w:type="spellStart"/>
      <w:r>
        <w:rPr>
          <w:i/>
        </w:rPr>
        <w:t>chalcogramma</w:t>
      </w:r>
      <w:proofErr w:type="spellEnd"/>
      <w:r>
        <w:t>; hereafter referred to as pollock), Pacific cod (</w:t>
      </w:r>
      <w:r>
        <w:rPr>
          <w:i/>
        </w:rPr>
        <w:t>Gadus macrocephalus</w:t>
      </w:r>
      <w:r>
        <w:t>; hereafter referred to as cod), and Atka mackerel (</w:t>
      </w:r>
      <w:r>
        <w:rPr>
          <w:i/>
        </w:rPr>
        <w:t>Pleurogrammus monopterygius</w:t>
      </w:r>
      <w:r>
        <w:t xml:space="preserve">; hereafter referred to as mackerel) in the north east Pacific Ocean using </w:t>
      </w:r>
      <w:r w:rsidR="00C77041">
        <w:t>spatially</w:t>
      </w:r>
      <w:ins w:id="22" w:author="Punt, Andre (O&amp;A, Hobart)" w:date="2014-08-06T04:57:00Z">
        <w:r w:rsidR="00706AC6">
          <w:t>-</w:t>
        </w:r>
      </w:ins>
      <w:del w:id="23" w:author="Punt, Andre (O&amp;A, Hobart)" w:date="2014-08-06T04:57:00Z">
        <w:r w:rsidR="00C77041" w:rsidDel="00706AC6">
          <w:delText xml:space="preserve"> </w:delText>
        </w:r>
      </w:del>
      <w:r w:rsidR="00C77041">
        <w:t xml:space="preserve">explicit </w:t>
      </w:r>
      <w:proofErr w:type="spellStart"/>
      <w:r w:rsidR="00C77041">
        <w:t>Gompertz</w:t>
      </w:r>
      <w:proofErr w:type="spellEnd"/>
      <w:r w:rsidR="00C77041">
        <w:t xml:space="preserve"> population dynamics </w:t>
      </w:r>
      <w:r>
        <w:t>models</w:t>
      </w:r>
      <w:ins w:id="24" w:author="Punt, Andre (O&amp;A, Hobart)" w:date="2014-08-06T04:57:00Z">
        <w:r w:rsidR="00706AC6">
          <w:t>, implemented within a state-space formulation</w:t>
        </w:r>
      </w:ins>
      <w:r>
        <w:t>.</w:t>
      </w:r>
      <w:r w:rsidR="00873E88">
        <w:t xml:space="preserve"> </w:t>
      </w:r>
      <w:r>
        <w:t xml:space="preserve">Pollock, cod, and mackerel </w:t>
      </w:r>
      <w:r w:rsidR="00873E88">
        <w:t>were chosen because they are each i</w:t>
      </w:r>
      <w:r>
        <w:t>mportant both ecologically and commercially in the Bering Sea Aleutian Island (BSAI) and Gulf of Alaska (GOA) large marine ecosystems. Pollock and cod represent the two largest fisheries by weight in all of Alaska (1,310,330 and 329,040 (t),</w:t>
      </w:r>
      <w:r w:rsidR="00873E88">
        <w:t xml:space="preserve"> respectively; st.nmfs.noaa.gov</w:t>
      </w:r>
      <w:r>
        <w:t xml:space="preserve">). Furthmore, pollock and mackerel are the main prey for cod, comprising approximately 19% and 27% of total cod stomach contents, respectively (Ortiz, 2007). </w:t>
      </w:r>
      <w:del w:id="25" w:author="Punt, Andre (O&amp;A, Hobart)" w:date="2014-08-06T04:58:00Z">
        <w:r w:rsidDel="00706AC6">
          <w:delText>As well, p</w:delText>
        </w:r>
      </w:del>
      <w:ins w:id="26" w:author="Punt, Andre (O&amp;A, Hobart)" w:date="2014-08-06T04:58:00Z">
        <w:r w:rsidR="00706AC6">
          <w:t>P</w:t>
        </w:r>
      </w:ins>
      <w:r>
        <w:t xml:space="preserve">ollock and mackerel are </w:t>
      </w:r>
      <w:ins w:id="27" w:author="Punt, Andre (O&amp;A, Hobart)" w:date="2014-08-06T04:58:00Z">
        <w:r w:rsidR="00706AC6">
          <w:t xml:space="preserve">also </w:t>
        </w:r>
      </w:ins>
      <w:r>
        <w:t>the two most common prey species (frequency of occurrence (FO) 46.4% and 39.6%, respectively) of the federally endangered Steller sea lion (</w:t>
      </w:r>
      <w:r w:rsidRPr="00706AC6">
        <w:rPr>
          <w:i/>
          <w:rPrChange w:id="28" w:author="Punt, Andre (O&amp;A, Hobart)" w:date="2014-08-06T04:58:00Z">
            <w:rPr/>
          </w:rPrChange>
        </w:rPr>
        <w:t>Eumetopias jubatus</w:t>
      </w:r>
      <w:r>
        <w:t>; SSL), with cod being the fourth most common (FO = 16.1%) (Sinclair and Zeppelin, 2002). The method should be useful to researchers looking to es</w:t>
      </w:r>
      <w:ins w:id="29" w:author="Punt, Andre (O&amp;A, Hobart)" w:date="2014-08-06T04:58:00Z">
        <w:r w:rsidR="00706AC6">
          <w:t>t</w:t>
        </w:r>
      </w:ins>
      <w:r>
        <w:t>ablish stock structure</w:t>
      </w:r>
      <w:del w:id="30" w:author="Punt, Andre (O&amp;A, Hobart)" w:date="2014-08-06T04:58:00Z">
        <w:r w:rsidDel="00706AC6">
          <w:delText>s</w:delText>
        </w:r>
      </w:del>
      <w:ins w:id="31" w:author="Punt, Andre (O&amp;A, Hobart)" w:date="2014-08-06T04:58:00Z">
        <w:r w:rsidR="00706AC6">
          <w:t xml:space="preserve"> hypotheses</w:t>
        </w:r>
      </w:ins>
      <w:r>
        <w:t xml:space="preserve"> that will lead to robust ecosystem based fisheries management and minimize the chances of localized </w:t>
      </w:r>
      <w:commentRangeStart w:id="32"/>
      <w:r>
        <w:t>depletio</w:t>
      </w:r>
      <w:r w:rsidR="00873E88">
        <w:t>n</w:t>
      </w:r>
      <w:commentRangeEnd w:id="32"/>
      <w:r w:rsidR="00706AC6">
        <w:rPr>
          <w:rStyle w:val="CommentReference"/>
        </w:rPr>
        <w:commentReference w:id="32"/>
      </w:r>
      <w:r>
        <w:t>.</w:t>
      </w:r>
    </w:p>
    <w:p w14:paraId="7DC88250" w14:textId="77777777" w:rsidR="00776ADB" w:rsidRPr="004D0D9F" w:rsidRDefault="00EF76D7" w:rsidP="00706AC6">
      <w:pPr>
        <w:pStyle w:val="Heading1"/>
      </w:pPr>
      <w:bookmarkStart w:id="33" w:name="methods"/>
      <w:r w:rsidRPr="004D0D9F">
        <w:t>Methods</w:t>
      </w:r>
    </w:p>
    <w:p w14:paraId="103C2DD4" w14:textId="77777777" w:rsidR="00776ADB" w:rsidRPr="004D0D9F" w:rsidRDefault="00EF76D7" w:rsidP="00706AC6">
      <w:pPr>
        <w:pStyle w:val="Heading2"/>
      </w:pPr>
      <w:bookmarkStart w:id="34" w:name="study-area"/>
      <w:bookmarkEnd w:id="33"/>
      <w:r w:rsidRPr="004D0D9F">
        <w:t>Study area</w:t>
      </w:r>
    </w:p>
    <w:bookmarkEnd w:id="34"/>
    <w:p w14:paraId="6FB6CDBE" w14:textId="77777777" w:rsidR="00776ADB" w:rsidRDefault="00EF76D7" w:rsidP="00706AC6">
      <w:pPr>
        <w:spacing w:line="240" w:lineRule="auto"/>
      </w:pPr>
      <w:r>
        <w:t>The study area included the Aleutian management area (170</w:t>
      </w:r>
      <w:r w:rsidR="00601FBA">
        <w:t>°</w:t>
      </w:r>
      <w:r>
        <w:t xml:space="preserve"> E to 170</w:t>
      </w:r>
      <w:r w:rsidR="00601FBA">
        <w:t xml:space="preserve">° </w:t>
      </w:r>
      <w:r>
        <w:t xml:space="preserve">W), a portion of the Southern Bering Sea </w:t>
      </w:r>
      <w:commentRangeStart w:id="35"/>
      <w:r>
        <w:t>management area</w:t>
      </w:r>
      <w:commentRangeEnd w:id="35"/>
      <w:r w:rsidR="00706AC6">
        <w:rPr>
          <w:rStyle w:val="CommentReference"/>
        </w:rPr>
        <w:commentReference w:id="35"/>
      </w:r>
      <w:r>
        <w:t xml:space="preserve"> (165</w:t>
      </w:r>
      <w:r w:rsidR="004D0D9F">
        <w:t>°</w:t>
      </w:r>
      <w:r>
        <w:t xml:space="preserve"> W to 170</w:t>
      </w:r>
      <w:r w:rsidR="004D0D9F">
        <w:t>°</w:t>
      </w:r>
      <w:r>
        <w:t xml:space="preserve"> W along the north side of the Aleutian Islands), and the Gulf of Alaska management area (132</w:t>
      </w:r>
      <w:r w:rsidR="004D0D9F">
        <w:t>°</w:t>
      </w:r>
      <w:r>
        <w:t>40’ W to 170</w:t>
      </w:r>
      <w:r w:rsidR="004D0D9F">
        <w:t>°</w:t>
      </w:r>
      <w:r>
        <w:t xml:space="preserve"> W) (Figure </w:t>
      </w:r>
      <w:r w:rsidR="003F5A1F">
        <w:fldChar w:fldCharType="begin"/>
      </w:r>
      <w:r w:rsidR="003F5A1F">
        <w:instrText xml:space="preserve"> REF AlaskaMap \h </w:instrText>
      </w:r>
      <w:r w:rsidR="003F5A1F">
        <w:fldChar w:fldCharType="separate"/>
      </w:r>
      <w:r w:rsidR="003F5A1F">
        <w:rPr>
          <w:noProof/>
        </w:rPr>
        <w:t>1</w:t>
      </w:r>
      <w:r w:rsidR="003F5A1F">
        <w:fldChar w:fldCharType="end"/>
      </w:r>
      <w:r>
        <w:t>). The AIs are an extensive archipelago comprised of 14 large and hundreds of small volcanic islands, characterised by a relatively narrow continental shelf, crossed by numerous deep passes. Conversely, the GOA is characterized by a semi-enclosed basin, with a relatively shallow shelf that varies in width from 5 km in the southeast to more than 200 km in the north.</w:t>
      </w:r>
    </w:p>
    <w:p w14:paraId="52FFE6E9" w14:textId="77777777" w:rsidR="00776ADB" w:rsidRDefault="00EF76D7" w:rsidP="00706AC6">
      <w:pPr>
        <w:pStyle w:val="Heading2"/>
        <w:spacing w:before="240"/>
        <w:pPrChange w:id="36" w:author="Punt, Andre (O&amp;A, Hobart)" w:date="2014-08-06T04:59:00Z">
          <w:pPr>
            <w:pStyle w:val="Heading2"/>
          </w:pPr>
        </w:pPrChange>
      </w:pPr>
      <w:bookmarkStart w:id="37" w:name="data"/>
      <w:r>
        <w:t>Data</w:t>
      </w:r>
    </w:p>
    <w:bookmarkEnd w:id="37"/>
    <w:p w14:paraId="3E4A6045" w14:textId="77777777" w:rsidR="00776ADB" w:rsidRDefault="00EF76D7" w:rsidP="00706AC6">
      <w:pPr>
        <w:spacing w:line="240" w:lineRule="auto"/>
      </w:pPr>
      <w:r>
        <w:t xml:space="preserve">Survey data were collected by the Alaska Fisheries Science Center of the National Marine Fisheries Service from 1982 to 2012 during the triennial GOA and AI bottom trawl surveys. </w:t>
      </w:r>
      <w:ins w:id="38" w:author="Punt, Andre (O&amp;A, Hobart)" w:date="2014-08-06T04:59:00Z">
        <w:r w:rsidR="00706AC6">
          <w:t>These d</w:t>
        </w:r>
      </w:ins>
      <w:del w:id="39" w:author="Punt, Andre (O&amp;A, Hobart)" w:date="2014-08-06T04:59:00Z">
        <w:r w:rsidDel="00706AC6">
          <w:delText>D</w:delText>
        </w:r>
      </w:del>
      <w:r>
        <w:t xml:space="preserve">ata </w:t>
      </w:r>
      <w:del w:id="40" w:author="Punt, Andre (O&amp;A, Hobart)" w:date="2014-08-06T04:59:00Z">
        <w:r w:rsidDel="00706AC6">
          <w:delText xml:space="preserve">serves </w:delText>
        </w:r>
      </w:del>
      <w:ins w:id="41" w:author="Punt, Andre (O&amp;A, Hobart)" w:date="2014-08-06T04:59:00Z">
        <w:r w:rsidR="00706AC6">
          <w:t>are used</w:t>
        </w:r>
        <w:r w:rsidR="00706AC6">
          <w:t xml:space="preserve"> </w:t>
        </w:r>
      </w:ins>
      <w:r>
        <w:t>to provide estimates of absolute o</w:t>
      </w:r>
      <w:r w:rsidR="00421BA5">
        <w:t>r relative abundance</w:t>
      </w:r>
      <w:del w:id="42" w:author="Punt, Andre (O&amp;A, Hobart)" w:date="2014-08-06T04:59:00Z">
        <w:r w:rsidR="00421BA5" w:rsidDel="00706AC6">
          <w:delText>s</w:delText>
        </w:r>
      </w:del>
      <w:r w:rsidR="00421BA5">
        <w:t xml:space="preserve"> (Aydin </w:t>
      </w:r>
      <w:r w:rsidR="00421BA5">
        <w:rPr>
          <w:i/>
        </w:rPr>
        <w:t>et al</w:t>
      </w:r>
      <w:r w:rsidR="00421BA5">
        <w:t>., 2013</w:t>
      </w:r>
      <w:r>
        <w:t xml:space="preserve">; </w:t>
      </w:r>
      <w:proofErr w:type="spellStart"/>
      <w:r w:rsidR="00721355">
        <w:t>A’mar</w:t>
      </w:r>
      <w:proofErr w:type="spellEnd"/>
      <w:r w:rsidR="00721355">
        <w:t xml:space="preserve"> </w:t>
      </w:r>
      <w:r w:rsidR="00721355">
        <w:rPr>
          <w:i/>
        </w:rPr>
        <w:t>et al</w:t>
      </w:r>
      <w:r w:rsidR="00721355">
        <w:t>., 2013</w:t>
      </w:r>
      <w:r>
        <w:t>), define distributions, and inform biological parameters of groundfish and crab to the the North Pacific Fishery Management Council (NPFMC).</w:t>
      </w:r>
    </w:p>
    <w:p w14:paraId="465C18EC" w14:textId="77777777" w:rsidR="00776ADB" w:rsidRDefault="00EF76D7" w:rsidP="00706AC6">
      <w:pPr>
        <w:spacing w:line="240" w:lineRule="auto"/>
        <w:ind w:firstLine="720"/>
      </w:pPr>
      <w:r>
        <w:t>Surveys employed a stratified random sampling design</w:t>
      </w:r>
      <w:r w:rsidR="00954541">
        <w:t>, with g</w:t>
      </w:r>
      <w:r>
        <w:t xml:space="preserve">rids determined by NPFMC regulatory areas, which were further divided </w:t>
      </w:r>
      <w:del w:id="43" w:author="Punt, Andre (O&amp;A, Hobart)" w:date="2014-08-06T05:00:00Z">
        <w:r w:rsidDel="00706AC6">
          <w:delText xml:space="preserve">by </w:delText>
        </w:r>
      </w:del>
      <w:ins w:id="44" w:author="Punt, Andre (O&amp;A, Hobart)" w:date="2014-08-06T05:00:00Z">
        <w:r w:rsidR="00706AC6">
          <w:t>into</w:t>
        </w:r>
        <w:r w:rsidR="00706AC6">
          <w:t xml:space="preserve"> </w:t>
        </w:r>
      </w:ins>
      <w:r>
        <w:t>depth strata</w:t>
      </w:r>
      <w:del w:id="45" w:author="Punt, Andre (O&amp;A, Hobart)" w:date="2014-08-06T05:00:00Z">
        <w:r w:rsidDel="00706AC6">
          <w:delText>s</w:delText>
        </w:r>
      </w:del>
      <w:r>
        <w:t>. The AI surveys covered depths up to 500 m along the north side of the AIs from Unimak Pass (</w:t>
      </w:r>
      <w:r w:rsidR="004D0D9F">
        <w:rPr>
          <w:rFonts w:eastAsiaTheme="minorEastAsia"/>
        </w:rPr>
        <w:t>165</w:t>
      </w:r>
      <w:r w:rsidR="004D0D9F">
        <w:t xml:space="preserve">° </w:t>
      </w:r>
      <w:r>
        <w:t>W) westward to Samalga Pass (</w:t>
      </w:r>
      <w:r w:rsidR="004D0D9F">
        <w:t xml:space="preserve">170° </w:t>
      </w:r>
      <w:r>
        <w:t>W) and on both sides of the AIs from Samalga Pass to Stalemate Bank (</w:t>
      </w:r>
      <w:r w:rsidR="004D0D9F">
        <w:t xml:space="preserve">170° </w:t>
      </w:r>
      <w:r>
        <w:t>E) (</w:t>
      </w:r>
      <w:r w:rsidR="00343DB2">
        <w:t xml:space="preserve">von </w:t>
      </w:r>
      <w:proofErr w:type="spellStart"/>
      <w:r w:rsidR="00343DB2">
        <w:t>Szalay</w:t>
      </w:r>
      <w:proofErr w:type="spellEnd"/>
      <w:r w:rsidR="00343DB2">
        <w:t xml:space="preserve"> </w:t>
      </w:r>
      <w:r w:rsidR="00343DB2">
        <w:rPr>
          <w:i/>
        </w:rPr>
        <w:t>et al</w:t>
      </w:r>
      <w:r w:rsidR="00343DB2">
        <w:t>.</w:t>
      </w:r>
      <w:r>
        <w:t xml:space="preserve">, </w:t>
      </w:r>
      <w:r w:rsidR="00D83C91">
        <w:t>20</w:t>
      </w:r>
      <w:r w:rsidR="00343DB2">
        <w:t>11</w:t>
      </w:r>
      <w:r>
        <w:t xml:space="preserve">). The GOA survey </w:t>
      </w:r>
      <w:r>
        <w:lastRenderedPageBreak/>
        <w:t xml:space="preserve">covered depths up to 1000 </w:t>
      </w:r>
      <w:r>
        <w:rPr>
          <w:i/>
        </w:rPr>
        <w:t>m</w:t>
      </w:r>
      <w:r>
        <w:t xml:space="preserve"> from </w:t>
      </w:r>
      <w:commentRangeStart w:id="46"/>
      <w:r>
        <w:t>Samalga Pass to Dixon Entrance</w:t>
      </w:r>
      <w:commentRangeEnd w:id="46"/>
      <w:r w:rsidR="001137FF">
        <w:rPr>
          <w:rStyle w:val="CommentReference"/>
        </w:rPr>
        <w:commentReference w:id="46"/>
      </w:r>
      <w:r>
        <w:t xml:space="preserve"> (</w:t>
      </w:r>
      <w:r w:rsidR="007921F1">
        <w:t xml:space="preserve">54°30’ N, </w:t>
      </w:r>
      <w:r w:rsidR="004D0D9F">
        <w:t>132°40’ W</w:t>
      </w:r>
      <w:r>
        <w:t>) (</w:t>
      </w:r>
      <w:r w:rsidR="00647EBD">
        <w:t xml:space="preserve">Raring </w:t>
      </w:r>
      <w:r w:rsidR="00647EBD">
        <w:rPr>
          <w:i/>
        </w:rPr>
        <w:t>et al</w:t>
      </w:r>
      <w:r w:rsidR="00647EBD">
        <w:t>.</w:t>
      </w:r>
      <w:r w:rsidR="007921F1">
        <w:t>, 20</w:t>
      </w:r>
      <w:r w:rsidR="00647EBD">
        <w:t>11</w:t>
      </w:r>
      <w:r>
        <w:t xml:space="preserve">). Surveys in the AIs were conducted in 1983, 1986, 1991, 1994, 1997, 2000, 2002, 2004, 2006, 2010, and 2012. Surveys in the GOA were conducted in 1984, 1987, 1990, 1993, 1996, 1999, 2001, 2003, 2005, 2007, 2009, </w:t>
      </w:r>
      <w:r w:rsidR="00D83C91">
        <w:t xml:space="preserve">2011, </w:t>
      </w:r>
      <w:r>
        <w:t>and 201</w:t>
      </w:r>
      <w:r w:rsidR="00D83C91">
        <w:t>3</w:t>
      </w:r>
      <w:r>
        <w:t xml:space="preserve">. </w:t>
      </w:r>
      <w:r w:rsidR="00D83C91">
        <w:t>The</w:t>
      </w:r>
      <w:r>
        <w:t xml:space="preserve"> analysis was restricted to data collected after 1989</w:t>
      </w:r>
      <w:r w:rsidR="00D83C91">
        <w:t xml:space="preserve"> and</w:t>
      </w:r>
      <w:r w:rsidR="00873E88">
        <w:t xml:space="preserve"> </w:t>
      </w:r>
      <w:r w:rsidR="00D83C91">
        <w:t xml:space="preserve">east of 140° W </w:t>
      </w:r>
      <w:r>
        <w:t>because of the lack of standard</w:t>
      </w:r>
      <w:r w:rsidR="00D83C91">
        <w:t>ized</w:t>
      </w:r>
      <w:r>
        <w:t xml:space="preserve"> gear and effort measurements prior to 1990 (Munro and Hoff, 1995) and </w:t>
      </w:r>
      <w:r w:rsidR="00D83C91">
        <w:t>b</w:t>
      </w:r>
      <w:r>
        <w:t xml:space="preserve">ecause of the </w:t>
      </w:r>
      <w:commentRangeStart w:id="47"/>
      <w:r>
        <w:t>Southeast Alaska Trawl Closure</w:t>
      </w:r>
      <w:commentRangeEnd w:id="47"/>
      <w:r w:rsidR="001137FF">
        <w:rPr>
          <w:rStyle w:val="CommentReference"/>
        </w:rPr>
        <w:commentReference w:id="47"/>
      </w:r>
      <w:r w:rsidR="00D83C91">
        <w:t xml:space="preserve"> (Figure</w:t>
      </w:r>
      <w:r w:rsidR="003F5A1F">
        <w:t xml:space="preserve"> </w:t>
      </w:r>
      <w:r w:rsidR="003F5A1F">
        <w:fldChar w:fldCharType="begin"/>
      </w:r>
      <w:r w:rsidR="003F5A1F">
        <w:instrText xml:space="preserve"> REF AlaskaMap \h </w:instrText>
      </w:r>
      <w:r w:rsidR="003F5A1F">
        <w:fldChar w:fldCharType="separate"/>
      </w:r>
      <w:r w:rsidR="003F5A1F">
        <w:rPr>
          <w:noProof/>
        </w:rPr>
        <w:t>1</w:t>
      </w:r>
      <w:r w:rsidR="003F5A1F">
        <w:fldChar w:fldCharType="end"/>
      </w:r>
      <w:r w:rsidR="003F5A1F">
        <w:fldChar w:fldCharType="begin"/>
      </w:r>
      <w:r w:rsidR="003F5A1F">
        <w:instrText xml:space="preserve"> REF AlaskaMap \h </w:instrText>
      </w:r>
      <w:r w:rsidR="003F5A1F">
        <w:fldChar w:fldCharType="end"/>
      </w:r>
      <w:r w:rsidR="003F5A1F">
        <w:fldChar w:fldCharType="begin"/>
      </w:r>
      <w:r w:rsidR="003F5A1F">
        <w:instrText xml:space="preserve"> REF AlaskaMap \h </w:instrText>
      </w:r>
      <w:r w:rsidR="003F5A1F">
        <w:fldChar w:fldCharType="end"/>
      </w:r>
      <w:r w:rsidR="00D83C91">
        <w:t>), respectively</w:t>
      </w:r>
      <w:r>
        <w:t>.</w:t>
      </w:r>
    </w:p>
    <w:p w14:paraId="5634F81D" w14:textId="77777777" w:rsidR="00776ADB" w:rsidRDefault="00EF76D7" w:rsidP="00706AC6">
      <w:pPr>
        <w:spacing w:line="240" w:lineRule="auto"/>
        <w:ind w:firstLine="720"/>
      </w:pPr>
      <w:r>
        <w:t xml:space="preserve">Tows of </w:t>
      </w:r>
      <w:r w:rsidR="00954541">
        <w:t>15</w:t>
      </w:r>
      <w:r>
        <w:t xml:space="preserve"> min (estimated on</w:t>
      </w:r>
      <w:ins w:id="48" w:author="Punt, Andre (O&amp;A, Hobart)" w:date="2014-08-06T05:01:00Z">
        <w:r w:rsidR="001137FF">
          <w:t>-</w:t>
        </w:r>
      </w:ins>
      <w:del w:id="49" w:author="Punt, Andre (O&amp;A, Hobart)" w:date="2014-08-06T05:01:00Z">
        <w:r w:rsidDel="001137FF">
          <w:delText xml:space="preserve"> </w:delText>
        </w:r>
      </w:del>
      <w:r>
        <w:t xml:space="preserve">bottom duration) at speeds of </w:t>
      </w:r>
      <w:r w:rsidR="00954541">
        <w:t>3 knots</w:t>
      </w:r>
      <w:r>
        <w:t xml:space="preserve"> were conducted at each sampled station. For each tow, species composition of the catch was determined and </w:t>
      </w:r>
      <w:r w:rsidR="00954541">
        <w:t>species</w:t>
      </w:r>
      <w:ins w:id="50" w:author="Punt, Andre (O&amp;A, Hobart)" w:date="2014-08-06T05:01:00Z">
        <w:r w:rsidR="001137FF">
          <w:t>-</w:t>
        </w:r>
      </w:ins>
      <w:del w:id="51" w:author="Punt, Andre (O&amp;A, Hobart)" w:date="2014-08-06T05:01:00Z">
        <w:r w:rsidR="00954541" w:rsidDel="001137FF">
          <w:delText xml:space="preserve"> </w:delText>
        </w:r>
      </w:del>
      <w:r w:rsidR="00954541">
        <w:t xml:space="preserve">specific </w:t>
      </w:r>
      <w:r>
        <w:t>catch per unit effort (</w:t>
      </w:r>
      <w:r>
        <w:rPr>
          <w:i/>
        </w:rPr>
        <w:t>CPUE</w:t>
      </w:r>
      <w:r>
        <w:t>) was calculated as the weight of the catch (kg) divided by the area swept (ha) for a given trawl</w:t>
      </w:r>
      <w:r w:rsidR="00545D3E">
        <w:t xml:space="preserve"> (Figure </w:t>
      </w:r>
      <w:r w:rsidR="00545D3E">
        <w:fldChar w:fldCharType="begin"/>
      </w:r>
      <w:r w:rsidR="00545D3E">
        <w:instrText xml:space="preserve"> REF surveyData \h </w:instrText>
      </w:r>
      <w:r w:rsidR="00545D3E">
        <w:fldChar w:fldCharType="separate"/>
      </w:r>
      <w:r w:rsidR="00545D3E">
        <w:rPr>
          <w:noProof/>
        </w:rPr>
        <w:t>2</w:t>
      </w:r>
      <w:r w:rsidR="00545D3E">
        <w:fldChar w:fldCharType="end"/>
      </w:r>
      <w:r w:rsidR="00545D3E">
        <w:t>)</w:t>
      </w:r>
      <w:r>
        <w:t xml:space="preserve">. </w:t>
      </w:r>
      <w:r w:rsidR="00954541">
        <w:t xml:space="preserve">Global positioning (GPS) locations </w:t>
      </w:r>
      <w:r w:rsidR="008C7588">
        <w:t>for each trawl were projected using the Albers equal-area conic projection, an equal area map projection.</w:t>
      </w:r>
    </w:p>
    <w:p w14:paraId="491F5D55" w14:textId="77777777" w:rsidR="001B5174" w:rsidRDefault="001B5174" w:rsidP="001137FF">
      <w:pPr>
        <w:pStyle w:val="Heading2"/>
        <w:spacing w:before="240"/>
        <w:pPrChange w:id="52" w:author="Punt, Andre (O&amp;A, Hobart)" w:date="2014-08-06T05:01:00Z">
          <w:pPr>
            <w:pStyle w:val="Heading2"/>
          </w:pPr>
        </w:pPrChange>
      </w:pPr>
      <w:r>
        <w:t>Spatial fields</w:t>
      </w:r>
    </w:p>
    <w:p w14:paraId="534C55D4" w14:textId="77777777" w:rsidR="001B5174" w:rsidRDefault="001B5174" w:rsidP="001137FF">
      <w:pPr>
        <w:spacing w:line="240" w:lineRule="auto"/>
        <w:pPrChange w:id="53" w:author="Punt, Andre (O&amp;A, Hobart)" w:date="2014-08-06T05:01:00Z">
          <w:pPr>
            <w:spacing w:line="240" w:lineRule="auto"/>
            <w:ind w:firstLine="720"/>
          </w:pPr>
        </w:pPrChange>
      </w:pPr>
      <w:r>
        <w:t>Spatial data were defined as realizations of a stochastic process indexed by space</w:t>
      </w:r>
    </w:p>
    <w:p w14:paraId="32857896" w14:textId="77777777" w:rsidR="001B5174" w:rsidRDefault="001B5174" w:rsidP="00706AC6">
      <w:pPr>
        <w:spacing w:line="240" w:lineRule="auto"/>
        <w:jc w:val="right"/>
        <w:rPr>
          <w:rFonts w:eastAsiaTheme="minorEastAsia"/>
        </w:rPr>
      </w:pP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s∈</m:t>
            </m:r>
            <m:r>
              <m:rPr>
                <m:scr m:val="script"/>
              </m:rPr>
              <w:rPr>
                <w:rFonts w:ascii="Cambria Math" w:hAnsi="Cambria Math"/>
              </w:rPr>
              <m:t>D</m:t>
            </m:r>
          </m:e>
        </m:d>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693F53">
        <w:rPr>
          <w:rFonts w:eastAsiaTheme="minorEastAsia"/>
          <w:noProof/>
        </w:rPr>
        <w:t>1</w:t>
      </w:r>
      <w:r>
        <w:rPr>
          <w:rFonts w:eastAsiaTheme="minorEastAsia"/>
        </w:rPr>
        <w:fldChar w:fldCharType="end"/>
      </w:r>
    </w:p>
    <w:p w14:paraId="456FF2C6" w14:textId="77777777" w:rsidR="00C043B4" w:rsidRDefault="003A6D3C" w:rsidP="00706AC6">
      <w:pPr>
        <w:spacing w:line="240" w:lineRule="auto"/>
        <w:rPr>
          <w:rFonts w:ascii="Cambria Math" w:eastAsiaTheme="minorEastAsia" w:hAnsi="Cambria Math" w:cs="Cambria Math"/>
        </w:rPr>
      </w:pPr>
      <w:proofErr w:type="gramStart"/>
      <w:r>
        <w:t>where</w:t>
      </w:r>
      <w:proofErr w:type="gramEnd"/>
      <w:r w:rsidR="00C043B4">
        <w:t xml:space="preserve"> the domain</w:t>
      </w:r>
      <w:r>
        <w:t xml:space="preserve"> </w:t>
      </w:r>
      <w:r w:rsidR="00C043B4">
        <w:t>(</w:t>
      </w:r>
      <w:r>
        <w:t>Ɗ</w:t>
      </w:r>
      <w:r w:rsidR="00C043B4">
        <w:t>)</w:t>
      </w:r>
      <w:r w:rsidR="000E5FCD">
        <w:t xml:space="preserve"> is a fixed subset of </w:t>
      </w:r>
      <w:proofErr w:type="spellStart"/>
      <w:r w:rsidR="000E5FCD" w:rsidRPr="000E5FCD">
        <w:rPr>
          <w:rFonts w:ascii="Cambria Math" w:hAnsi="Cambria Math" w:cs="Cambria Math"/>
        </w:rPr>
        <w:t>ℝ</w:t>
      </w:r>
      <w:r w:rsidR="000E5FCD">
        <w:rPr>
          <w:rFonts w:ascii="Cambria Math" w:hAnsi="Cambria Math" w:cs="Cambria Math"/>
          <w:vertAlign w:val="superscript"/>
        </w:rPr>
        <w:t>d</w:t>
      </w:r>
      <w:proofErr w:type="spellEnd"/>
      <w:r w:rsidR="000E5FCD">
        <w:rPr>
          <w:rFonts w:ascii="Cambria Math" w:hAnsi="Cambria Math" w:cs="Cambria Math"/>
        </w:rPr>
        <w:t xml:space="preserve"> (here d = 2). The </w:t>
      </w:r>
      <w:r w:rsidR="00F7653E">
        <w:rPr>
          <w:rFonts w:ascii="Cambria Math" w:hAnsi="Cambria Math" w:cs="Cambria Math"/>
        </w:rPr>
        <w:t>point</w:t>
      </w:r>
      <w:ins w:id="54" w:author="Punt, Andre (O&amp;A, Hobart)" w:date="2014-08-06T05:02:00Z">
        <w:r w:rsidR="001137FF">
          <w:rPr>
            <w:rFonts w:ascii="Cambria Math" w:hAnsi="Cambria Math" w:cs="Cambria Math"/>
          </w:rPr>
          <w:t>-</w:t>
        </w:r>
      </w:ins>
      <w:del w:id="55" w:author="Punt, Andre (O&amp;A, Hobart)" w:date="2014-08-06T05:02:00Z">
        <w:r w:rsidR="00F7653E" w:rsidDel="001137FF">
          <w:rPr>
            <w:rFonts w:ascii="Cambria Math" w:hAnsi="Cambria Math" w:cs="Cambria Math"/>
          </w:rPr>
          <w:delText xml:space="preserve"> </w:delText>
        </w:r>
      </w:del>
      <w:r w:rsidR="00F7653E">
        <w:rPr>
          <w:rFonts w:ascii="Cambria Math" w:hAnsi="Cambria Math" w:cs="Cambria Math"/>
        </w:rPr>
        <w:t xml:space="preserve">referenced </w:t>
      </w:r>
      <w:r w:rsidR="000E5FCD">
        <w:rPr>
          <w:rFonts w:ascii="Cambria Math" w:hAnsi="Cambria Math" w:cs="Cambria Math"/>
        </w:rPr>
        <w:t>data</w:t>
      </w:r>
      <w:r w:rsidR="00F7653E">
        <w:rPr>
          <w:rFonts w:ascii="Cambria Math" w:hAnsi="Cambria Math" w:cs="Cambria Math"/>
        </w:rPr>
        <w:t xml:space="preserve"> of </w:t>
      </w:r>
      <w:r w:rsidR="00F7653E">
        <w:rPr>
          <w:rFonts w:ascii="Cambria Math" w:eastAsiaTheme="minorEastAsia" w:hAnsi="Cambria Math" w:cs="Cambria Math"/>
        </w:rPr>
        <w:t>n</w:t>
      </w:r>
      <w:commentRangeStart w:id="56"/>
      <w:r w:rsidR="00F7653E">
        <w:rPr>
          <w:rFonts w:ascii="Cambria Math" w:eastAsiaTheme="minorEastAsia" w:hAnsi="Cambria Math" w:cs="Cambria Math"/>
        </w:rPr>
        <w:t xml:space="preserve">onzero </w:t>
      </w:r>
      <w:r w:rsidR="00F7653E">
        <w:rPr>
          <w:rFonts w:ascii="Cambria Math" w:eastAsiaTheme="minorEastAsia" w:hAnsi="Cambria Math" w:cs="Cambria Math"/>
          <w:i/>
        </w:rPr>
        <w:t>CPUE</w:t>
      </w:r>
      <w:r w:rsidR="00F7653E">
        <w:rPr>
          <w:rFonts w:ascii="Cambria Math" w:eastAsiaTheme="minorEastAsia" w:hAnsi="Cambria Math" w:cs="Cambria Math"/>
        </w:rPr>
        <w:t xml:space="preserve"> measurements</w:t>
      </w:r>
      <w:r w:rsidR="002F7E44">
        <w:rPr>
          <w:rFonts w:ascii="Cambria Math" w:hAnsi="Cambria Math" w:cs="Cambria Math"/>
        </w:rPr>
        <w:t>,</w:t>
      </w:r>
      <w:commentRangeEnd w:id="56"/>
      <w:r w:rsidR="001137FF">
        <w:rPr>
          <w:rStyle w:val="CommentReference"/>
        </w:rPr>
        <w:commentReference w:id="56"/>
      </w:r>
      <w:r w:rsidR="000E5FCD">
        <w:rPr>
          <w:rFonts w:ascii="Cambria Math" w:hAnsi="Cambria Math" w:cs="Cambria Math"/>
        </w:rPr>
        <w:t xml:space="preserve"> </w:t>
      </w:r>
      <m:oMath>
        <m:r>
          <w:rPr>
            <w:rFonts w:ascii="Cambria Math" w:hAnsi="Cambria Math" w:cs="Cambria Math"/>
          </w:rPr>
          <m:t xml:space="preserve">y= </m:t>
        </m:r>
        <m:d>
          <m:dPr>
            <m:begChr m:val="{"/>
            <m:endChr m:val="}"/>
            <m:ctrlPr>
              <w:rPr>
                <w:rFonts w:ascii="Cambria Math" w:hAnsi="Cambria Math" w:cs="Cambria Math"/>
                <w:i/>
              </w:rPr>
            </m:ctrlPr>
          </m:dPr>
          <m:e>
            <m:r>
              <w:rPr>
                <w:rFonts w:ascii="Cambria Math" w:hAnsi="Cambria Math" w:cs="Cambria Math"/>
              </w:rPr>
              <m:t>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e>
            </m:d>
            <m:r>
              <w:rPr>
                <w:rFonts w:ascii="Cambria Math" w:hAnsi="Cambria Math" w:cs="Cambria Math"/>
              </w:rPr>
              <m:t>, …,  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n</m:t>
                    </m:r>
                  </m:sub>
                </m:sSub>
              </m:e>
            </m:d>
          </m:e>
        </m:d>
      </m:oMath>
      <w:r w:rsidR="000E5FCD">
        <w:rPr>
          <w:rFonts w:ascii="Cambria Math" w:eastAsiaTheme="minorEastAsia" w:hAnsi="Cambria Math" w:cs="Cambria Math"/>
        </w:rPr>
        <w:t xml:space="preserve">, where </w:t>
      </w:r>
      <m:oMath>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1</m:t>
            </m:r>
          </m:sub>
        </m:sSub>
        <m:r>
          <w:rPr>
            <w:rFonts w:ascii="Cambria Math" w:eastAsiaTheme="minorEastAsia" w:hAnsi="Cambria Math" w:cs="Cambria Math"/>
          </w:rPr>
          <m:t xml:space="preserve">, …, </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n</m:t>
            </m:r>
          </m:sub>
        </m:sSub>
        <m:r>
          <w:rPr>
            <w:rFonts w:ascii="Cambria Math" w:eastAsiaTheme="minorEastAsia" w:hAnsi="Cambria Math" w:cs="Cambria Math"/>
          </w:rPr>
          <m:t>)</m:t>
        </m:r>
      </m:oMath>
      <w:r w:rsidR="000E5FCD">
        <w:rPr>
          <w:rFonts w:ascii="Cambria Math" w:eastAsiaTheme="minorEastAsia" w:hAnsi="Cambria Math" w:cs="Cambria Math"/>
        </w:rPr>
        <w:t xml:space="preserve"> is a set indicating the spatial units at which the measurements </w:t>
      </w:r>
      <w:r w:rsidR="00F7653E">
        <w:rPr>
          <w:rFonts w:ascii="Cambria Math" w:eastAsiaTheme="minorEastAsia" w:hAnsi="Cambria Math" w:cs="Cambria Math"/>
        </w:rPr>
        <w:t>were</w:t>
      </w:r>
      <w:r w:rsidR="000E5FCD">
        <w:rPr>
          <w:rFonts w:ascii="Cambria Math" w:eastAsiaTheme="minorEastAsia" w:hAnsi="Cambria Math" w:cs="Cambria Math"/>
        </w:rPr>
        <w:t xml:space="preserve"> taken, </w:t>
      </w:r>
      <w:r w:rsidR="00F7653E">
        <w:rPr>
          <w:rFonts w:ascii="Cambria Math" w:eastAsiaTheme="minorEastAsia" w:hAnsi="Cambria Math" w:cs="Cambria Math"/>
        </w:rPr>
        <w:t xml:space="preserve">were modelled using a stochastic partial differential equation (SPDE) approach proposed by Lindgren </w:t>
      </w:r>
      <w:r w:rsidR="00F7653E">
        <w:rPr>
          <w:rFonts w:ascii="Cambria Math" w:eastAsiaTheme="minorEastAsia" w:hAnsi="Cambria Math" w:cs="Cambria Math"/>
          <w:i/>
        </w:rPr>
        <w:t>et al</w:t>
      </w:r>
      <w:r w:rsidR="00F7653E">
        <w:rPr>
          <w:rFonts w:ascii="Cambria Math" w:eastAsiaTheme="minorEastAsia" w:hAnsi="Cambria Math" w:cs="Cambria Math"/>
        </w:rPr>
        <w:t>. (2011)</w:t>
      </w:r>
      <w:r w:rsidR="007A4D35">
        <w:rPr>
          <w:rFonts w:ascii="Cambria Math" w:eastAsiaTheme="minorEastAsia" w:hAnsi="Cambria Math" w:cs="Cambria Math"/>
        </w:rPr>
        <w:t xml:space="preserve">. </w:t>
      </w:r>
      <w:r w:rsidR="00F7653E">
        <w:rPr>
          <w:rFonts w:ascii="Cambria Math" w:eastAsiaTheme="minorEastAsia" w:hAnsi="Cambria Math" w:cs="Cambria Math"/>
        </w:rPr>
        <w:t xml:space="preserve">Continuous spatial processes were represented using </w:t>
      </w:r>
      <w:r w:rsidR="007A4D35">
        <w:rPr>
          <w:rFonts w:ascii="Cambria Math" w:eastAsiaTheme="minorEastAsia" w:hAnsi="Cambria Math" w:cs="Cambria Math"/>
        </w:rPr>
        <w:t xml:space="preserve">discretely indexed </w:t>
      </w:r>
      <w:r w:rsidR="00F7653E">
        <w:rPr>
          <w:rFonts w:ascii="Cambria Math" w:eastAsiaTheme="minorEastAsia" w:hAnsi="Cambria Math" w:cs="Cambria Math"/>
        </w:rPr>
        <w:t>l</w:t>
      </w:r>
      <w:r w:rsidR="002F7E44">
        <w:rPr>
          <w:rFonts w:ascii="Cambria Math" w:eastAsiaTheme="minorEastAsia" w:hAnsi="Cambria Math" w:cs="Cambria Math"/>
        </w:rPr>
        <w:t xml:space="preserve">atent stationary Gaussian </w:t>
      </w:r>
      <w:r w:rsidR="007A4D35">
        <w:rPr>
          <w:rFonts w:ascii="Cambria Math" w:eastAsiaTheme="minorEastAsia" w:hAnsi="Cambria Math" w:cs="Cambria Math"/>
        </w:rPr>
        <w:t xml:space="preserve">Markov random </w:t>
      </w:r>
      <w:r w:rsidR="002F7E44">
        <w:rPr>
          <w:rFonts w:ascii="Cambria Math" w:eastAsiaTheme="minorEastAsia" w:hAnsi="Cambria Math" w:cs="Cambria Math"/>
        </w:rPr>
        <w:t>fields (G</w:t>
      </w:r>
      <w:r w:rsidR="007A4D35">
        <w:rPr>
          <w:rFonts w:ascii="Cambria Math" w:eastAsiaTheme="minorEastAsia" w:hAnsi="Cambria Math" w:cs="Cambria Math"/>
        </w:rPr>
        <w:t>MR</w:t>
      </w:r>
      <w:r w:rsidR="002F7E44">
        <w:rPr>
          <w:rFonts w:ascii="Cambria Math" w:eastAsiaTheme="minorEastAsia" w:hAnsi="Cambria Math" w:cs="Cambria Math"/>
        </w:rPr>
        <w:t xml:space="preserve">Fs), </w:t>
      </w:r>
      <w:del w:id="57" w:author="Punt, Andre (O&amp;A, Hobart)" w:date="2014-08-06T05:02:00Z">
        <w:r w:rsidR="002F7E44" w:rsidDel="001137FF">
          <w:rPr>
            <w:rFonts w:ascii="Cambria Math" w:eastAsiaTheme="minorEastAsia" w:hAnsi="Cambria Math" w:cs="Cambria Math"/>
          </w:rPr>
          <w:delText xml:space="preserve">which is the same as saying </w:delText>
        </w:r>
      </w:del>
      <w:ins w:id="58" w:author="Punt, Andre (O&amp;A, Hobart)" w:date="2014-08-06T05:02:00Z">
        <w:r w:rsidR="001137FF">
          <w:rPr>
            <w:rFonts w:ascii="Cambria Math" w:eastAsiaTheme="minorEastAsia" w:hAnsi="Cambria Math" w:cs="Cambria Math"/>
          </w:rPr>
          <w:t xml:space="preserve">i.e., </w:t>
        </w:r>
      </w:ins>
      <w:r w:rsidR="002F7E44">
        <w:rPr>
          <w:rFonts w:ascii="Cambria Math" w:eastAsiaTheme="minorEastAsia" w:hAnsi="Cambria Math" w:cs="Cambria Math"/>
        </w:rPr>
        <w:t>the parameters</w:t>
      </w:r>
      <w:r w:rsidR="00F7653E">
        <w:rPr>
          <w:rFonts w:ascii="Cambria Math" w:eastAsiaTheme="minorEastAsia" w:hAnsi="Cambria Math" w:cs="Cambria Math"/>
        </w:rPr>
        <w:t xml:space="preserve"> of the process</w:t>
      </w:r>
      <w:r w:rsidR="002F7E44">
        <w:rPr>
          <w:rFonts w:ascii="Cambria Math" w:eastAsiaTheme="minorEastAsia" w:hAnsi="Cambria Math" w:cs="Cambria Math"/>
        </w:rPr>
        <w:t xml:space="preserve"> have a multivariate Normal distribution with mean </w:t>
      </w:r>
      <w:r w:rsidR="002F7E44" w:rsidRPr="002F7E44">
        <w:rPr>
          <w:rFonts w:ascii="Cambria Math" w:eastAsiaTheme="minorEastAsia" w:hAnsi="Cambria Math" w:cs="Cambria Math"/>
          <w:b/>
        </w:rPr>
        <w:t>μ</w:t>
      </w:r>
      <w:r w:rsidR="002F7E44">
        <w:rPr>
          <w:rFonts w:ascii="Cambria Math" w:eastAsiaTheme="minorEastAsia" w:hAnsi="Cambria Math" w:cs="Cambria Math"/>
        </w:rPr>
        <w:t xml:space="preserve"> = (μ</w:t>
      </w:r>
      <w:r w:rsidR="002F7E44" w:rsidRPr="002F7E44">
        <w:rPr>
          <w:rFonts w:ascii="Cambria Math" w:eastAsiaTheme="minorEastAsia" w:hAnsi="Cambria Math" w:cs="Cambria Math"/>
          <w:vertAlign w:val="subscript"/>
        </w:rPr>
        <w:softHyphen/>
        <w:t>1</w:t>
      </w:r>
      <w:r w:rsidR="002F7E44">
        <w:rPr>
          <w:rFonts w:ascii="Cambria Math" w:eastAsiaTheme="minorEastAsia" w:hAnsi="Cambria Math" w:cs="Cambria Math"/>
        </w:rPr>
        <w:t xml:space="preserve">, …, </w:t>
      </w:r>
      <w:proofErr w:type="spellStart"/>
      <w:r w:rsidR="002F7E44">
        <w:rPr>
          <w:rFonts w:ascii="Cambria Math" w:eastAsiaTheme="minorEastAsia" w:hAnsi="Cambria Math" w:cs="Cambria Math"/>
        </w:rPr>
        <w:t>μ</w:t>
      </w:r>
      <w:r w:rsidR="002F7E44">
        <w:rPr>
          <w:rFonts w:ascii="Cambria Math" w:eastAsiaTheme="minorEastAsia" w:hAnsi="Cambria Math" w:cs="Cambria Math"/>
          <w:vertAlign w:val="subscript"/>
        </w:rPr>
        <w:t>n</w:t>
      </w:r>
      <w:proofErr w:type="spellEnd"/>
      <w:r w:rsidR="002F7E44">
        <w:rPr>
          <w:rFonts w:ascii="Cambria Math" w:eastAsiaTheme="minorEastAsia" w:hAnsi="Cambria Math" w:cs="Cambria Math"/>
        </w:rPr>
        <w:t>)</w:t>
      </w:r>
      <w:r w:rsidR="00C642CA">
        <w:rPr>
          <w:rFonts w:ascii="Cambria Math" w:eastAsiaTheme="minorEastAsia" w:hAnsi="Cambria Math" w:cs="Cambria Math"/>
        </w:rPr>
        <w:t>′</w:t>
      </w:r>
      <w:r w:rsidR="002F7E44">
        <w:rPr>
          <w:rFonts w:ascii="Cambria Math" w:eastAsiaTheme="minorEastAsia" w:hAnsi="Cambria Math" w:cs="Cambria Math"/>
        </w:rPr>
        <w:t xml:space="preserve"> and a spatially</w:t>
      </w:r>
      <w:ins w:id="59" w:author="Punt, Andre (O&amp;A, Hobart)" w:date="2014-08-06T05:02:00Z">
        <w:r w:rsidR="001137FF">
          <w:rPr>
            <w:rFonts w:ascii="Cambria Math" w:eastAsiaTheme="minorEastAsia" w:hAnsi="Cambria Math" w:cs="Cambria Math"/>
          </w:rPr>
          <w:t>-</w:t>
        </w:r>
      </w:ins>
      <w:del w:id="60" w:author="Punt, Andre (O&amp;A, Hobart)" w:date="2014-08-06T05:02:00Z">
        <w:r w:rsidR="002F7E44" w:rsidDel="001137FF">
          <w:rPr>
            <w:rFonts w:ascii="Cambria Math" w:eastAsiaTheme="minorEastAsia" w:hAnsi="Cambria Math" w:cs="Cambria Math"/>
          </w:rPr>
          <w:delText xml:space="preserve"> </w:delText>
        </w:r>
      </w:del>
      <w:r w:rsidR="002F7E44">
        <w:rPr>
          <w:rFonts w:ascii="Cambria Math" w:eastAsiaTheme="minorEastAsia" w:hAnsi="Cambria Math" w:cs="Cambria Math"/>
        </w:rPr>
        <w:t xml:space="preserve">structured covariance matrix Σ, whose generic element </w:t>
      </w:r>
      <w:proofErr w:type="spellStart"/>
      <w:r w:rsidR="002F7E44">
        <w:rPr>
          <w:rFonts w:ascii="Cambria Math" w:eastAsiaTheme="minorEastAsia" w:hAnsi="Cambria Math" w:cs="Cambria Math"/>
        </w:rPr>
        <w:t>Σ</w:t>
      </w:r>
      <w:r w:rsidR="002F7E44" w:rsidRPr="002F7E44">
        <w:rPr>
          <w:rFonts w:ascii="Cambria Math" w:eastAsiaTheme="minorEastAsia" w:hAnsi="Cambria Math" w:cs="Cambria Math"/>
          <w:vertAlign w:val="subscript"/>
        </w:rPr>
        <w:t>i,j</w:t>
      </w:r>
      <w:proofErr w:type="spellEnd"/>
      <w:r w:rsidR="002F7E44">
        <w:rPr>
          <w:rFonts w:ascii="Cambria Math" w:eastAsiaTheme="minorEastAsia" w:hAnsi="Cambria Math" w:cs="Cambria Math"/>
        </w:rPr>
        <w:t xml:space="preserve"> = </w:t>
      </w:r>
      <w:proofErr w:type="spellStart"/>
      <w:r w:rsidR="002F7E44">
        <w:rPr>
          <w:rFonts w:ascii="Cambria Math" w:eastAsiaTheme="minorEastAsia" w:hAnsi="Cambria Math" w:cs="Cambria Math"/>
        </w:rPr>
        <w:t>Cov</w:t>
      </w:r>
      <w:proofErr w:type="spellEnd"/>
      <w:r w:rsidR="002F7E44">
        <w:rPr>
          <w:rFonts w:ascii="Cambria Math" w:eastAsiaTheme="minorEastAsia" w:hAnsi="Cambria Math" w:cs="Cambria Math"/>
        </w:rPr>
        <w:t>(</w:t>
      </w:r>
      <w:proofErr w:type="spellStart"/>
      <w:r w:rsidR="002F7E44">
        <w:rPr>
          <w:rFonts w:ascii="Cambria Math" w:eastAsiaTheme="minorEastAsia" w:hAnsi="Cambria Math" w:cs="Cambria Math"/>
        </w:rPr>
        <w:t>θ</w:t>
      </w:r>
      <w:r w:rsidR="002F7E44" w:rsidRPr="002F7E44">
        <w:rPr>
          <w:rFonts w:ascii="Cambria Math" w:eastAsiaTheme="minorEastAsia" w:hAnsi="Cambria Math" w:cs="Cambria Math"/>
          <w:vertAlign w:val="subscript"/>
        </w:rPr>
        <w:t>i</w:t>
      </w:r>
      <w:proofErr w:type="spellEnd"/>
      <w:r w:rsidR="002F7E44">
        <w:rPr>
          <w:rFonts w:ascii="Cambria Math" w:eastAsiaTheme="minorEastAsia" w:hAnsi="Cambria Math" w:cs="Cambria Math"/>
        </w:rPr>
        <w:t xml:space="preserve">, </w:t>
      </w:r>
      <w:proofErr w:type="spellStart"/>
      <w:r w:rsidR="002F7E44">
        <w:rPr>
          <w:rFonts w:ascii="Cambria Math" w:eastAsiaTheme="minorEastAsia" w:hAnsi="Cambria Math" w:cs="Cambria Math"/>
        </w:rPr>
        <w:t>θ</w:t>
      </w:r>
      <w:r w:rsidR="002F7E44" w:rsidRPr="002F7E44">
        <w:rPr>
          <w:rFonts w:ascii="Cambria Math" w:eastAsiaTheme="minorEastAsia" w:hAnsi="Cambria Math" w:cs="Cambria Math"/>
          <w:vertAlign w:val="subscript"/>
        </w:rPr>
        <w:t>j</w:t>
      </w:r>
      <w:proofErr w:type="spellEnd"/>
      <w:r w:rsidR="002F7E44">
        <w:rPr>
          <w:rFonts w:ascii="Cambria Math" w:eastAsiaTheme="minorEastAsia" w:hAnsi="Cambria Math" w:cs="Cambria Math"/>
        </w:rPr>
        <w:t xml:space="preserve">) =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2F7E44">
        <w:rPr>
          <w:rFonts w:ascii="Cambria Math" w:eastAsiaTheme="minorEastAsia" w:hAnsi="Cambria Math" w:cs="Cambria Math"/>
        </w:rPr>
        <w:t xml:space="preserve">. </w:t>
      </w:r>
      <w:r w:rsidR="007A4D35">
        <w:rPr>
          <w:rFonts w:ascii="Cambria Math" w:eastAsiaTheme="minorEastAsia" w:hAnsi="Cambria Math" w:cs="Cambria Math"/>
        </w:rPr>
        <w:t xml:space="preserve">GMRFs </w:t>
      </w:r>
      <w:r w:rsidR="0067100A">
        <w:rPr>
          <w:rFonts w:ascii="Cambria Math" w:eastAsiaTheme="minorEastAsia" w:hAnsi="Cambria Math" w:cs="Cambria Math"/>
        </w:rPr>
        <w:t xml:space="preserve">use sparse precision matrices rather than </w:t>
      </w:r>
      <m:oMath>
        <m:r>
          <w:rPr>
            <w:rFonts w:ascii="Cambria Math" w:eastAsiaTheme="minorEastAsia" w:hAnsi="Cambria Math" w:cs="Cambria Math"/>
          </w:rPr>
          <m:t>n x n</m:t>
        </m:r>
      </m:oMath>
      <w:r w:rsidR="0067100A">
        <w:rPr>
          <w:rFonts w:ascii="Cambria Math" w:eastAsiaTheme="minorEastAsia" w:hAnsi="Cambria Math" w:cs="Cambria Math"/>
        </w:rPr>
        <w:t xml:space="preserve"> dense covariance matrices, making them c</w:t>
      </w:r>
      <w:r w:rsidR="007A4D35">
        <w:rPr>
          <w:rFonts w:ascii="Cambria Math" w:eastAsiaTheme="minorEastAsia" w:hAnsi="Cambria Math" w:cs="Cambria Math"/>
        </w:rPr>
        <w:t>omputationally efficient compared to Gaussian fields (</w:t>
      </w:r>
      <w:proofErr w:type="spellStart"/>
      <w:r w:rsidR="0067100A">
        <w:t>Jona-Lasinio</w:t>
      </w:r>
      <w:proofErr w:type="spellEnd"/>
      <w:r w:rsidR="0067100A">
        <w:rPr>
          <w:rFonts w:ascii="Cambria Math" w:eastAsiaTheme="minorEastAsia" w:hAnsi="Cambria Math" w:cs="Cambria Math"/>
          <w:i/>
        </w:rPr>
        <w:t xml:space="preserve"> </w:t>
      </w:r>
      <w:r w:rsidR="007A4D35">
        <w:rPr>
          <w:rFonts w:ascii="Cambria Math" w:eastAsiaTheme="minorEastAsia" w:hAnsi="Cambria Math" w:cs="Cambria Math"/>
          <w:i/>
        </w:rPr>
        <w:t>et al</w:t>
      </w:r>
      <w:r w:rsidR="007A4D35">
        <w:rPr>
          <w:rFonts w:ascii="Cambria Math" w:eastAsiaTheme="minorEastAsia" w:hAnsi="Cambria Math" w:cs="Cambria Math"/>
        </w:rPr>
        <w:t xml:space="preserve">., 2012; Banerjee </w:t>
      </w:r>
      <w:r w:rsidR="007A4D35">
        <w:rPr>
          <w:rFonts w:ascii="Cambria Math" w:eastAsiaTheme="minorEastAsia" w:hAnsi="Cambria Math" w:cs="Cambria Math"/>
          <w:i/>
        </w:rPr>
        <w:t>et al</w:t>
      </w:r>
      <w:r w:rsidR="007A4D35">
        <w:rPr>
          <w:rFonts w:ascii="Cambria Math" w:eastAsiaTheme="minorEastAsia" w:hAnsi="Cambria Math" w:cs="Cambria Math"/>
        </w:rPr>
        <w:t xml:space="preserve">., 2004). </w:t>
      </w:r>
      <w:r w:rsidR="00C043B4">
        <w:rPr>
          <w:rFonts w:ascii="Cambria Math" w:eastAsiaTheme="minorEastAsia" w:hAnsi="Cambria Math" w:cs="Cambria Math"/>
        </w:rPr>
        <w:t xml:space="preserve">Triangulation of </w:t>
      </w:r>
      <w:r w:rsidR="00C043B4">
        <w:t>Ɗ</w:t>
      </w:r>
      <w:r w:rsidR="00C043B4">
        <w:rPr>
          <w:rFonts w:ascii="Cambria Math" w:eastAsiaTheme="minorEastAsia" w:hAnsi="Cambria Math" w:cs="Cambria Math"/>
        </w:rPr>
        <w:t xml:space="preserve"> facilitates the transformation of a continuous space </w:t>
      </w:r>
      <w:commentRangeStart w:id="61"/>
      <w:r w:rsidR="00C043B4">
        <w:rPr>
          <w:rFonts w:ascii="Cambria Math" w:eastAsiaTheme="minorEastAsia" w:hAnsi="Cambria Math" w:cs="Cambria Math"/>
        </w:rPr>
        <w:t>(</w:t>
      </w:r>
      <m:oMath>
        <m:r>
          <w:rPr>
            <w:rFonts w:ascii="Cambria Math" w:eastAsiaTheme="minorEastAsia" w:hAnsi="Cambria Math" w:cs="Cambria Math"/>
          </w:rPr>
          <m:t>ξ(s)</m:t>
        </m:r>
      </m:oMath>
      <w:r w:rsidR="00C043B4">
        <w:rPr>
          <w:rFonts w:ascii="Cambria Math" w:eastAsiaTheme="minorEastAsia" w:hAnsi="Cambria Math" w:cs="Cambria Math"/>
        </w:rPr>
        <w:t>)</w:t>
      </w:r>
      <w:commentRangeEnd w:id="61"/>
      <w:r w:rsidR="001137FF">
        <w:rPr>
          <w:rStyle w:val="CommentReference"/>
        </w:rPr>
        <w:commentReference w:id="61"/>
      </w:r>
      <w:r w:rsidR="00C043B4">
        <w:rPr>
          <w:rFonts w:ascii="Cambria Math" w:eastAsiaTheme="minorEastAsia" w:hAnsi="Cambria Math" w:cs="Cambria Math"/>
        </w:rPr>
        <w:t xml:space="preserve"> to a discretely</w:t>
      </w:r>
      <w:ins w:id="62" w:author="Punt, Andre (O&amp;A, Hobart)" w:date="2014-08-06T05:03:00Z">
        <w:r w:rsidR="001137FF">
          <w:rPr>
            <w:rFonts w:ascii="Cambria Math" w:eastAsiaTheme="minorEastAsia" w:hAnsi="Cambria Math" w:cs="Cambria Math"/>
          </w:rPr>
          <w:t>-</w:t>
        </w:r>
      </w:ins>
      <w:del w:id="63" w:author="Punt, Andre (O&amp;A, Hobart)" w:date="2014-08-06T05:03:00Z">
        <w:r w:rsidR="00C043B4" w:rsidDel="001137FF">
          <w:rPr>
            <w:rFonts w:ascii="Cambria Math" w:eastAsiaTheme="minorEastAsia" w:hAnsi="Cambria Math" w:cs="Cambria Math"/>
          </w:rPr>
          <w:delText xml:space="preserve"> </w:delText>
        </w:r>
      </w:del>
      <w:r w:rsidR="00C043B4">
        <w:rPr>
          <w:rFonts w:ascii="Cambria Math" w:eastAsiaTheme="minorEastAsia" w:hAnsi="Cambria Math" w:cs="Cambria Math"/>
        </w:rPr>
        <w:t>indexed GMRF via a basis function</w:t>
      </w:r>
    </w:p>
    <w:p w14:paraId="72C17F6D" w14:textId="77777777" w:rsidR="00C043B4" w:rsidRDefault="00C043B4" w:rsidP="00706AC6">
      <w:pPr>
        <w:spacing w:line="240" w:lineRule="auto"/>
        <w:jc w:val="right"/>
        <w:rPr>
          <w:rFonts w:ascii="Cambria Math" w:eastAsiaTheme="minorEastAsia" w:hAnsi="Cambria Math" w:cs="Cambria Math"/>
        </w:rPr>
      </w:pPr>
      <m:oMath>
        <m:r>
          <w:rPr>
            <w:rFonts w:ascii="Cambria Math" w:eastAsiaTheme="minorEastAsia" w:hAnsi="Cambria Math" w:cs="Cambria Math"/>
          </w:rPr>
          <m:t>ξ</m:t>
        </m:r>
        <m:d>
          <m:dPr>
            <m:ctrlPr>
              <w:rPr>
                <w:rFonts w:ascii="Cambria Math" w:eastAsiaTheme="minorEastAsia" w:hAnsi="Cambria Math" w:cs="Cambria Math"/>
                <w:i/>
              </w:rPr>
            </m:ctrlPr>
          </m:dPr>
          <m:e>
            <m:r>
              <w:rPr>
                <w:rFonts w:ascii="Cambria Math" w:eastAsiaTheme="minorEastAsia" w:hAnsi="Cambria Math" w:cs="Cambria Math"/>
              </w:rPr>
              <m:t>s</m:t>
            </m:r>
          </m:e>
        </m:d>
        <m:r>
          <w:rPr>
            <w:rFonts w:ascii="Cambria Math" w:eastAsiaTheme="minorEastAsia" w:hAnsi="Cambria Math" w:cs="Cambria Math"/>
          </w:rPr>
          <m:t xml:space="preserve">=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g=1</m:t>
            </m:r>
          </m:sub>
          <m:sup>
            <m:r>
              <w:rPr>
                <w:rFonts w:ascii="Cambria Math" w:eastAsiaTheme="minorEastAsia" w:hAnsi="Cambria Math" w:cs="Cambria Math"/>
              </w:rPr>
              <m:t>G</m:t>
            </m:r>
          </m:sup>
          <m:e>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e>
        </m:nary>
        <m:r>
          <w:rPr>
            <w:rFonts w:ascii="Cambria Math" w:eastAsiaTheme="minorEastAsia" w:hAnsi="Cambria Math" w:cs="Cambria Math"/>
          </w:rPr>
          <m:t>(s)</m:t>
        </m:r>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oMath>
      <w:r w:rsidR="00CF445A">
        <w:rPr>
          <w:rFonts w:ascii="Cambria Math" w:eastAsiaTheme="minorEastAsia" w:hAnsi="Cambria Math" w:cs="Cambria Math"/>
        </w:rPr>
        <w:t xml:space="preserve">, </w:t>
      </w:r>
      <w:r w:rsidR="00CF445A">
        <w:rPr>
          <w:rFonts w:ascii="Cambria Math" w:eastAsiaTheme="minorEastAsia" w:hAnsi="Cambria Math" w:cs="Cambria Math"/>
        </w:rPr>
        <w:tab/>
      </w:r>
      <w:r w:rsidR="00CF445A">
        <w:rPr>
          <w:rFonts w:ascii="Cambria Math" w:eastAsiaTheme="minorEastAsia" w:hAnsi="Cambria Math" w:cs="Cambria Math"/>
        </w:rPr>
        <w:tab/>
      </w:r>
      <w:r w:rsidR="00CF445A">
        <w:rPr>
          <w:rFonts w:ascii="Cambria Math" w:eastAsiaTheme="minorEastAsia" w:hAnsi="Cambria Math" w:cs="Cambria Math"/>
        </w:rPr>
        <w:tab/>
      </w:r>
      <w:r w:rsidR="00CF445A">
        <w:rPr>
          <w:rFonts w:ascii="Cambria Math" w:eastAsiaTheme="minorEastAsia" w:hAnsi="Cambria Math" w:cs="Cambria Math"/>
        </w:rPr>
        <w:tab/>
        <w:t xml:space="preserve">Eq. </w:t>
      </w:r>
      <w:r w:rsidR="00CF445A">
        <w:rPr>
          <w:rFonts w:ascii="Cambria Math" w:eastAsiaTheme="minorEastAsia" w:hAnsi="Cambria Math" w:cs="Cambria Math"/>
        </w:rPr>
        <w:fldChar w:fldCharType="begin"/>
      </w:r>
      <w:r w:rsidR="00CF445A">
        <w:rPr>
          <w:rFonts w:ascii="Cambria Math" w:eastAsiaTheme="minorEastAsia" w:hAnsi="Cambria Math" w:cs="Cambria Math"/>
        </w:rPr>
        <w:instrText xml:space="preserve"> SEQ Eq \* MERGEFORMAT </w:instrText>
      </w:r>
      <w:r w:rsidR="00CF445A">
        <w:rPr>
          <w:rFonts w:ascii="Cambria Math" w:eastAsiaTheme="minorEastAsia" w:hAnsi="Cambria Math" w:cs="Cambria Math"/>
        </w:rPr>
        <w:fldChar w:fldCharType="separate"/>
      </w:r>
      <w:r w:rsidR="00693F53">
        <w:rPr>
          <w:rFonts w:ascii="Cambria Math" w:eastAsiaTheme="minorEastAsia" w:hAnsi="Cambria Math" w:cs="Cambria Math"/>
          <w:noProof/>
        </w:rPr>
        <w:t>2</w:t>
      </w:r>
      <w:r w:rsidR="00CF445A">
        <w:rPr>
          <w:rFonts w:ascii="Cambria Math" w:eastAsiaTheme="minorEastAsia" w:hAnsi="Cambria Math" w:cs="Cambria Math"/>
        </w:rPr>
        <w:fldChar w:fldCharType="end"/>
      </w:r>
    </w:p>
    <w:p w14:paraId="04426F37" w14:textId="77777777" w:rsidR="001B5174" w:rsidRDefault="00CF445A" w:rsidP="00706AC6">
      <w:pPr>
        <w:spacing w:line="240" w:lineRule="auto"/>
        <w:rPr>
          <w:rFonts w:ascii="Cambria Math" w:eastAsiaTheme="minorEastAsia" w:hAnsi="Cambria Math" w:cs="Cambria Math"/>
        </w:rPr>
      </w:pPr>
      <w:proofErr w:type="gramStart"/>
      <w:r>
        <w:rPr>
          <w:rFonts w:ascii="Cambria Math" w:eastAsiaTheme="minorEastAsia" w:hAnsi="Cambria Math" w:cs="Cambria Math"/>
        </w:rPr>
        <w:t>where</w:t>
      </w:r>
      <w:proofErr w:type="gramEnd"/>
      <w:r>
        <w:rPr>
          <w:rFonts w:ascii="Cambria Math" w:eastAsiaTheme="minorEastAsia" w:hAnsi="Cambria Math" w:cs="Cambria Math"/>
        </w:rPr>
        <w:t xml:space="preserve"> </w:t>
      </w:r>
      <w:r>
        <w:rPr>
          <w:rFonts w:ascii="Cambria Math" w:eastAsiaTheme="minorEastAsia" w:hAnsi="Cambria Math" w:cs="Cambria Math"/>
          <w:i/>
        </w:rPr>
        <w:t>G</w:t>
      </w:r>
      <w:r>
        <w:rPr>
          <w:rFonts w:ascii="Cambria Math" w:eastAsiaTheme="minorEastAsia" w:hAnsi="Cambria Math" w:cs="Cambria Math"/>
        </w:rPr>
        <w:t xml:space="preserve"> is the total number of vertices in the triangulation,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r>
          <w:rPr>
            <w:rFonts w:ascii="Cambria Math" w:eastAsiaTheme="minorEastAsia" w:hAnsi="Cambria Math" w:cs="Cambria Math"/>
          </w:rPr>
          <m:t>}</m:t>
        </m:r>
      </m:oMath>
      <w:r>
        <w:rPr>
          <w:rFonts w:ascii="Cambria Math" w:eastAsiaTheme="minorEastAsia" w:hAnsi="Cambria Math" w:cs="Cambria Math"/>
        </w:rPr>
        <w:t xml:space="preserve"> is the set of </w:t>
      </w:r>
      <w:proofErr w:type="spellStart"/>
      <w:r>
        <w:rPr>
          <w:rFonts w:ascii="Cambria Math" w:eastAsiaTheme="minorEastAsia" w:hAnsi="Cambria Math" w:cs="Cambria Math"/>
        </w:rPr>
        <w:t>basis</w:t>
      </w:r>
      <w:proofErr w:type="spellEnd"/>
      <w:r>
        <w:rPr>
          <w:rFonts w:ascii="Cambria Math" w:eastAsiaTheme="minorEastAsia" w:hAnsi="Cambria Math" w:cs="Cambria Math"/>
        </w:rPr>
        <w:t xml:space="preserve"> functions, and </w:t>
      </w:r>
      <m:oMath>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oMath>
      <w:r>
        <w:rPr>
          <w:rFonts w:ascii="Cambria Math" w:eastAsiaTheme="minorEastAsia" w:hAnsi="Cambria Math" w:cs="Cambria Math"/>
        </w:rPr>
        <w:t xml:space="preserve"> are the non-zero distributed weights. Basis functions were chosen such that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oMath>
      <w:r>
        <w:rPr>
          <w:rFonts w:ascii="Cambria Math" w:eastAsiaTheme="minorEastAsia" w:hAnsi="Cambria Math" w:cs="Cambria Math"/>
        </w:rPr>
        <w:t xml:space="preserve"> was 1 at vertex </w:t>
      </w:r>
      <w:r>
        <w:rPr>
          <w:rFonts w:ascii="Cambria Math" w:eastAsiaTheme="minorEastAsia" w:hAnsi="Cambria Math" w:cs="Cambria Math"/>
          <w:i/>
        </w:rPr>
        <w:t>g</w:t>
      </w:r>
      <w:r>
        <w:rPr>
          <w:rFonts w:ascii="Cambria Math" w:eastAsiaTheme="minorEastAsia" w:hAnsi="Cambria Math" w:cs="Cambria Math"/>
        </w:rPr>
        <w:t xml:space="preserve"> and 0 everywhere else (Lindgren </w:t>
      </w:r>
      <w:r>
        <w:rPr>
          <w:rFonts w:ascii="Cambria Math" w:eastAsiaTheme="minorEastAsia" w:hAnsi="Cambria Math" w:cs="Cambria Math"/>
          <w:i/>
        </w:rPr>
        <w:t>et al</w:t>
      </w:r>
      <w:r>
        <w:rPr>
          <w:rFonts w:ascii="Cambria Math" w:eastAsiaTheme="minorEastAsia" w:hAnsi="Cambria Math" w:cs="Cambria Math"/>
        </w:rPr>
        <w:t xml:space="preserve">., 2011). </w:t>
      </w:r>
      <w:r w:rsidR="002F7E44">
        <w:rPr>
          <w:rFonts w:ascii="Cambria Math" w:eastAsiaTheme="minorEastAsia" w:hAnsi="Cambria Math" w:cs="Cambria Math"/>
        </w:rPr>
        <w:t xml:space="preserve">Here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oMath>
      <w:r w:rsidR="002F7E44">
        <w:rPr>
          <w:rFonts w:ascii="Cambria Math" w:eastAsiaTheme="minorEastAsia" w:hAnsi="Cambria Math" w:cs="Cambria Math"/>
        </w:rPr>
        <w:t xml:space="preserve"> is the variance component for</w:t>
      </w:r>
      <w:r w:rsidR="00C642CA">
        <w:rPr>
          <w:rFonts w:ascii="Cambria Math" w:eastAsiaTheme="minorEastAsia" w:hAnsi="Cambria Math" w:cs="Cambria Math"/>
        </w:rPr>
        <w:t xml:space="preserve"> </w:t>
      </w:r>
      <m:oMath>
        <m:r>
          <w:rPr>
            <w:rFonts w:ascii="Cambria Math" w:eastAsiaTheme="minorEastAsia" w:hAnsi="Cambria Math" w:cs="Cambria Math"/>
          </w:rPr>
          <m:t>i,j=1, …, n</m:t>
        </m:r>
      </m:oMath>
      <w:r w:rsidR="00C642CA">
        <w:rPr>
          <w:rFonts w:ascii="Cambria Math" w:eastAsiaTheme="minorEastAsia" w:hAnsi="Cambria Math" w:cs="Cambria Math"/>
        </w:rPr>
        <w:t xml:space="preserve"> and </w:t>
      </w:r>
      <m:oMath>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C642CA">
        <w:rPr>
          <w:rFonts w:ascii="Cambria Math" w:eastAsiaTheme="minorEastAsia" w:hAnsi="Cambria Math" w:cs="Cambria Math"/>
        </w:rPr>
        <w:t xml:space="preserve"> is the (isotropic) </w:t>
      </w:r>
      <w:commentRangeStart w:id="64"/>
      <w:proofErr w:type="spellStart"/>
      <w:r w:rsidR="00C642CA">
        <w:rPr>
          <w:rFonts w:ascii="Cambria Math" w:eastAsiaTheme="minorEastAsia" w:hAnsi="Cambria Math" w:cs="Cambria Math"/>
        </w:rPr>
        <w:t>Matérn</w:t>
      </w:r>
      <w:proofErr w:type="spellEnd"/>
      <w:r w:rsidR="00C642CA">
        <w:rPr>
          <w:rFonts w:ascii="Cambria Math" w:eastAsiaTheme="minorEastAsia" w:hAnsi="Cambria Math" w:cs="Cambria Math"/>
        </w:rPr>
        <w:t xml:space="preserve"> spatia</w:t>
      </w:r>
      <w:commentRangeEnd w:id="64"/>
      <w:r w:rsidR="001137FF">
        <w:rPr>
          <w:rStyle w:val="CommentReference"/>
        </w:rPr>
        <w:commentReference w:id="64"/>
      </w:r>
      <w:r w:rsidR="00C642CA">
        <w:rPr>
          <w:rFonts w:ascii="Cambria Math" w:eastAsiaTheme="minorEastAsia" w:hAnsi="Cambria Math" w:cs="Cambria Math"/>
        </w:rPr>
        <w:t>l covariance function (</w:t>
      </w:r>
      <w:proofErr w:type="spellStart"/>
      <w:r w:rsidR="00C642CA">
        <w:rPr>
          <w:rFonts w:ascii="Cambria Math" w:eastAsiaTheme="minorEastAsia" w:hAnsi="Cambria Math" w:cs="Cambria Math"/>
        </w:rPr>
        <w:t>Cressie</w:t>
      </w:r>
      <w:proofErr w:type="spellEnd"/>
      <w:r w:rsidR="00C642CA">
        <w:rPr>
          <w:rFonts w:ascii="Cambria Math" w:eastAsiaTheme="minorEastAsia" w:hAnsi="Cambria Math" w:cs="Cambria Math"/>
        </w:rPr>
        <w:t xml:space="preserve">, 1993), which depends on the </w:t>
      </w:r>
      <w:r w:rsidR="00BB6A92">
        <w:rPr>
          <w:rFonts w:ascii="Cambria Math" w:eastAsiaTheme="minorEastAsia" w:hAnsi="Cambria Math" w:cs="Cambria Math"/>
        </w:rPr>
        <w:t>Euclidean</w:t>
      </w:r>
      <w:r w:rsidR="00C642CA">
        <w:rPr>
          <w:rFonts w:ascii="Cambria Math" w:eastAsiaTheme="minorEastAsia" w:hAnsi="Cambria Math" w:cs="Cambria Math"/>
        </w:rPr>
        <w:t xml:space="preserve"> distance between the </w:t>
      </w:r>
      <w:proofErr w:type="gramStart"/>
      <w:r w:rsidR="00BB6A92">
        <w:rPr>
          <w:rFonts w:ascii="Cambria Math" w:eastAsiaTheme="minorEastAsia" w:hAnsi="Cambria Math" w:cs="Cambria Math"/>
        </w:rPr>
        <w:t xml:space="preserve">locations </w:t>
      </w:r>
      <w:proofErr w:type="gramEnd"/>
      <m:oMath>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i</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j</m:t>
                </m:r>
              </m:sub>
            </m:sSub>
          </m:e>
        </m:d>
      </m:oMath>
      <w:r w:rsidR="00C642CA">
        <w:rPr>
          <w:rFonts w:ascii="Cambria Math" w:eastAsiaTheme="minorEastAsia" w:hAnsi="Cambria Math" w:cs="Cambria Math"/>
        </w:rPr>
        <w:t>.</w:t>
      </w:r>
      <w:r w:rsidR="003731CD">
        <w:rPr>
          <w:rFonts w:ascii="Cambria Math" w:eastAsiaTheme="minorEastAsia" w:hAnsi="Cambria Math" w:cs="Cambria Math"/>
        </w:rPr>
        <w:t xml:space="preserve"> It follows that,</w:t>
      </w:r>
    </w:p>
    <w:p w14:paraId="03B132C7" w14:textId="77777777" w:rsidR="003731CD" w:rsidRDefault="003731CD" w:rsidP="00706AC6">
      <w:pPr>
        <w:spacing w:line="240" w:lineRule="auto"/>
        <w:jc w:val="right"/>
        <w:rPr>
          <w:rFonts w:ascii="Cambria Math" w:eastAsiaTheme="minorEastAsia" w:hAnsi="Cambria Math" w:cs="Cambria Math"/>
        </w:rPr>
      </w:pPr>
      <m:oMath>
        <m:r>
          <w:rPr>
            <w:rFonts w:ascii="Cambria Math" w:eastAsiaTheme="minorEastAsia" w:hAnsi="Cambria Math" w:cs="Cambria Math"/>
          </w:rPr>
          <m:t>ϑ</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e>
        </m:d>
        <m:r>
          <w:rPr>
            <w:rFonts w:ascii="Cambria Math" w:eastAsiaTheme="minorEastAsia" w:hAnsi="Cambria Math" w:cs="Cambria Math"/>
          </w:rPr>
          <m:t xml:space="preserve">= </m:t>
        </m:r>
        <m:f>
          <m:fPr>
            <m:ctrlPr>
              <w:rPr>
                <w:rFonts w:ascii="Cambria Math" w:eastAsiaTheme="minorEastAsia" w:hAnsi="Cambria Math" w:cs="Cambria Math"/>
                <w:i/>
              </w:rPr>
            </m:ctrlPr>
          </m:fPr>
          <m:num>
            <m:r>
              <w:rPr>
                <w:rFonts w:ascii="Cambria Math" w:eastAsiaTheme="minorEastAsia" w:hAnsi="Cambria Math" w:cs="Cambria Math"/>
              </w:rPr>
              <m:t>1</m:t>
            </m:r>
          </m:num>
          <m:den>
            <m:r>
              <m:rPr>
                <m:sty m:val="p"/>
              </m:rPr>
              <w:rPr>
                <w:rFonts w:ascii="Cambria Math" w:eastAsiaTheme="minorEastAsia" w:hAnsi="Cambria Math" w:cs="Cambria Math"/>
              </w:rPr>
              <m:t>Γ</m:t>
            </m:r>
            <m:d>
              <m:dPr>
                <m:ctrlPr>
                  <w:rPr>
                    <w:rFonts w:ascii="Cambria Math" w:eastAsiaTheme="minorEastAsia" w:hAnsi="Cambria Math" w:cs="Cambria Math"/>
                    <w:i/>
                  </w:rPr>
                </m:ctrlPr>
              </m:dPr>
              <m:e>
                <m:r>
                  <w:rPr>
                    <w:rFonts w:ascii="Cambria Math" w:eastAsiaTheme="minorEastAsia" w:hAnsi="Cambria Math" w:cs="Cambria Math"/>
                  </w:rPr>
                  <m:t>λ</m:t>
                </m:r>
              </m:e>
            </m:d>
            <m:sSup>
              <m:sSupPr>
                <m:ctrlPr>
                  <w:rPr>
                    <w:rFonts w:ascii="Cambria Math" w:eastAsiaTheme="minorEastAsia" w:hAnsi="Cambria Math" w:cs="Cambria Math"/>
                    <w:i/>
                  </w:rPr>
                </m:ctrlPr>
              </m:sSupPr>
              <m:e>
                <m:r>
                  <w:rPr>
                    <w:rFonts w:ascii="Cambria Math" w:eastAsiaTheme="minorEastAsia" w:hAnsi="Cambria Math" w:cs="Cambria Math"/>
                  </w:rPr>
                  <m:t>2</m:t>
                </m:r>
              </m:e>
              <m:sup>
                <m:r>
                  <w:rPr>
                    <w:rFonts w:ascii="Cambria Math" w:eastAsiaTheme="minorEastAsia" w:hAnsi="Cambria Math" w:cs="Cambria Math"/>
                  </w:rPr>
                  <m:t>λ-1</m:t>
                </m:r>
              </m:sup>
            </m:sSup>
          </m:den>
        </m:f>
        <m:sSup>
          <m:sSupPr>
            <m:ctrlPr>
              <w:rPr>
                <w:rFonts w:ascii="Cambria Math" w:eastAsiaTheme="minorEastAsia" w:hAnsi="Cambria Math" w:cs="Cambria Math"/>
                <w:i/>
              </w:rPr>
            </m:ctrlPr>
          </m:sSupPr>
          <m:e>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e>
          <m:sup>
            <m:r>
              <w:rPr>
                <w:rFonts w:ascii="Cambria Math" w:eastAsiaTheme="minorEastAsia" w:hAnsi="Cambria Math" w:cs="Cambria Math"/>
              </w:rPr>
              <m:t>λ</m:t>
            </m:r>
          </m:sup>
        </m:sSup>
        <m:sSub>
          <m:sSubPr>
            <m:ctrlPr>
              <w:rPr>
                <w:rFonts w:ascii="Cambria Math" w:eastAsiaTheme="minorEastAsia" w:hAnsi="Cambria Math" w:cs="Cambria Math"/>
              </w:rPr>
            </m:ctrlPr>
          </m:sSubPr>
          <m:e>
            <m:r>
              <m:rPr>
                <m:sty m:val="p"/>
              </m:rPr>
              <w:rPr>
                <w:rFonts w:ascii="Cambria Math" w:eastAsiaTheme="minorEastAsia" w:hAnsi="Cambria Math" w:cs="Cambria Math"/>
              </w:rPr>
              <m:t>Κ</m:t>
            </m:r>
          </m:e>
          <m:sub>
            <m:r>
              <w:rPr>
                <w:rFonts w:ascii="Cambria Math" w:eastAsiaTheme="minorEastAsia" w:hAnsi="Cambria Math" w:cs="Cambria Math"/>
              </w:rPr>
              <m:t>λ</m:t>
            </m:r>
          </m:sub>
        </m:sSub>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Pr>
          <w:rFonts w:ascii="Cambria Math" w:eastAsiaTheme="minorEastAsia" w:hAnsi="Cambria Math" w:cs="Cambria Math"/>
        </w:rPr>
        <w:tab/>
        <w:t>,</w:t>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 xml:space="preserve">Eq. </w:t>
      </w:r>
      <w:bookmarkStart w:id="65" w:name="spatialcovariance"/>
      <w:r>
        <w:rPr>
          <w:rFonts w:ascii="Cambria Math" w:eastAsiaTheme="minorEastAsia" w:hAnsi="Cambria Math" w:cs="Cambria Math"/>
        </w:rPr>
        <w:fldChar w:fldCharType="begin"/>
      </w:r>
      <w:r>
        <w:rPr>
          <w:rFonts w:ascii="Cambria Math" w:eastAsiaTheme="minorEastAsia" w:hAnsi="Cambria Math" w:cs="Cambria Math"/>
        </w:rPr>
        <w:instrText xml:space="preserve"> SEQ Eq \* MERGEFORMAT </w:instrText>
      </w:r>
      <w:r>
        <w:rPr>
          <w:rFonts w:ascii="Cambria Math" w:eastAsiaTheme="minorEastAsia" w:hAnsi="Cambria Math" w:cs="Cambria Math"/>
        </w:rPr>
        <w:fldChar w:fldCharType="separate"/>
      </w:r>
      <w:r w:rsidR="00693F53">
        <w:rPr>
          <w:rFonts w:ascii="Cambria Math" w:eastAsiaTheme="minorEastAsia" w:hAnsi="Cambria Math" w:cs="Cambria Math"/>
          <w:noProof/>
        </w:rPr>
        <w:t>3</w:t>
      </w:r>
      <w:r>
        <w:rPr>
          <w:rFonts w:ascii="Cambria Math" w:eastAsiaTheme="minorEastAsia" w:hAnsi="Cambria Math" w:cs="Cambria Math"/>
        </w:rPr>
        <w:fldChar w:fldCharType="end"/>
      </w:r>
      <w:bookmarkEnd w:id="65"/>
    </w:p>
    <w:p w14:paraId="3FF5ACB2" w14:textId="77777777" w:rsidR="00BB6A92" w:rsidRDefault="003731CD" w:rsidP="00706AC6">
      <w:pPr>
        <w:spacing w:line="240" w:lineRule="auto"/>
        <w:rPr>
          <w:rFonts w:eastAsiaTheme="minorEastAsia"/>
        </w:rPr>
      </w:pPr>
      <w:proofErr w:type="gramStart"/>
      <w:r>
        <w:t>where</w:t>
      </w:r>
      <w:proofErr w:type="gramEnd"/>
      <w:r>
        <w:t xml:space="preserve"> </w:t>
      </w:r>
      <m:oMath>
        <m:sSub>
          <m:sSubPr>
            <m:ctrlPr>
              <w:rPr>
                <w:rFonts w:ascii="Cambria Math" w:hAnsi="Cambria Math"/>
                <w:i/>
              </w:rPr>
            </m:ctrlPr>
          </m:sSubPr>
          <m:e>
            <m:r>
              <m:rPr>
                <m:sty m:val="p"/>
              </m:rPr>
              <w:rPr>
                <w:rFonts w:ascii="Cambria Math" w:hAnsi="Cambria Math"/>
              </w:rPr>
              <m:t>Κ</m:t>
            </m:r>
          </m:e>
          <m:sub>
            <m:r>
              <w:rPr>
                <w:rFonts w:ascii="Cambria Math" w:hAnsi="Cambria Math"/>
              </w:rPr>
              <m:t>λ</m:t>
            </m:r>
          </m:sub>
        </m:sSub>
      </m:oMath>
      <w:r>
        <w:rPr>
          <w:rFonts w:eastAsiaTheme="minorEastAsia"/>
        </w:rPr>
        <w:t xml:space="preserve"> is the modified Bessel function of second kind and order</w:t>
      </w:r>
      <w:ins w:id="66" w:author="Punt, Andre (O&amp;A, Hobart)" w:date="2014-08-06T05:04:00Z">
        <w:r w:rsidR="001137FF">
          <w:rPr>
            <w:rFonts w:eastAsiaTheme="minorEastAsia"/>
          </w:rPr>
          <w:t>,</w:t>
        </w:r>
      </w:ins>
      <w:ins w:id="67" w:author="Punt, Andre (O&amp;A, Hobart)" w:date="2014-08-06T05:05:00Z">
        <w:r w:rsidR="001137FF">
          <w:rPr>
            <w:rFonts w:eastAsiaTheme="minorEastAsia"/>
          </w:rPr>
          <w:t xml:space="preserve"> and</w:t>
        </w:r>
      </w:ins>
      <w:r>
        <w:rPr>
          <w:rFonts w:eastAsiaTheme="minorEastAsia"/>
        </w:rPr>
        <w:t xml:space="preserve"> </w:t>
      </w:r>
      <m:oMath>
        <m:r>
          <w:rPr>
            <w:rFonts w:ascii="Cambria Math" w:eastAsiaTheme="minorEastAsia" w:hAnsi="Cambria Math"/>
          </w:rPr>
          <m:t>λ&gt;0</m:t>
        </m:r>
      </m:oMath>
      <w:del w:id="68" w:author="Punt, Andre (O&amp;A, Hobart)" w:date="2014-08-06T05:05:00Z">
        <w:r w:rsidDel="001137FF">
          <w:rPr>
            <w:rFonts w:eastAsiaTheme="minorEastAsia"/>
          </w:rPr>
          <w:delText>,</w:delText>
        </w:r>
      </w:del>
      <w:r>
        <w:rPr>
          <w:rFonts w:eastAsiaTheme="minorEastAsia"/>
        </w:rPr>
        <w:t xml:space="preserve"> </w:t>
      </w:r>
      <w:del w:id="69" w:author="Punt, Andre (O&amp;A, Hobart)" w:date="2014-08-06T05:05:00Z">
        <w:r w:rsidDel="001137FF">
          <w:rPr>
            <w:rFonts w:eastAsiaTheme="minorEastAsia"/>
          </w:rPr>
          <w:delText xml:space="preserve">which </w:delText>
        </w:r>
      </w:del>
      <w:r>
        <w:rPr>
          <w:rFonts w:eastAsiaTheme="minorEastAsia"/>
        </w:rPr>
        <w:t xml:space="preserve">measures the degree of smoothness. </w:t>
      </w:r>
      <w:r w:rsidR="00BB6A92">
        <w:rPr>
          <w:rFonts w:eastAsiaTheme="minorEastAsia"/>
        </w:rPr>
        <w:t>The range (</w:t>
      </w:r>
      <m:oMath>
        <m:r>
          <w:rPr>
            <w:rFonts w:ascii="Cambria Math" w:eastAsiaTheme="minorEastAsia" w:hAnsi="Cambria Math"/>
          </w:rPr>
          <m:t>r</m:t>
        </m:r>
      </m:oMath>
      <w:r w:rsidR="00BB6A92">
        <w:rPr>
          <w:rFonts w:eastAsiaTheme="minorEastAsia"/>
        </w:rPr>
        <w:t xml:space="preserve">), defined as the distance at which the spatial correlation becomes less than or equal to 0.1, was </w:t>
      </w:r>
      <w:commentRangeStart w:id="70"/>
      <w:r w:rsidR="00BB6A92">
        <w:rPr>
          <w:rFonts w:eastAsiaTheme="minorEastAsia"/>
        </w:rPr>
        <w:t xml:space="preserve">empirically </w:t>
      </w:r>
      <w:commentRangeEnd w:id="70"/>
      <w:r w:rsidR="001137FF">
        <w:rPr>
          <w:rStyle w:val="CommentReference"/>
        </w:rPr>
        <w:commentReference w:id="70"/>
      </w:r>
      <w:r w:rsidR="00BB6A92">
        <w:rPr>
          <w:rFonts w:eastAsiaTheme="minorEastAsia"/>
        </w:rPr>
        <w:t xml:space="preserve">derived using </w:t>
      </w:r>
    </w:p>
    <w:p w14:paraId="4EEF0F8A" w14:textId="77777777" w:rsidR="00BB6A92" w:rsidRDefault="00BB6A92" w:rsidP="00706AC6">
      <w:pPr>
        <w:spacing w:line="240" w:lineRule="auto"/>
        <w:jc w:val="right"/>
        <w:rPr>
          <w:rFonts w:eastAsiaTheme="minorEastAsia"/>
        </w:rPr>
      </w:pPr>
      <m:oMath>
        <m:r>
          <w:rPr>
            <w:rFonts w:ascii="Cambria Math" w:eastAsiaTheme="minorEastAsia" w:hAnsi="Cambria Math"/>
          </w:rPr>
          <m:t xml:space="preserve">r=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8λ</m:t>
                </m:r>
              </m:e>
            </m:rad>
          </m:num>
          <m:den>
            <m:r>
              <w:rPr>
                <w:rFonts w:ascii="Cambria Math" w:eastAsiaTheme="minorEastAsia" w:hAnsi="Cambria Math"/>
              </w:rPr>
              <m:t>κ</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693F53">
        <w:rPr>
          <w:rFonts w:eastAsiaTheme="minorEastAsia"/>
          <w:noProof/>
        </w:rPr>
        <w:t>4</w:t>
      </w:r>
      <w:r>
        <w:rPr>
          <w:rFonts w:eastAsiaTheme="minorEastAsia"/>
        </w:rPr>
        <w:fldChar w:fldCharType="end"/>
      </w:r>
    </w:p>
    <w:p w14:paraId="44340A08" w14:textId="77777777" w:rsidR="003731CD" w:rsidRPr="003731CD" w:rsidRDefault="00BB6A92" w:rsidP="00706AC6">
      <w:pPr>
        <w:spacing w:line="240" w:lineRule="auto"/>
      </w:pPr>
      <w:proofErr w:type="gramStart"/>
      <w:r>
        <w:rPr>
          <w:rFonts w:eastAsiaTheme="minorEastAsia"/>
        </w:rPr>
        <w:t>where</w:t>
      </w:r>
      <w:proofErr w:type="gramEnd"/>
      <w:r>
        <w:rPr>
          <w:rFonts w:eastAsiaTheme="minorEastAsia"/>
        </w:rPr>
        <w:t xml:space="preserve"> </w:t>
      </w:r>
      <w:r w:rsidR="003731CD">
        <w:rPr>
          <w:rFonts w:eastAsiaTheme="minorEastAsia"/>
        </w:rPr>
        <w:t>κ&gt;0 is a scaling parameter</w:t>
      </w:r>
      <w:r w:rsidR="00146883">
        <w:rPr>
          <w:rFonts w:eastAsiaTheme="minorEastAsia"/>
        </w:rPr>
        <w:t xml:space="preserve"> and λ was set to 1</w:t>
      </w:r>
      <w:r>
        <w:rPr>
          <w:rFonts w:eastAsiaTheme="minorEastAsia"/>
        </w:rPr>
        <w:t>.</w:t>
      </w:r>
    </w:p>
    <w:p w14:paraId="1B71BA23" w14:textId="77777777" w:rsidR="008C7588" w:rsidRDefault="003B1108" w:rsidP="00706AC6">
      <w:pPr>
        <w:pStyle w:val="Heading2"/>
      </w:pPr>
      <w:proofErr w:type="spellStart"/>
      <w:r>
        <w:t>Gompertz</w:t>
      </w:r>
      <w:proofErr w:type="spellEnd"/>
      <w:r w:rsidR="008C7588">
        <w:t xml:space="preserve"> model</w:t>
      </w:r>
    </w:p>
    <w:p w14:paraId="74FE9366" w14:textId="77777777" w:rsidR="003B1108" w:rsidRDefault="00693F53" w:rsidP="00706AC6">
      <w:pPr>
        <w:spacing w:line="240" w:lineRule="auto"/>
      </w:pPr>
      <w:r>
        <w:t xml:space="preserve">Population dynamics </w:t>
      </w:r>
      <w:r w:rsidR="00F875A6">
        <w:t xml:space="preserve">for each species </w:t>
      </w:r>
      <w:r>
        <w:t>were modelled using a spatial equivalent of the l</w:t>
      </w:r>
      <w:r w:rsidR="003B1108">
        <w:t xml:space="preserve">og-linear </w:t>
      </w:r>
      <w:r>
        <w:t xml:space="preserve">stochastic </w:t>
      </w:r>
      <w:proofErr w:type="spellStart"/>
      <w:r>
        <w:t>Gompertz</w:t>
      </w:r>
      <w:proofErr w:type="spellEnd"/>
      <w:r>
        <w:t xml:space="preserve"> </w:t>
      </w:r>
      <w:r w:rsidR="003B1108">
        <w:t xml:space="preserve">model, </w:t>
      </w:r>
    </w:p>
    <w:p w14:paraId="6569A338" w14:textId="77777777" w:rsidR="00C07367" w:rsidRDefault="00AA1AE5" w:rsidP="00706AC6">
      <w:pPr>
        <w:spacing w:line="240" w:lineRule="auto"/>
        <w:jc w:val="right"/>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t</m:t>
            </m:r>
          </m:sub>
        </m:sSub>
        <m:r>
          <w:rPr>
            <w:rFonts w:ascii="Cambria Math" w:hAnsi="Cambria Math"/>
          </w:rPr>
          <m:t xml:space="preserve">)= </m:t>
        </m:r>
        <m:r>
          <m:rPr>
            <m:sty m:val="p"/>
          </m:rPr>
          <w:rPr>
            <w:rFonts w:ascii="Cambria Math" w:hAnsi="Cambria Math"/>
          </w:rPr>
          <m:t>Ω</m:t>
        </m:r>
        <m:r>
          <w:rPr>
            <w:rFonts w:ascii="Cambria Math" w:hAnsi="Cambria Math"/>
          </w:rPr>
          <m:t>+ρ</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m:rPr>
                <m:sty m:val="p"/>
              </m:rPr>
              <w:rPr>
                <w:rFonts w:ascii="Cambria Math" w:hAnsi="Cambria Math"/>
              </w:rPr>
              <m:t xml:space="preserve"> EQ </m:t>
            </m:r>
            <m:r>
              <w:rPr>
                <w:rFonts w:ascii="Cambria Math" w:hAnsi="Cambria Math"/>
                <w:i/>
              </w:rPr>
              <w:fldChar w:fldCharType="end"/>
            </m:r>
            <m:r>
              <w:rPr>
                <w:rFonts w:ascii="Cambria Math" w:hAnsi="Cambria Math"/>
              </w:rPr>
              <m:t>t</m:t>
            </m:r>
          </m:sub>
        </m:sSub>
      </m:oMath>
      <w:r w:rsidR="001C15D7">
        <w:rPr>
          <w:rFonts w:eastAsiaTheme="minorEastAsia"/>
        </w:rPr>
        <w:t>,</w:t>
      </w:r>
      <w:r w:rsidR="001C15D7">
        <w:rPr>
          <w:rFonts w:eastAsiaTheme="minorEastAsia"/>
        </w:rPr>
        <w:tab/>
      </w:r>
      <w:r w:rsidR="001C15D7">
        <w:rPr>
          <w:rFonts w:eastAsiaTheme="minorEastAsia"/>
        </w:rPr>
        <w:tab/>
      </w:r>
      <w:r w:rsidR="001C15D7">
        <w:rPr>
          <w:rFonts w:eastAsiaTheme="minorEastAsia"/>
        </w:rPr>
        <w:tab/>
      </w:r>
      <w:r w:rsidR="001C15D7">
        <w:rPr>
          <w:rFonts w:eastAsiaTheme="minorEastAsia"/>
        </w:rPr>
        <w:tab/>
        <w:t xml:space="preserve">Eq. </w:t>
      </w:r>
      <w:r w:rsidR="001C15D7">
        <w:rPr>
          <w:rFonts w:eastAsiaTheme="minorEastAsia"/>
        </w:rPr>
        <w:fldChar w:fldCharType="begin"/>
      </w:r>
      <w:r w:rsidR="001C15D7">
        <w:rPr>
          <w:rFonts w:eastAsiaTheme="minorEastAsia"/>
        </w:rPr>
        <w:instrText xml:space="preserve"> SEQ Eq \* MERGEFORMAT </w:instrText>
      </w:r>
      <w:r w:rsidR="001C15D7">
        <w:rPr>
          <w:rFonts w:eastAsiaTheme="minorEastAsia"/>
        </w:rPr>
        <w:fldChar w:fldCharType="separate"/>
      </w:r>
      <w:r w:rsidR="00693F53">
        <w:rPr>
          <w:rFonts w:eastAsiaTheme="minorEastAsia"/>
          <w:noProof/>
        </w:rPr>
        <w:t>5</w:t>
      </w:r>
      <w:r w:rsidR="001C15D7">
        <w:rPr>
          <w:rFonts w:eastAsiaTheme="minorEastAsia"/>
        </w:rPr>
        <w:fldChar w:fldCharType="end"/>
      </w:r>
    </w:p>
    <w:p w14:paraId="20A77C3A" w14:textId="77777777" w:rsidR="003B1108" w:rsidRDefault="00693F53" w:rsidP="00706AC6">
      <w:pPr>
        <w:spacing w:line="240" w:lineRule="auto"/>
        <w:rPr>
          <w:rFonts w:ascii="Cambria Math" w:eastAsiaTheme="minorEastAsia" w:hAnsi="Cambria Math" w:cs="Cambria Math"/>
        </w:rPr>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eastAsiaTheme="minorEastAsia"/>
        </w:rPr>
        <w:t xml:space="preserve"> is the density at all spatial locations in year </w:t>
      </w:r>
      <w:r>
        <w:rPr>
          <w:rFonts w:eastAsiaTheme="minorEastAsia"/>
          <w:i/>
        </w:rPr>
        <w:t>t</w:t>
      </w:r>
      <w:r>
        <w:rPr>
          <w:rFonts w:eastAsiaTheme="minorEastAsia"/>
        </w:rPr>
        <w:t>, ρ is the strength of density dependence, Ω is a GMRF representing the sp</w:t>
      </w:r>
      <w:commentRangeStart w:id="71"/>
      <w:r>
        <w:rPr>
          <w:rFonts w:eastAsiaTheme="minorEastAsia"/>
        </w:rPr>
        <w:t>atial variation in productivity</w:t>
      </w:r>
      <w:commentRangeEnd w:id="71"/>
      <w:r w:rsidR="001137FF">
        <w:rPr>
          <w:rStyle w:val="CommentReference"/>
        </w:rPr>
        <w:commentReference w:id="71"/>
      </w:r>
      <w:r>
        <w:rPr>
          <w:rFonts w:eastAsiaTheme="minorEastAsia"/>
        </w:rPr>
        <w:t xml:space="preserve">, and </w:t>
      </w:r>
      <m:oMath>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m:rPr>
                <m:sty m:val="p"/>
              </m:rPr>
              <w:rPr>
                <w:rFonts w:ascii="Cambria Math" w:hAnsi="Cambria Math"/>
              </w:rPr>
              <m:t xml:space="preserve"> EQ </m:t>
            </m:r>
            <m:r>
              <w:rPr>
                <w:rFonts w:ascii="Cambria Math" w:hAnsi="Cambria Math"/>
                <w:i/>
              </w:rPr>
              <w:fldChar w:fldCharType="end"/>
            </m:r>
            <m:r>
              <w:rPr>
                <w:rFonts w:ascii="Cambria Math" w:hAnsi="Cambria Math"/>
              </w:rPr>
              <m:t>t</m:t>
            </m:r>
          </m:sub>
        </m:sSub>
      </m:oMath>
      <w:r>
        <w:rPr>
          <w:rFonts w:eastAsiaTheme="minorEastAsia"/>
        </w:rPr>
        <w:t xml:space="preserve"> is a GMRF representing the spatial variation in process error in year </w:t>
      </w:r>
      <w:r>
        <w:rPr>
          <w:rFonts w:eastAsiaTheme="minorEastAsia"/>
          <w:i/>
        </w:rPr>
        <w:t>t</w:t>
      </w:r>
      <w:r w:rsidR="001C15D7">
        <w:t>.</w:t>
      </w:r>
      <w:r>
        <w:t xml:space="preserve"> It follows that, Ω ~ </w:t>
      </w:r>
      <w:proofErr w:type="gramStart"/>
      <w:r w:rsidRPr="00023F1D">
        <w:rPr>
          <w:i/>
        </w:rPr>
        <w:t>MVN</w:t>
      </w:r>
      <w:r>
        <w:t>(</w:t>
      </w:r>
      <w:proofErr w:type="gramEnd"/>
      <w:r>
        <w:t>α</w:t>
      </w:r>
      <w:r w:rsidRPr="00023F1D">
        <w:rPr>
          <w:b/>
        </w:rPr>
        <w:t>1</w:t>
      </w:r>
      <w:r>
        <w:t>, Σ</w:t>
      </w:r>
      <w:r>
        <w:rPr>
          <w:vertAlign w:val="subscript"/>
        </w:rPr>
        <w:t>Ω</w:t>
      </w:r>
      <w:r>
        <w:t xml:space="preserve">) and </w:t>
      </w:r>
      <w:proofErr w:type="spellStart"/>
      <w:r w:rsidR="00023F1D">
        <w:rPr>
          <w:rFonts w:eastAsiaTheme="minorEastAsia"/>
        </w:rPr>
        <w:t>Ε</w:t>
      </w:r>
      <w:r w:rsidR="00023F1D">
        <w:rPr>
          <w:rFonts w:eastAsiaTheme="minorEastAsia"/>
          <w:vertAlign w:val="subscript"/>
        </w:rPr>
        <w:t>t</w:t>
      </w:r>
      <w:proofErr w:type="spellEnd"/>
      <w:r w:rsidR="00023F1D">
        <w:rPr>
          <w:rFonts w:eastAsiaTheme="minorEastAsia"/>
        </w:rPr>
        <w:t xml:space="preserve"> ~ </w:t>
      </w:r>
      <w:r w:rsidR="00023F1D" w:rsidRPr="00023F1D">
        <w:rPr>
          <w:rFonts w:eastAsiaTheme="minorEastAsia"/>
          <w:i/>
        </w:rPr>
        <w:t>MVN</w:t>
      </w:r>
      <w:r w:rsidR="00023F1D">
        <w:rPr>
          <w:rFonts w:eastAsiaTheme="minorEastAsia"/>
        </w:rPr>
        <w:t xml:space="preserve">(0, </w:t>
      </w:r>
      <w:r w:rsidR="00023F1D">
        <w:t>Σ</w:t>
      </w:r>
      <w:r w:rsidR="00023F1D">
        <w:rPr>
          <w:vertAlign w:val="subscript"/>
        </w:rPr>
        <w:t>Ε</w:t>
      </w:r>
      <w:r w:rsidR="00023F1D">
        <w:rPr>
          <w:rFonts w:eastAsiaTheme="minorEastAsia"/>
        </w:rPr>
        <w:t>), where α</w:t>
      </w:r>
      <w:r w:rsidR="00023F1D" w:rsidRPr="00023F1D">
        <w:rPr>
          <w:rFonts w:eastAsiaTheme="minorEastAsia"/>
          <w:b/>
        </w:rPr>
        <w:t>1</w:t>
      </w:r>
      <w:r w:rsidR="00023F1D">
        <w:rPr>
          <w:rFonts w:eastAsiaTheme="minorEastAsia"/>
        </w:rPr>
        <w:t xml:space="preserve"> is a vector and α is the mean productivity of the GMRF. </w:t>
      </w:r>
      <w:r w:rsidR="00023F1D">
        <w:t>Σ</w:t>
      </w:r>
      <w:r w:rsidR="00023F1D">
        <w:rPr>
          <w:vertAlign w:val="subscript"/>
        </w:rPr>
        <w:t>Ω</w:t>
      </w:r>
      <w:r w:rsidR="00023F1D">
        <w:t xml:space="preserve"> and Σ</w:t>
      </w:r>
      <w:r w:rsidR="00023F1D">
        <w:rPr>
          <w:vertAlign w:val="subscript"/>
        </w:rPr>
        <w:t>Ε</w:t>
      </w:r>
      <w:r w:rsidR="00023F1D">
        <w:rPr>
          <w:vertAlign w:val="subscript"/>
        </w:rPr>
        <w:softHyphen/>
      </w:r>
      <w:r w:rsidR="00023F1D">
        <w:t xml:space="preserve"> are defined as above </w:t>
      </w:r>
      <w:r w:rsidR="00585077">
        <w:t xml:space="preserve">(Eq. </w:t>
      </w:r>
      <w:r w:rsidR="00585077">
        <w:fldChar w:fldCharType="begin"/>
      </w:r>
      <w:r w:rsidR="00585077">
        <w:instrText xml:space="preserve"> REF spatialcovariance \h </w:instrText>
      </w:r>
      <w:r w:rsidR="00585077">
        <w:fldChar w:fldCharType="separate"/>
      </w:r>
      <w:r w:rsidR="00585077">
        <w:rPr>
          <w:rFonts w:ascii="Cambria Math" w:eastAsiaTheme="minorEastAsia" w:hAnsi="Cambria Math" w:cs="Cambria Math"/>
          <w:noProof/>
        </w:rPr>
        <w:t>3</w:t>
      </w:r>
      <w:r w:rsidR="00585077">
        <w:fldChar w:fldCharType="end"/>
      </w:r>
      <w:r w:rsidR="00585077">
        <w:t xml:space="preserve">) </w:t>
      </w:r>
      <w:r w:rsidR="00023F1D">
        <w:t xml:space="preserve">with independent variance components and </w:t>
      </w:r>
      <w:commentRangeStart w:id="72"/>
      <w:r w:rsidR="00023F1D">
        <w:t>equal</w:t>
      </w:r>
      <w:commentRangeEnd w:id="72"/>
      <w:r w:rsidR="001137FF">
        <w:rPr>
          <w:rStyle w:val="CommentReference"/>
        </w:rPr>
        <w:commentReference w:id="72"/>
      </w:r>
      <w:r w:rsidR="00023F1D">
        <w:t xml:space="preserve"> </w:t>
      </w:r>
      <w:proofErr w:type="spellStart"/>
      <w:r w:rsidR="00023F1D">
        <w:rPr>
          <w:rFonts w:ascii="Cambria Math" w:eastAsiaTheme="minorEastAsia" w:hAnsi="Cambria Math" w:cs="Cambria Math"/>
        </w:rPr>
        <w:t>Matérn</w:t>
      </w:r>
      <w:proofErr w:type="spellEnd"/>
      <w:r w:rsidR="00023F1D">
        <w:rPr>
          <w:rFonts w:ascii="Cambria Math" w:eastAsiaTheme="minorEastAsia" w:hAnsi="Cambria Math" w:cs="Cambria Math"/>
        </w:rPr>
        <w:t xml:space="preserve"> spatial covariance functions.</w:t>
      </w:r>
    </w:p>
    <w:p w14:paraId="54559197" w14:textId="77777777" w:rsidR="00023F1D" w:rsidRDefault="00023F1D" w:rsidP="00706AC6">
      <w:pPr>
        <w:spacing w:line="240" w:lineRule="auto"/>
        <w:rPr>
          <w:rFonts w:ascii="Cambria Math" w:eastAsiaTheme="minorEastAsia" w:hAnsi="Cambria Math" w:cs="Cambria Math"/>
        </w:rPr>
      </w:pPr>
      <w:r>
        <w:rPr>
          <w:rFonts w:ascii="Cambria Math" w:eastAsiaTheme="minorEastAsia" w:hAnsi="Cambria Math" w:cs="Cambria Math"/>
        </w:rPr>
        <w:tab/>
        <w:t>Initial conditions were specified using the following equation:</w:t>
      </w:r>
    </w:p>
    <w:commentRangeStart w:id="73"/>
    <w:p w14:paraId="71BF237F" w14:textId="77777777" w:rsidR="00023F1D" w:rsidRDefault="00AA1AE5" w:rsidP="00706AC6">
      <w:pPr>
        <w:spacing w:line="240" w:lineRule="auto"/>
        <w:jc w:val="right"/>
        <w:rPr>
          <w:rFonts w:ascii="Cambria Math" w:eastAsiaTheme="minorEastAsia" w:hAnsi="Cambria Math" w:cs="Cambria Math"/>
        </w:rPr>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1</m:t>
            </m:r>
          </m:sub>
        </m:sSub>
        <m:r>
          <w:rPr>
            <w:rFonts w:ascii="Cambria Math" w:hAnsi="Cambria Math"/>
          </w:rPr>
          <m:t xml:space="preserve">)= </m:t>
        </m:r>
        <m:f>
          <m:fPr>
            <m:ctrlPr>
              <w:rPr>
                <w:rFonts w:ascii="Cambria Math" w:hAnsi="Cambria Math"/>
              </w:rPr>
            </m:ctrlPr>
          </m:fPr>
          <m:num>
            <m:r>
              <m:rPr>
                <m:sty m:val="p"/>
              </m:rPr>
              <w:rPr>
                <w:rFonts w:ascii="Cambria Math" w:hAnsi="Cambria Math"/>
              </w:rPr>
              <m:t>Ω</m:t>
            </m:r>
          </m:num>
          <m:den>
            <m:r>
              <w:rPr>
                <w:rFonts w:ascii="Cambria Math" w:hAnsi="Cambria Math"/>
              </w:rPr>
              <m:t>1- ρ</m:t>
            </m:r>
          </m:den>
        </m:f>
        <m:r>
          <w:rPr>
            <w:rFonts w:ascii="Cambria Math" w:hAnsi="Cambria Math"/>
          </w:rPr>
          <m:t>+ϕ</m:t>
        </m:r>
        <m:r>
          <m:rPr>
            <m:sty m:val="bi"/>
          </m:rPr>
          <w:rPr>
            <w:rFonts w:ascii="Cambria Math" w:hAnsi="Cambria Math"/>
          </w:rPr>
          <m:t>1+</m:t>
        </m:r>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rPr>
              <m:t>1</m:t>
            </m:r>
          </m:sub>
        </m:sSub>
      </m:oMath>
      <w:r w:rsidR="00023F1D">
        <w:rPr>
          <w:rFonts w:eastAsiaTheme="minorEastAsia"/>
        </w:rPr>
        <w:t>,</w:t>
      </w:r>
      <w:commentRangeEnd w:id="73"/>
      <w:r>
        <w:rPr>
          <w:rStyle w:val="CommentReference"/>
        </w:rPr>
        <w:commentReference w:id="73"/>
      </w:r>
      <w:r w:rsidR="00023F1D">
        <w:rPr>
          <w:rFonts w:eastAsiaTheme="minorEastAsia"/>
        </w:rPr>
        <w:tab/>
      </w:r>
      <w:r w:rsidR="00023F1D">
        <w:rPr>
          <w:rFonts w:eastAsiaTheme="minorEastAsia"/>
        </w:rPr>
        <w:tab/>
      </w:r>
      <w:r w:rsidR="00023F1D">
        <w:rPr>
          <w:rFonts w:eastAsiaTheme="minorEastAsia"/>
        </w:rPr>
        <w:tab/>
      </w:r>
      <w:r w:rsidR="00023F1D">
        <w:rPr>
          <w:rFonts w:eastAsiaTheme="minorEastAsia"/>
        </w:rPr>
        <w:tab/>
        <w:t xml:space="preserve">Eq. </w:t>
      </w:r>
      <w:r w:rsidR="00023F1D">
        <w:rPr>
          <w:rFonts w:eastAsiaTheme="minorEastAsia"/>
        </w:rPr>
        <w:fldChar w:fldCharType="begin"/>
      </w:r>
      <w:r w:rsidR="00023F1D">
        <w:rPr>
          <w:rFonts w:eastAsiaTheme="minorEastAsia"/>
        </w:rPr>
        <w:instrText xml:space="preserve"> SEQ Eq \* MERGEFORMAT </w:instrText>
      </w:r>
      <w:r w:rsidR="00023F1D">
        <w:rPr>
          <w:rFonts w:eastAsiaTheme="minorEastAsia"/>
        </w:rPr>
        <w:fldChar w:fldCharType="separate"/>
      </w:r>
      <w:r w:rsidR="00023F1D">
        <w:rPr>
          <w:rFonts w:eastAsiaTheme="minorEastAsia"/>
          <w:noProof/>
        </w:rPr>
        <w:t>6</w:t>
      </w:r>
      <w:r w:rsidR="00023F1D">
        <w:rPr>
          <w:rFonts w:eastAsiaTheme="minorEastAsia"/>
        </w:rPr>
        <w:fldChar w:fldCharType="end"/>
      </w:r>
    </w:p>
    <w:p w14:paraId="4CC1B094" w14:textId="77777777" w:rsidR="00023F1D" w:rsidRPr="00023F1D" w:rsidRDefault="00023F1D" w:rsidP="00706AC6">
      <w:pPr>
        <w:spacing w:line="240" w:lineRule="auto"/>
      </w:pPr>
      <w:proofErr w:type="gramStart"/>
      <w:r>
        <w:rPr>
          <w:rFonts w:ascii="Cambria Math" w:eastAsiaTheme="minorEastAsia" w:hAnsi="Cambria Math" w:cs="Cambria Math"/>
        </w:rPr>
        <w:t>where</w:t>
      </w:r>
      <w:proofErr w:type="gramEnd"/>
      <w:r>
        <w:rPr>
          <w:rFonts w:ascii="Cambria Math" w:eastAsiaTheme="minorEastAsia" w:hAnsi="Cambria Math" w:cs="Cambria Math"/>
        </w:rPr>
        <w:t xml:space="preserve"> ϕ</w:t>
      </w:r>
      <w:r w:rsidRPr="00023F1D">
        <w:rPr>
          <w:rFonts w:ascii="Cambria Math" w:eastAsiaTheme="minorEastAsia" w:hAnsi="Cambria Math" w:cs="Cambria Math"/>
          <w:b/>
        </w:rPr>
        <w:t>1</w:t>
      </w:r>
      <w:r>
        <w:rPr>
          <w:rFonts w:ascii="Cambria Math" w:eastAsiaTheme="minorEastAsia" w:hAnsi="Cambria Math" w:cs="Cambria Math"/>
        </w:rPr>
        <w:t xml:space="preserve"> is the log-ratio of expected abundance in the initial year (</w:t>
      </w:r>
      <w:r>
        <w:rPr>
          <w:rFonts w:ascii="Cambria Math" w:eastAsiaTheme="minorEastAsia" w:hAnsi="Cambria Math" w:cs="Cambria Math"/>
          <w:i/>
        </w:rPr>
        <w:t>t</w:t>
      </w:r>
      <w:r>
        <w:rPr>
          <w:rFonts w:ascii="Cambria Math" w:eastAsiaTheme="minorEastAsia" w:hAnsi="Cambria Math" w:cs="Cambria Math"/>
        </w:rPr>
        <w:t>=1) and the median of the stationary distribution for abundance at equilibrium.</w:t>
      </w:r>
    </w:p>
    <w:p w14:paraId="3D9FF7E8" w14:textId="77777777" w:rsidR="00BB6A92" w:rsidRDefault="00BB6A92" w:rsidP="00AA1AE5">
      <w:pPr>
        <w:pStyle w:val="Heading2"/>
        <w:spacing w:before="240"/>
        <w:pPrChange w:id="74" w:author="Punt, Andre (O&amp;A, Hobart)" w:date="2014-08-06T05:08:00Z">
          <w:pPr>
            <w:pStyle w:val="Heading2"/>
          </w:pPr>
        </w:pPrChange>
      </w:pPr>
      <w:r>
        <w:t>Estimation procedure</w:t>
      </w:r>
    </w:p>
    <w:p w14:paraId="3CF64677" w14:textId="77777777" w:rsidR="00A54A1F" w:rsidRDefault="00A54A1F" w:rsidP="00AA1AE5">
      <w:pPr>
        <w:spacing w:line="240" w:lineRule="auto"/>
        <w:pPrChange w:id="75" w:author="Punt, Andre (O&amp;A, Hobart)" w:date="2014-08-06T05:08:00Z">
          <w:pPr>
            <w:spacing w:line="240" w:lineRule="auto"/>
            <w:ind w:firstLine="720"/>
          </w:pPr>
        </w:pPrChange>
      </w:pPr>
      <w:r>
        <w:t>Data were assumed to follow a lognormal distribution</w:t>
      </w:r>
    </w:p>
    <w:p w14:paraId="4EFA0C23" w14:textId="77777777" w:rsidR="00A54A1F" w:rsidRPr="00AC3170" w:rsidRDefault="00AA1AE5" w:rsidP="00706AC6">
      <w:pPr>
        <w:spacing w:line="240" w:lineRule="auto"/>
        <w:jc w:val="right"/>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CPUE</m:t>
                    </m:r>
                  </m:e>
                  <m:sub>
                    <m:r>
                      <w:rPr>
                        <w:rFonts w:ascii="Cambria Math" w:hAnsi="Cambria Math"/>
                      </w:rPr>
                      <m:t>i,t</m:t>
                    </m:r>
                  </m:sub>
                </m:sSub>
              </m:e>
            </m:d>
          </m:e>
        </m:func>
        <m:r>
          <w:rPr>
            <w:rFonts w:ascii="Cambria Math" w:hAnsi="Cambria Math"/>
          </w:rPr>
          <m:t>~ 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m:t>
        </m:r>
      </m:oMath>
      <w:r w:rsidR="00BF22D9">
        <w:rPr>
          <w:rFonts w:eastAsiaTheme="minorEastAsia"/>
        </w:rPr>
        <w:t xml:space="preserve">, </w:t>
      </w:r>
      <w:r w:rsidR="00BF22D9">
        <w:rPr>
          <w:rFonts w:eastAsiaTheme="minorEastAsia"/>
        </w:rPr>
        <w:tab/>
      </w:r>
      <w:r w:rsidR="00BF22D9">
        <w:rPr>
          <w:rFonts w:eastAsiaTheme="minorEastAsia"/>
        </w:rPr>
        <w:tab/>
      </w:r>
      <w:r w:rsidR="00BF22D9">
        <w:rPr>
          <w:rFonts w:eastAsiaTheme="minorEastAsia"/>
        </w:rPr>
        <w:tab/>
      </w:r>
      <w:r w:rsidR="00BF22D9">
        <w:rPr>
          <w:rFonts w:eastAsiaTheme="minorEastAsia"/>
        </w:rPr>
        <w:tab/>
        <w:t xml:space="preserve">Eq. </w:t>
      </w:r>
      <w:r w:rsidR="00BF22D9">
        <w:rPr>
          <w:rFonts w:eastAsiaTheme="minorEastAsia"/>
        </w:rPr>
        <w:fldChar w:fldCharType="begin"/>
      </w:r>
      <w:r w:rsidR="00BF22D9">
        <w:rPr>
          <w:rFonts w:eastAsiaTheme="minorEastAsia"/>
        </w:rPr>
        <w:instrText xml:space="preserve"> SEQ Eq \* MERGEFORMAT </w:instrText>
      </w:r>
      <w:r w:rsidR="00BF22D9">
        <w:rPr>
          <w:rFonts w:eastAsiaTheme="minorEastAsia"/>
        </w:rPr>
        <w:fldChar w:fldCharType="separate"/>
      </w:r>
      <w:r w:rsidR="00BF22D9">
        <w:rPr>
          <w:rFonts w:eastAsiaTheme="minorEastAsia"/>
          <w:noProof/>
        </w:rPr>
        <w:t>7</w:t>
      </w:r>
      <w:r w:rsidR="00BF22D9">
        <w:rPr>
          <w:rFonts w:eastAsiaTheme="minorEastAsia"/>
        </w:rPr>
        <w:fldChar w:fldCharType="end"/>
      </w:r>
    </w:p>
    <w:p w14:paraId="69B06A70" w14:textId="344EA03B" w:rsidR="00BB6A92" w:rsidRDefault="00BF22D9" w:rsidP="00706AC6">
      <w:pPr>
        <w:spacing w:line="240" w:lineRule="auto"/>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Pr>
          <w:rFonts w:eastAsiaTheme="minorEastAsia"/>
        </w:rPr>
        <w:t xml:space="preserve"> is </w:t>
      </w:r>
      <w:r w:rsidR="009767F2">
        <w:rPr>
          <w:rFonts w:eastAsiaTheme="minorEastAsia"/>
        </w:rPr>
        <w:t xml:space="preserve">the </w:t>
      </w:r>
      <w:r>
        <w:rPr>
          <w:rFonts w:eastAsiaTheme="minorEastAsia"/>
        </w:rPr>
        <w:t>predicted density at a given vertex</w:t>
      </w:r>
      <w:del w:id="76" w:author="Punt, Andre (O&amp;A, Hobart)" w:date="2014-08-06T05:08:00Z">
        <w:r w:rsidR="00A62FE5" w:rsidDel="00AA1AE5">
          <w:rPr>
            <w:rFonts w:eastAsiaTheme="minorEastAsia"/>
          </w:rPr>
          <w:delText>,</w:delText>
        </w:r>
      </w:del>
      <w:r w:rsidR="00A62FE5">
        <w:rPr>
          <w:rFonts w:eastAsiaTheme="minorEastAsia"/>
        </w:rPr>
        <w:t xml:space="preserve"> </w:t>
      </w:r>
      <w:proofErr w:type="spellStart"/>
      <w:r w:rsidR="00A62FE5">
        <w:rPr>
          <w:rFonts w:eastAsiaTheme="minorEastAsia"/>
          <w:i/>
        </w:rPr>
        <w:t>i</w:t>
      </w:r>
      <w:proofErr w:type="spellEnd"/>
      <w:del w:id="77" w:author="Punt, Andre (O&amp;A, Hobart)" w:date="2014-08-06T05:08:00Z">
        <w:r w:rsidR="00A62FE5" w:rsidDel="00AA1AE5">
          <w:rPr>
            <w:rFonts w:eastAsiaTheme="minorEastAsia"/>
          </w:rPr>
          <w:delText>,</w:delText>
        </w:r>
      </w:del>
      <w:r>
        <w:rPr>
          <w:rFonts w:eastAsiaTheme="minorEastAsia"/>
        </w:rPr>
        <w:t xml:space="preserve"> located at the points [</w:t>
      </w:r>
      <w:r>
        <w:rPr>
          <w:rFonts w:eastAsiaTheme="minorEastAsia"/>
          <w:i/>
        </w:rPr>
        <w:t>x</w:t>
      </w:r>
      <w:r>
        <w:rPr>
          <w:rFonts w:eastAsiaTheme="minorEastAsia"/>
        </w:rPr>
        <w:t xml:space="preserve">, y] </w:t>
      </w:r>
      <w:r w:rsidR="009767F2">
        <w:rPr>
          <w:rFonts w:eastAsiaTheme="minorEastAsia"/>
        </w:rPr>
        <w:t xml:space="preserve">on </w:t>
      </w:r>
      <w:commentRangeStart w:id="78"/>
      <w:r w:rsidR="009767F2">
        <w:rPr>
          <w:rFonts w:eastAsiaTheme="minorEastAsia"/>
        </w:rPr>
        <w:t>the triangulation network</w:t>
      </w:r>
      <w:r w:rsidR="00A62FE5">
        <w:rPr>
          <w:rFonts w:eastAsiaTheme="minorEastAsia"/>
        </w:rPr>
        <w:t>,</w:t>
      </w:r>
      <w:commentRangeEnd w:id="78"/>
      <w:r w:rsidR="00AA1AE5">
        <w:rPr>
          <w:rStyle w:val="CommentReference"/>
        </w:rPr>
        <w:commentReference w:id="78"/>
      </w:r>
      <w:r w:rsidR="00A62FE5">
        <w:rPr>
          <w:rFonts w:eastAsiaTheme="minor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ε</m:t>
            </m:r>
          </m:sub>
        </m:sSub>
      </m:oMath>
      <w:r w:rsidR="009767F2">
        <w:rPr>
          <w:rFonts w:eastAsiaTheme="minorEastAsia"/>
        </w:rPr>
        <w:t xml:space="preserve"> is the standard deviation of the observation error</w:t>
      </w:r>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i,t</m:t>
            </m:r>
          </m:sub>
        </m:sSub>
      </m:oMath>
      <w:r w:rsidR="00A62FE5">
        <w:rPr>
          <w:rFonts w:eastAsiaTheme="minorEastAsia"/>
        </w:rPr>
        <w:t xml:space="preserve"> are the </w:t>
      </w:r>
      <w:r w:rsidR="00A62FE5">
        <w:rPr>
          <w:rFonts w:eastAsiaTheme="minorEastAsia"/>
          <w:i/>
        </w:rPr>
        <w:t>CPUE</w:t>
      </w:r>
      <w:r w:rsidR="00A62FE5">
        <w:rPr>
          <w:rFonts w:eastAsiaTheme="minorEastAsia"/>
        </w:rPr>
        <w:t xml:space="preserve"> observations located in the triangulation vertex </w:t>
      </w:r>
      <w:proofErr w:type="spellStart"/>
      <w:r w:rsidR="00A62FE5">
        <w:rPr>
          <w:rFonts w:eastAsiaTheme="minorEastAsia"/>
          <w:i/>
        </w:rPr>
        <w:t>i</w:t>
      </w:r>
      <w:proofErr w:type="spellEnd"/>
      <w:r w:rsidR="00A62FE5">
        <w:rPr>
          <w:rFonts w:eastAsiaTheme="minorEastAsia"/>
        </w:rPr>
        <w:t xml:space="preserve"> in year </w:t>
      </w:r>
      <w:r w:rsidR="00A62FE5">
        <w:rPr>
          <w:rFonts w:eastAsiaTheme="minorEastAsia"/>
          <w:i/>
        </w:rPr>
        <w:t>t</w:t>
      </w:r>
      <w:r w:rsidR="009767F2">
        <w:rPr>
          <w:rFonts w:eastAsiaTheme="minorEastAsia"/>
        </w:rPr>
        <w:t>.</w:t>
      </w:r>
      <w:r w:rsidR="00A62FE5">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t+1</m:t>
            </m:r>
          </m:sub>
        </m:sSub>
      </m:oMath>
      <w:r w:rsidR="00A62FE5">
        <w:rPr>
          <w:rFonts w:eastAsiaTheme="minorEastAsia"/>
        </w:rPr>
        <w:t xml:space="preserve"> are statistically</w:t>
      </w:r>
      <w:ins w:id="79" w:author="Punt, Andre (O&amp;A, Hobart)" w:date="2014-08-06T05:08:00Z">
        <w:r w:rsidR="00AA1AE5">
          <w:rPr>
            <w:rFonts w:eastAsiaTheme="minorEastAsia"/>
          </w:rPr>
          <w:t>-</w:t>
        </w:r>
      </w:ins>
      <w:del w:id="80" w:author="Punt, Andre (O&amp;A, Hobart)" w:date="2014-08-06T05:08:00Z">
        <w:r w:rsidR="00A62FE5" w:rsidDel="00AA1AE5">
          <w:rPr>
            <w:rFonts w:eastAsiaTheme="minorEastAsia"/>
          </w:rPr>
          <w:delText xml:space="preserve"> </w:delText>
        </w:r>
      </w:del>
      <w:r w:rsidR="00A62FE5">
        <w:rPr>
          <w:rFonts w:eastAsiaTheme="minorEastAsia"/>
        </w:rPr>
        <w:t xml:space="preserve">independent of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t-1</m:t>
            </m:r>
          </m:sub>
        </m:sSub>
      </m:oMath>
      <w:r w:rsidR="00A62FE5">
        <w:rPr>
          <w:rFonts w:eastAsiaTheme="minorEastAsia"/>
        </w:rPr>
        <w:t xml:space="preserve"> conditional on a fixed value for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m:t>
            </m:r>
          </m:sub>
        </m:sSub>
      </m:oMath>
      <w:r w:rsidR="00A62FE5">
        <w:rPr>
          <w:rFonts w:eastAsiaTheme="minorEastAsia"/>
        </w:rPr>
        <w:t>,</w:t>
      </w:r>
      <w:commentRangeStart w:id="81"/>
      <w:r w:rsidR="00A62FE5">
        <w:rPr>
          <w:rFonts w:eastAsiaTheme="minorEastAsia"/>
        </w:rPr>
        <w:t xml:space="preserve"> implying partial </w:t>
      </w:r>
      <w:proofErr w:type="spellStart"/>
      <w:r w:rsidR="00A62FE5">
        <w:rPr>
          <w:rFonts w:eastAsiaTheme="minorEastAsia"/>
        </w:rPr>
        <w:t>separability</w:t>
      </w:r>
      <w:commentRangeEnd w:id="81"/>
      <w:proofErr w:type="spellEnd"/>
      <w:r w:rsidR="00AA1AE5">
        <w:rPr>
          <w:rStyle w:val="CommentReference"/>
        </w:rPr>
        <w:commentReference w:id="81"/>
      </w:r>
      <w:r w:rsidR="00A62FE5">
        <w:rPr>
          <w:rFonts w:eastAsiaTheme="minorEastAsia"/>
        </w:rPr>
        <w:t xml:space="preserve">. </w:t>
      </w:r>
    </w:p>
    <w:p w14:paraId="2FF02EB8" w14:textId="77777777" w:rsidR="00BB6A92" w:rsidRPr="00FA05D3" w:rsidRDefault="00146883" w:rsidP="00706AC6">
      <w:pPr>
        <w:spacing w:line="240" w:lineRule="auto"/>
      </w:pPr>
      <w:r>
        <w:tab/>
        <w:t xml:space="preserve">GMRF matrices were computed using functions available in the INLA package (Rue </w:t>
      </w:r>
      <w:r>
        <w:rPr>
          <w:i/>
        </w:rPr>
        <w:t>et al</w:t>
      </w:r>
      <w:r>
        <w:t>., 2014</w:t>
      </w:r>
      <w:r w:rsidR="00FA05D3">
        <w:t xml:space="preserve">; </w:t>
      </w:r>
      <w:proofErr w:type="spellStart"/>
      <w:r w:rsidR="00FA05D3">
        <w:t>Illian</w:t>
      </w:r>
      <w:proofErr w:type="spellEnd"/>
      <w:r w:rsidR="00FA05D3">
        <w:t xml:space="preserve"> </w:t>
      </w:r>
      <w:r w:rsidR="00FA05D3">
        <w:rPr>
          <w:i/>
        </w:rPr>
        <w:t>et al</w:t>
      </w:r>
      <w:r w:rsidR="00FA05D3">
        <w:t>., 2012</w:t>
      </w:r>
      <w:r>
        <w:t>) implemented in the R statistical software environment (R Core Team, 2014).</w:t>
      </w:r>
      <w:r w:rsidR="00FA05D3">
        <w:t xml:space="preserve"> </w:t>
      </w:r>
      <w:r w:rsidR="00F875A6">
        <w:t xml:space="preserve">A single triangulation network used to facilitate the comparison of productivity across species. </w:t>
      </w:r>
      <w:r w:rsidR="00FA05D3">
        <w:t>Parameters of the models were estimated using the Template Model Builder (TMB) software (</w:t>
      </w:r>
      <w:proofErr w:type="spellStart"/>
      <w:r w:rsidR="00FA05D3">
        <w:t>Kristensen</w:t>
      </w:r>
      <w:proofErr w:type="spellEnd"/>
      <w:r w:rsidR="00FA05D3">
        <w:t xml:space="preserve"> </w:t>
      </w:r>
      <w:r w:rsidR="00FA05D3">
        <w:rPr>
          <w:i/>
        </w:rPr>
        <w:t>et al</w:t>
      </w:r>
      <w:r w:rsidR="00FA05D3">
        <w:t>., 2013). TMB uses the integrated nested Laplace approximation (</w:t>
      </w:r>
      <w:proofErr w:type="spellStart"/>
      <w:r w:rsidR="00FA05D3">
        <w:t>Skaug</w:t>
      </w:r>
      <w:proofErr w:type="spellEnd"/>
      <w:r w:rsidR="00FA05D3">
        <w:t xml:space="preserve"> and Fournier, 2006) to calculate the marginal likelihood of the fixed-effect parameters integrated across all random fields, while also calculating the gradient of the marginal likelihood via automatic differentiation. Fixed effects are then subsequently optimized using traditional tools in R by maximizing the log-marginal likelihood. Confidence intervals are available using the hessian matrix and delta-</w:t>
      </w:r>
      <w:commentRangeStart w:id="82"/>
      <w:r w:rsidR="00FA05D3">
        <w:t>method</w:t>
      </w:r>
      <w:commentRangeEnd w:id="82"/>
      <w:r w:rsidR="00AA1AE5">
        <w:rPr>
          <w:rStyle w:val="CommentReference"/>
        </w:rPr>
        <w:commentReference w:id="82"/>
      </w:r>
      <w:r w:rsidR="00F875A6">
        <w:t>.</w:t>
      </w:r>
    </w:p>
    <w:p w14:paraId="2C3D0F21" w14:textId="77777777" w:rsidR="004D0D9F" w:rsidRDefault="004D0D9F" w:rsidP="00706AC6">
      <w:pPr>
        <w:pStyle w:val="Heading1"/>
      </w:pPr>
      <w:r>
        <w:t>Results</w:t>
      </w:r>
    </w:p>
    <w:p w14:paraId="3D7A2700" w14:textId="77777777" w:rsidR="004D0D9F" w:rsidRDefault="004D0D9F" w:rsidP="00706AC6">
      <w:pPr>
        <w:spacing w:line="240" w:lineRule="auto"/>
      </w:pPr>
      <w:proofErr w:type="spellStart"/>
      <w:r>
        <w:t>Todo</w:t>
      </w:r>
      <w:proofErr w:type="spellEnd"/>
      <w:r>
        <w:t>: Write results</w:t>
      </w:r>
    </w:p>
    <w:p w14:paraId="123705D1" w14:textId="77777777" w:rsidR="004D0D9F" w:rsidRDefault="004D0D9F" w:rsidP="00706AC6">
      <w:pPr>
        <w:pStyle w:val="Heading1"/>
      </w:pPr>
      <w:r>
        <w:t>Discussion</w:t>
      </w:r>
    </w:p>
    <w:p w14:paraId="63E6DC18" w14:textId="77777777" w:rsidR="004D0D9F" w:rsidRDefault="004D0D9F" w:rsidP="00706AC6">
      <w:pPr>
        <w:spacing w:line="240" w:lineRule="auto"/>
      </w:pPr>
      <w:proofErr w:type="spellStart"/>
      <w:r>
        <w:t>Todo</w:t>
      </w:r>
      <w:proofErr w:type="spellEnd"/>
      <w:r>
        <w:t>: Write discussion</w:t>
      </w:r>
    </w:p>
    <w:p w14:paraId="2A967543" w14:textId="77777777" w:rsidR="004D0D9F" w:rsidRDefault="004D0D9F" w:rsidP="00706AC6">
      <w:pPr>
        <w:pStyle w:val="Heading1"/>
      </w:pPr>
      <w:r>
        <w:t>Acknowledgements</w:t>
      </w:r>
    </w:p>
    <w:p w14:paraId="691D5E6F" w14:textId="77777777" w:rsidR="004D0D9F" w:rsidRDefault="004D0D9F" w:rsidP="00706AC6">
      <w:pPr>
        <w:spacing w:line="240" w:lineRule="auto"/>
      </w:pPr>
      <w:proofErr w:type="spellStart"/>
      <w:r>
        <w:t>Todo</w:t>
      </w:r>
      <w:proofErr w:type="spellEnd"/>
      <w:r>
        <w:t xml:space="preserve">: Write </w:t>
      </w:r>
      <w:r w:rsidR="008C7588">
        <w:t>acknowledgments</w:t>
      </w:r>
    </w:p>
    <w:p w14:paraId="26BCB306" w14:textId="77777777" w:rsidR="00776ADB" w:rsidRDefault="00EF76D7" w:rsidP="00706AC6">
      <w:pPr>
        <w:pStyle w:val="Heading1"/>
      </w:pPr>
      <w:bookmarkStart w:id="83" w:name="references"/>
      <w:r>
        <w:t>References</w:t>
      </w:r>
    </w:p>
    <w:p w14:paraId="302CB9D5" w14:textId="77777777" w:rsidR="004D0D9F" w:rsidRDefault="004D0D9F" w:rsidP="00706AC6">
      <w:pPr>
        <w:spacing w:line="240" w:lineRule="auto"/>
      </w:pPr>
      <w:proofErr w:type="spellStart"/>
      <w:r>
        <w:t>Todo</w:t>
      </w:r>
      <w:proofErr w:type="spellEnd"/>
      <w:r>
        <w:t xml:space="preserve">: Add </w:t>
      </w:r>
      <w:r w:rsidR="00585077">
        <w:t xml:space="preserve">remaining </w:t>
      </w:r>
      <w:r>
        <w:t>references</w:t>
      </w:r>
    </w:p>
    <w:p w14:paraId="3EE1F340" w14:textId="77777777" w:rsidR="00421BA5" w:rsidRDefault="00421BA5" w:rsidP="00706AC6">
      <w:pPr>
        <w:spacing w:line="240" w:lineRule="auto"/>
        <w:ind w:left="720" w:hanging="720"/>
      </w:pPr>
      <w:r>
        <w:t xml:space="preserve">Aydin, K., </w:t>
      </w:r>
      <w:proofErr w:type="spellStart"/>
      <w:r>
        <w:t>Barbeaux</w:t>
      </w:r>
      <w:proofErr w:type="spellEnd"/>
      <w:r>
        <w:t xml:space="preserve">, S. J., </w:t>
      </w:r>
      <w:proofErr w:type="spellStart"/>
      <w:r>
        <w:t>Conners</w:t>
      </w:r>
      <w:proofErr w:type="spellEnd"/>
      <w:r>
        <w:t xml:space="preserve">, M. E., </w:t>
      </w:r>
      <w:proofErr w:type="spellStart"/>
      <w:r>
        <w:t>Conrath</w:t>
      </w:r>
      <w:proofErr w:type="spellEnd"/>
      <w:r>
        <w:t xml:space="preserve">, C., Dalton, M., </w:t>
      </w:r>
      <w:proofErr w:type="spellStart"/>
      <w:r>
        <w:t>DiCosimo</w:t>
      </w:r>
      <w:proofErr w:type="spellEnd"/>
      <w:r>
        <w:t xml:space="preserve">, J., </w:t>
      </w:r>
      <w:proofErr w:type="spellStart"/>
      <w:r>
        <w:t>Echave</w:t>
      </w:r>
      <w:proofErr w:type="spellEnd"/>
      <w:r>
        <w:t xml:space="preserve">, K., </w:t>
      </w:r>
      <w:proofErr w:type="spellStart"/>
      <w:r>
        <w:t>Hanselman</w:t>
      </w:r>
      <w:proofErr w:type="spellEnd"/>
      <w:r>
        <w:t xml:space="preserve">, D., Hoff, J., </w:t>
      </w:r>
      <w:proofErr w:type="spellStart"/>
      <w:r>
        <w:t>Honkalehto</w:t>
      </w:r>
      <w:proofErr w:type="spellEnd"/>
      <w:r>
        <w:t xml:space="preserve">, T., </w:t>
      </w:r>
      <w:proofErr w:type="spellStart"/>
      <w:r>
        <w:t>Hulson</w:t>
      </w:r>
      <w:proofErr w:type="spellEnd"/>
      <w:r>
        <w:t xml:space="preserve">, P. J., </w:t>
      </w:r>
      <w:proofErr w:type="spellStart"/>
      <w:r>
        <w:t>Ianelli</w:t>
      </w:r>
      <w:proofErr w:type="spellEnd"/>
      <w:r>
        <w:t xml:space="preserve">, J., </w:t>
      </w:r>
      <w:proofErr w:type="spellStart"/>
      <w:r>
        <w:t>Kotwicki</w:t>
      </w:r>
      <w:proofErr w:type="spellEnd"/>
      <w:r>
        <w:t xml:space="preserve">, S., Lowe, S., Lunsford, C., </w:t>
      </w:r>
      <w:proofErr w:type="spellStart"/>
      <w:r>
        <w:t>McKelvey</w:t>
      </w:r>
      <w:proofErr w:type="spellEnd"/>
      <w:r>
        <w:t xml:space="preserve">, D., Nichol, D., </w:t>
      </w:r>
      <w:proofErr w:type="spellStart"/>
      <w:r>
        <w:t>Ormseth</w:t>
      </w:r>
      <w:proofErr w:type="spellEnd"/>
      <w:r>
        <w:t xml:space="preserve">, O. A., </w:t>
      </w:r>
      <w:proofErr w:type="spellStart"/>
      <w:r>
        <w:t>Palsson</w:t>
      </w:r>
      <w:proofErr w:type="spellEnd"/>
      <w:r>
        <w:t xml:space="preserve">, W., </w:t>
      </w:r>
      <w:proofErr w:type="spellStart"/>
      <w:r>
        <w:t>Rodgveller</w:t>
      </w:r>
      <w:proofErr w:type="spellEnd"/>
      <w:r>
        <w:t xml:space="preserve">, C. J., </w:t>
      </w:r>
      <w:proofErr w:type="spellStart"/>
      <w:r>
        <w:t>Rooper</w:t>
      </w:r>
      <w:proofErr w:type="spellEnd"/>
      <w:r>
        <w:t xml:space="preserve">, C. N., Spencer, P., Spies, I., Stockhausen, W., </w:t>
      </w:r>
      <w:proofErr w:type="spellStart"/>
      <w:r>
        <w:t>TenBrink</w:t>
      </w:r>
      <w:proofErr w:type="spellEnd"/>
      <w:r>
        <w:t xml:space="preserve">, T., Thompson, G., </w:t>
      </w:r>
      <w:proofErr w:type="spellStart"/>
      <w:r>
        <w:t>Tribuzio</w:t>
      </w:r>
      <w:proofErr w:type="spellEnd"/>
      <w:r>
        <w:t xml:space="preserve">, C., </w:t>
      </w:r>
      <w:proofErr w:type="spellStart"/>
      <w:r>
        <w:t>Wilderbuer</w:t>
      </w:r>
      <w:proofErr w:type="spellEnd"/>
      <w:r>
        <w:t>, T., Williamson, N.</w:t>
      </w:r>
      <w:r w:rsidR="007921F1">
        <w:t xml:space="preserve"> 2013. Stock assessment and fishery e</w:t>
      </w:r>
      <w:r>
        <w:t xml:space="preserve">valuation </w:t>
      </w:r>
      <w:r w:rsidR="007921F1">
        <w:t>r</w:t>
      </w:r>
      <w:r>
        <w:t xml:space="preserve">eport for the </w:t>
      </w:r>
      <w:proofErr w:type="spellStart"/>
      <w:r w:rsidR="007921F1">
        <w:t>g</w:t>
      </w:r>
      <w:r>
        <w:t>roundfish</w:t>
      </w:r>
      <w:proofErr w:type="spellEnd"/>
      <w:r>
        <w:t xml:space="preserve"> </w:t>
      </w:r>
      <w:r w:rsidR="007921F1">
        <w:t>r</w:t>
      </w:r>
      <w:r>
        <w:t xml:space="preserve">esources of the Bering Sea/Aleutian Islands </w:t>
      </w:r>
      <w:r w:rsidR="007921F1">
        <w:t>r</w:t>
      </w:r>
      <w:r>
        <w:t>egion. North Pacific Fisheries Management Council, Anchorage, AK.</w:t>
      </w:r>
    </w:p>
    <w:p w14:paraId="7D3DB40A" w14:textId="77777777" w:rsidR="00421BA5" w:rsidRDefault="00421BA5" w:rsidP="00706AC6">
      <w:pPr>
        <w:spacing w:line="240" w:lineRule="auto"/>
        <w:ind w:left="720" w:hanging="720"/>
      </w:pPr>
      <w:proofErr w:type="spellStart"/>
      <w:r>
        <w:lastRenderedPageBreak/>
        <w:t>A’mar</w:t>
      </w:r>
      <w:proofErr w:type="spellEnd"/>
      <w:r>
        <w:t xml:space="preserve">, T., Aydin, K., </w:t>
      </w:r>
      <w:proofErr w:type="spellStart"/>
      <w:r>
        <w:t>Conners</w:t>
      </w:r>
      <w:proofErr w:type="spellEnd"/>
      <w:r>
        <w:t xml:space="preserve">, M. E., </w:t>
      </w:r>
      <w:proofErr w:type="spellStart"/>
      <w:r>
        <w:t>Conrath</w:t>
      </w:r>
      <w:proofErr w:type="spellEnd"/>
      <w:r>
        <w:t xml:space="preserve">, C., Dalton, M., Davis, O., Dorn, M., </w:t>
      </w:r>
      <w:proofErr w:type="spellStart"/>
      <w:r>
        <w:t>Echave</w:t>
      </w:r>
      <w:proofErr w:type="spellEnd"/>
      <w:r>
        <w:t xml:space="preserve">, K., Friday, N., Green, K., </w:t>
      </w:r>
      <w:proofErr w:type="spellStart"/>
      <w:r>
        <w:t>Hanselman</w:t>
      </w:r>
      <w:proofErr w:type="spellEnd"/>
      <w:r>
        <w:t xml:space="preserve">, D., Heifetz, J., </w:t>
      </w:r>
      <w:proofErr w:type="spellStart"/>
      <w:r>
        <w:t>Hulson</w:t>
      </w:r>
      <w:proofErr w:type="spellEnd"/>
      <w:r>
        <w:t xml:space="preserve">, P. J., </w:t>
      </w:r>
      <w:proofErr w:type="spellStart"/>
      <w:r>
        <w:t>Ianelli</w:t>
      </w:r>
      <w:proofErr w:type="spellEnd"/>
      <w:r>
        <w:t xml:space="preserve">, J., Jones, D., </w:t>
      </w:r>
      <w:proofErr w:type="spellStart"/>
      <w:r>
        <w:t>Jaenicke</w:t>
      </w:r>
      <w:proofErr w:type="spellEnd"/>
      <w:r>
        <w:t xml:space="preserve">, M., Lowe, S., Lunsford, C., Meyer, S., </w:t>
      </w:r>
      <w:proofErr w:type="spellStart"/>
      <w:r>
        <w:t>McGilliard</w:t>
      </w:r>
      <w:proofErr w:type="spellEnd"/>
      <w:r>
        <w:t xml:space="preserve">, C., Nichol, D., </w:t>
      </w:r>
      <w:proofErr w:type="spellStart"/>
      <w:r>
        <w:t>Ormseth</w:t>
      </w:r>
      <w:proofErr w:type="spellEnd"/>
      <w:r>
        <w:t xml:space="preserve">, O. A., </w:t>
      </w:r>
      <w:proofErr w:type="spellStart"/>
      <w:r>
        <w:t>Palsson</w:t>
      </w:r>
      <w:proofErr w:type="spellEnd"/>
      <w:r>
        <w:t xml:space="preserve">, W., </w:t>
      </w:r>
      <w:proofErr w:type="spellStart"/>
      <w:r>
        <w:t>Rodgveller</w:t>
      </w:r>
      <w:proofErr w:type="spellEnd"/>
      <w:r>
        <w:t xml:space="preserve">, C. J., Rumble, J., </w:t>
      </w:r>
      <w:proofErr w:type="spellStart"/>
      <w:r>
        <w:t>Shotwell</w:t>
      </w:r>
      <w:proofErr w:type="spellEnd"/>
      <w:r>
        <w:t xml:space="preserve">, K., Slater, L., </w:t>
      </w:r>
      <w:proofErr w:type="spellStart"/>
      <w:r>
        <w:t>Spalinger</w:t>
      </w:r>
      <w:proofErr w:type="spellEnd"/>
      <w:r>
        <w:t xml:space="preserve">, K., Spencer, P., Spies, I., </w:t>
      </w:r>
      <w:r w:rsidR="00721355">
        <w:t xml:space="preserve">Stewart, I., </w:t>
      </w:r>
      <w:proofErr w:type="spellStart"/>
      <w:r w:rsidR="00721355">
        <w:t>Stichart</w:t>
      </w:r>
      <w:proofErr w:type="spellEnd"/>
      <w:r w:rsidR="00721355">
        <w:t xml:space="preserve">, M., </w:t>
      </w:r>
      <w:r>
        <w:t xml:space="preserve">Stockhausen, W., </w:t>
      </w:r>
      <w:proofErr w:type="spellStart"/>
      <w:r w:rsidR="00721355">
        <w:t>Stram</w:t>
      </w:r>
      <w:proofErr w:type="spellEnd"/>
      <w:r w:rsidR="00721355">
        <w:t xml:space="preserve">, D., </w:t>
      </w:r>
      <w:proofErr w:type="spellStart"/>
      <w:r>
        <w:t>TenBrink</w:t>
      </w:r>
      <w:proofErr w:type="spellEnd"/>
      <w:r>
        <w:t xml:space="preserve">, T., </w:t>
      </w:r>
      <w:proofErr w:type="spellStart"/>
      <w:r>
        <w:t>Tribuzio</w:t>
      </w:r>
      <w:proofErr w:type="spellEnd"/>
      <w:r>
        <w:t xml:space="preserve">, C., </w:t>
      </w:r>
      <w:proofErr w:type="spellStart"/>
      <w:r w:rsidR="00721355">
        <w:t>Turnock</w:t>
      </w:r>
      <w:proofErr w:type="spellEnd"/>
      <w:r w:rsidR="00721355">
        <w:t>, J.</w:t>
      </w:r>
      <w:r>
        <w:t xml:space="preserve"> 2013. </w:t>
      </w:r>
      <w:r w:rsidR="007921F1">
        <w:t xml:space="preserve">Stock assessment and fishery evaluation report for the </w:t>
      </w:r>
      <w:proofErr w:type="spellStart"/>
      <w:r w:rsidR="007921F1">
        <w:t>groundfish</w:t>
      </w:r>
      <w:proofErr w:type="spellEnd"/>
      <w:r w:rsidR="007921F1">
        <w:t xml:space="preserve"> resources of the </w:t>
      </w:r>
      <w:r w:rsidR="00721355">
        <w:t>Gulf of Alaska</w:t>
      </w:r>
      <w:r>
        <w:t>. North Pacific Fisheries Management Council, Anchorage, AK.</w:t>
      </w:r>
    </w:p>
    <w:p w14:paraId="4330E303" w14:textId="77777777" w:rsidR="007A4D35" w:rsidRDefault="007A4D35" w:rsidP="00706AC6">
      <w:pPr>
        <w:spacing w:line="240" w:lineRule="auto"/>
        <w:ind w:left="720" w:hanging="720"/>
      </w:pPr>
      <w:r>
        <w:t xml:space="preserve">Banerjee, S., Carlin, B. P., </w:t>
      </w:r>
      <w:proofErr w:type="spellStart"/>
      <w:r>
        <w:t>Gelfand</w:t>
      </w:r>
      <w:proofErr w:type="spellEnd"/>
      <w:r>
        <w:t xml:space="preserve">, A. E. 2004. Hierarchical Modeling and Analysis for Spatial Data. </w:t>
      </w:r>
      <w:proofErr w:type="spellStart"/>
      <w:r w:rsidR="0067100A">
        <w:t>Crc</w:t>
      </w:r>
      <w:proofErr w:type="spellEnd"/>
      <w:r w:rsidR="0067100A">
        <w:t xml:space="preserve"> Press</w:t>
      </w:r>
      <w:r>
        <w:t>.</w:t>
      </w:r>
    </w:p>
    <w:p w14:paraId="4581BBD6" w14:textId="77777777" w:rsidR="00C642CA" w:rsidRDefault="00C642CA" w:rsidP="00706AC6">
      <w:pPr>
        <w:spacing w:line="240" w:lineRule="auto"/>
        <w:ind w:left="720" w:hanging="720"/>
      </w:pPr>
      <w:proofErr w:type="spellStart"/>
      <w:r>
        <w:t>Cressie</w:t>
      </w:r>
      <w:proofErr w:type="spellEnd"/>
      <w:r>
        <w:t>, N. A. C. 1993. Statistics for Spatial Data. Wiley, NY.</w:t>
      </w:r>
    </w:p>
    <w:p w14:paraId="1D0FE11A" w14:textId="77777777" w:rsidR="00146883" w:rsidRDefault="00146883" w:rsidP="00706AC6">
      <w:pPr>
        <w:spacing w:line="240" w:lineRule="auto"/>
        <w:ind w:left="720" w:hanging="720"/>
      </w:pPr>
      <w:proofErr w:type="spellStart"/>
      <w:r>
        <w:t>Illian</w:t>
      </w:r>
      <w:proofErr w:type="spellEnd"/>
      <w:r>
        <w:t xml:space="preserve">, J. B., </w:t>
      </w:r>
      <w:proofErr w:type="spellStart"/>
      <w:r>
        <w:t>S</w:t>
      </w:r>
      <w:r w:rsidR="00FA05D3">
        <w:rPr>
          <w:rFonts w:ascii="Cambria" w:hAnsi="Cambria" w:cs="Cambria"/>
        </w:rPr>
        <w:t>ørbye</w:t>
      </w:r>
      <w:proofErr w:type="spellEnd"/>
      <w:r w:rsidR="00FA05D3">
        <w:rPr>
          <w:rFonts w:ascii="Cambria" w:hAnsi="Cambria" w:cs="Cambria"/>
        </w:rPr>
        <w:t>, S. H., Rue, H. 2012. A toolbox for fitting complex spatial point process models using integrated nested Laplace approximation (INLA). The Annals of Applied Statistics, 6:1499-1530.</w:t>
      </w:r>
    </w:p>
    <w:p w14:paraId="053B6C8E" w14:textId="77777777" w:rsidR="0067100A" w:rsidRDefault="0067100A" w:rsidP="00706AC6">
      <w:pPr>
        <w:spacing w:line="240" w:lineRule="auto"/>
        <w:ind w:left="720" w:hanging="720"/>
      </w:pPr>
      <w:proofErr w:type="spellStart"/>
      <w:r>
        <w:t>Jona-Lasinio</w:t>
      </w:r>
      <w:proofErr w:type="spellEnd"/>
      <w:r>
        <w:t xml:space="preserve">, G., </w:t>
      </w:r>
      <w:proofErr w:type="spellStart"/>
      <w:r>
        <w:t>Mastrantonio</w:t>
      </w:r>
      <w:proofErr w:type="spellEnd"/>
      <w:r>
        <w:t xml:space="preserve">, G. </w:t>
      </w:r>
      <w:proofErr w:type="spellStart"/>
      <w:r>
        <w:t>Pollice</w:t>
      </w:r>
      <w:proofErr w:type="spellEnd"/>
      <w:r>
        <w:t>, A. 2012. Discussing the “big n problem”. Statistical Methods and Applications, 22(1):97-112.</w:t>
      </w:r>
    </w:p>
    <w:p w14:paraId="53C02959" w14:textId="77777777" w:rsidR="00FA05D3" w:rsidRDefault="00FA05D3" w:rsidP="00706AC6">
      <w:pPr>
        <w:spacing w:line="240" w:lineRule="auto"/>
        <w:ind w:left="720" w:hanging="720"/>
      </w:pPr>
      <w:proofErr w:type="spellStart"/>
      <w:r>
        <w:t>Kristensen</w:t>
      </w:r>
      <w:proofErr w:type="spellEnd"/>
      <w:r>
        <w:t xml:space="preserve">, K. </w:t>
      </w:r>
      <w:proofErr w:type="spellStart"/>
      <w:r>
        <w:t>Thygesen</w:t>
      </w:r>
      <w:proofErr w:type="spellEnd"/>
      <w:r>
        <w:t xml:space="preserve">, U. H., Andersen, K. H., Beyer, J. E. 2013. Estimating </w:t>
      </w:r>
      <w:proofErr w:type="spellStart"/>
      <w:r>
        <w:t>spatio</w:t>
      </w:r>
      <w:proofErr w:type="spellEnd"/>
      <w:r>
        <w:t>-temporal dynamics of size-structured populations. Canadian Journal of Fisheries and Aquatic Sciences, 71:326-336.</w:t>
      </w:r>
    </w:p>
    <w:p w14:paraId="0DFF2A28" w14:textId="77777777" w:rsidR="00F7653E" w:rsidRDefault="00F7653E" w:rsidP="00706AC6">
      <w:pPr>
        <w:spacing w:line="240" w:lineRule="auto"/>
        <w:ind w:left="720" w:hanging="720"/>
      </w:pPr>
      <w:r>
        <w:t xml:space="preserve">Lindgren, F., Rue, H., </w:t>
      </w:r>
      <w:proofErr w:type="spellStart"/>
      <w:r>
        <w:t>Lindstrӧm</w:t>
      </w:r>
      <w:proofErr w:type="spellEnd"/>
      <w:r>
        <w:t>, J. 2011. An explicit link between Gaussian fields and Gaussian Markov random fields: the stochastic partial differential equation approach [with discussion]. Journal of the Royal Statistical Society B, 73(4):423-498.</w:t>
      </w:r>
    </w:p>
    <w:p w14:paraId="1100E673" w14:textId="77777777" w:rsidR="00D83C91" w:rsidRDefault="00D83C91" w:rsidP="00706AC6">
      <w:pPr>
        <w:spacing w:line="240" w:lineRule="auto"/>
        <w:ind w:left="720" w:hanging="720"/>
      </w:pPr>
      <w:r>
        <w:t xml:space="preserve">Munro, P. T., Hoff, R. Z. 1995. Two demersal trawl surveys in the Gulf of Alaska: implications of survey design and methods. </w:t>
      </w:r>
      <w:r w:rsidR="00647EBD">
        <w:t xml:space="preserve">U.S. Dep. </w:t>
      </w:r>
      <w:proofErr w:type="spellStart"/>
      <w:r w:rsidR="00647EBD">
        <w:t>Commer</w:t>
      </w:r>
      <w:proofErr w:type="spellEnd"/>
      <w:r w:rsidR="00647EBD">
        <w:t>., NOAA Tech. Memo. NMFS-AFSC-</w:t>
      </w:r>
      <w:r>
        <w:t>50, 139 p.</w:t>
      </w:r>
    </w:p>
    <w:p w14:paraId="6A9579CE" w14:textId="77777777" w:rsidR="00146883" w:rsidRDefault="00146883" w:rsidP="00706AC6">
      <w:pPr>
        <w:spacing w:line="240" w:lineRule="auto"/>
        <w:ind w:left="720" w:hanging="720"/>
      </w:pPr>
      <w:r>
        <w:t>R Core Team. 2014. R: a language and environment for statistical computing. R Foundation for Statistical Computing, Vienna, Austria. URL http://www.R-project.org/.</w:t>
      </w:r>
    </w:p>
    <w:p w14:paraId="036EBE3D" w14:textId="77777777" w:rsidR="00647EBD" w:rsidRPr="004D0D9F" w:rsidRDefault="00647EBD" w:rsidP="00706AC6">
      <w:pPr>
        <w:spacing w:line="240" w:lineRule="auto"/>
        <w:ind w:left="720" w:hanging="720"/>
      </w:pPr>
      <w:r>
        <w:t xml:space="preserve">Raring, N. W., von </w:t>
      </w:r>
      <w:proofErr w:type="spellStart"/>
      <w:r>
        <w:t>Szalay</w:t>
      </w:r>
      <w:proofErr w:type="spellEnd"/>
      <w:r>
        <w:t xml:space="preserve">, P. G., Shaw, F. R., Wilkins, M. E. 2011. Data Report: 2001 Gulf of Alaska bottom trawl survey. U.S. Dep. </w:t>
      </w:r>
      <w:proofErr w:type="spellStart"/>
      <w:r>
        <w:t>Commer</w:t>
      </w:r>
      <w:proofErr w:type="spellEnd"/>
      <w:r>
        <w:t xml:space="preserve">., NOAA Tech. Memo. NMFS-AFSC-225, 179 p. </w:t>
      </w:r>
    </w:p>
    <w:p w14:paraId="4A84DAF0" w14:textId="77777777" w:rsidR="00146883" w:rsidRDefault="00146883" w:rsidP="00706AC6">
      <w:pPr>
        <w:spacing w:line="240" w:lineRule="auto"/>
        <w:ind w:left="720" w:hanging="720"/>
      </w:pPr>
      <w:r>
        <w:t xml:space="preserve">Rue, H., Martino, S., Lindgren, F., Simpson, D., </w:t>
      </w:r>
      <w:proofErr w:type="spellStart"/>
      <w:r>
        <w:t>Riebler</w:t>
      </w:r>
      <w:proofErr w:type="spellEnd"/>
      <w:r>
        <w:t>, A. 2014. INLA: functions which allow to perform full Bayesian analysis of latent Gaussian models using Integrated Nested Laplace Approximation. R package version 0.0-1392038736.</w:t>
      </w:r>
    </w:p>
    <w:p w14:paraId="65D00C8A" w14:textId="77777777" w:rsidR="00FA05D3" w:rsidRDefault="00FA05D3" w:rsidP="00706AC6">
      <w:pPr>
        <w:spacing w:line="240" w:lineRule="auto"/>
        <w:ind w:left="720" w:hanging="720"/>
      </w:pPr>
      <w:proofErr w:type="spellStart"/>
      <w:r>
        <w:t>Skaug</w:t>
      </w:r>
      <w:proofErr w:type="spellEnd"/>
      <w:r>
        <w:t>, H., Fournier, D. 2006. Automatic approximation of the marginal likelihood in non-Gaussian hierarchical models. Computational Statistics &amp; Data Analysis, 51:699-709.</w:t>
      </w:r>
    </w:p>
    <w:p w14:paraId="797E04CA" w14:textId="77777777" w:rsidR="00647EBD" w:rsidRPr="004D0D9F" w:rsidRDefault="00647EBD" w:rsidP="00706AC6">
      <w:pPr>
        <w:spacing w:line="240" w:lineRule="auto"/>
        <w:ind w:left="720" w:hanging="720"/>
      </w:pPr>
      <w:proofErr w:type="gramStart"/>
      <w:r>
        <w:t>von</w:t>
      </w:r>
      <w:proofErr w:type="gramEnd"/>
      <w:r>
        <w:t xml:space="preserve"> </w:t>
      </w:r>
      <w:proofErr w:type="spellStart"/>
      <w:r>
        <w:t>Szalay</w:t>
      </w:r>
      <w:proofErr w:type="spellEnd"/>
      <w:r>
        <w:t xml:space="preserve">, P. G., </w:t>
      </w:r>
      <w:proofErr w:type="spellStart"/>
      <w:r>
        <w:t>Rooper</w:t>
      </w:r>
      <w:proofErr w:type="spellEnd"/>
      <w:r>
        <w:t>, C. N., Raring, N. W., Martin, M. H. 2011. Data Report: 20</w:t>
      </w:r>
      <w:r w:rsidR="00343DB2">
        <w:t>10</w:t>
      </w:r>
      <w:r>
        <w:t xml:space="preserve"> </w:t>
      </w:r>
      <w:r w:rsidR="00343DB2">
        <w:t xml:space="preserve">Aleutian Islands bottom </w:t>
      </w:r>
      <w:r>
        <w:t xml:space="preserve">trawl survey. U.S. Dep. </w:t>
      </w:r>
      <w:proofErr w:type="spellStart"/>
      <w:r>
        <w:t>Commer</w:t>
      </w:r>
      <w:proofErr w:type="spellEnd"/>
      <w:r>
        <w:t>., NOA</w:t>
      </w:r>
      <w:r w:rsidR="00343DB2">
        <w:t>A Tech. Memo. NMFS-AFSC-215, 153</w:t>
      </w:r>
      <w:r>
        <w:t xml:space="preserve"> p. </w:t>
      </w:r>
    </w:p>
    <w:p w14:paraId="728AA07B" w14:textId="77777777" w:rsidR="0062744E" w:rsidRDefault="0062744E" w:rsidP="00706AC6">
      <w:pPr>
        <w:spacing w:line="240" w:lineRule="auto"/>
        <w:ind w:left="720" w:hanging="720"/>
      </w:pPr>
      <w:r w:rsidRPr="0062744E">
        <w:t xml:space="preserve">Ward, E. J., </w:t>
      </w:r>
      <w:proofErr w:type="spellStart"/>
      <w:r w:rsidRPr="0062744E">
        <w:t>Chirakkal</w:t>
      </w:r>
      <w:proofErr w:type="spellEnd"/>
      <w:r w:rsidRPr="0062744E">
        <w:t>, H., González-</w:t>
      </w:r>
      <w:proofErr w:type="spellStart"/>
      <w:r w:rsidRPr="0062744E">
        <w:t>Suárez</w:t>
      </w:r>
      <w:proofErr w:type="spellEnd"/>
      <w:r w:rsidRPr="0062744E">
        <w:t xml:space="preserve">, M., </w:t>
      </w:r>
      <w:proofErr w:type="spellStart"/>
      <w:r w:rsidRPr="0062744E">
        <w:t>Aurioles-Gamboa</w:t>
      </w:r>
      <w:proofErr w:type="spellEnd"/>
      <w:r w:rsidRPr="0062744E">
        <w:t xml:space="preserve">, D., Holmes, E. E., Gerber, L. 2010. Inferring spatial structure from time-series data: </w:t>
      </w:r>
      <w:r>
        <w:t>u</w:t>
      </w:r>
      <w:r w:rsidRPr="0062744E">
        <w:t xml:space="preserve">sing multivariate state-space models to detect </w:t>
      </w:r>
      <w:proofErr w:type="spellStart"/>
      <w:r w:rsidRPr="0062744E">
        <w:t>metapopulation</w:t>
      </w:r>
      <w:proofErr w:type="spellEnd"/>
      <w:r w:rsidRPr="0062744E">
        <w:t xml:space="preserve"> structure of California sea lions in the Gulf of California, Mexico. Journal of Applied Ecology, 47: 47–56. </w:t>
      </w:r>
    </w:p>
    <w:p w14:paraId="4B3B8C7D" w14:textId="77777777" w:rsidR="00D83C91" w:rsidRPr="004D0D9F" w:rsidRDefault="00D83C91" w:rsidP="00706AC6">
      <w:pPr>
        <w:spacing w:line="240" w:lineRule="auto"/>
        <w:ind w:left="720" w:hanging="720"/>
      </w:pPr>
      <w:r>
        <w:t xml:space="preserve">Wilkins, M. 2009. Bottom trawl survey of </w:t>
      </w:r>
      <w:proofErr w:type="spellStart"/>
      <w:r>
        <w:t>groundfish</w:t>
      </w:r>
      <w:proofErr w:type="spellEnd"/>
      <w:r>
        <w:t xml:space="preserve"> resources in the Aleutian Islands region. Alaska Fisheries Science Center, Seattle, WA.</w:t>
      </w:r>
    </w:p>
    <w:bookmarkEnd w:id="83"/>
    <w:p w14:paraId="4689705A" w14:textId="77777777" w:rsidR="00647EBD" w:rsidRDefault="00647EBD" w:rsidP="00706AC6">
      <w:pPr>
        <w:spacing w:line="240" w:lineRule="auto"/>
        <w:ind w:left="720" w:hanging="720"/>
      </w:pPr>
    </w:p>
    <w:p w14:paraId="21A7F77A" w14:textId="77777777" w:rsidR="003F5A1F" w:rsidRDefault="003F5A1F" w:rsidP="00706AC6">
      <w:pPr>
        <w:pStyle w:val="Heading1"/>
      </w:pPr>
      <w:r>
        <w:lastRenderedPageBreak/>
        <w:t>Tables</w:t>
      </w:r>
    </w:p>
    <w:p w14:paraId="43CDC170" w14:textId="77777777" w:rsidR="003F5A1F" w:rsidRDefault="003F5A1F" w:rsidP="00706AC6">
      <w:pPr>
        <w:spacing w:line="240" w:lineRule="auto"/>
      </w:pPr>
      <w:proofErr w:type="spellStart"/>
      <w:r>
        <w:t>Todo</w:t>
      </w:r>
      <w:proofErr w:type="spellEnd"/>
      <w:r>
        <w:t>: result tables</w:t>
      </w:r>
    </w:p>
    <w:p w14:paraId="4782AF6B" w14:textId="77777777" w:rsidR="003F5A1F" w:rsidRDefault="003F5A1F" w:rsidP="00706AC6">
      <w:pPr>
        <w:pStyle w:val="Heading1"/>
      </w:pPr>
      <w:r>
        <w:t>Figures</w:t>
      </w:r>
    </w:p>
    <w:p w14:paraId="7B906B84" w14:textId="77777777" w:rsidR="003F5A1F" w:rsidRDefault="003F5A1F" w:rsidP="00706AC6">
      <w:pPr>
        <w:spacing w:line="240" w:lineRule="auto"/>
      </w:pPr>
      <w:proofErr w:type="spellStart"/>
      <w:r w:rsidRPr="00123E34">
        <w:rPr>
          <w:highlight w:val="yellow"/>
        </w:rPr>
        <w:t>Todo</w:t>
      </w:r>
      <w:proofErr w:type="spellEnd"/>
      <w:r w:rsidRPr="00123E34">
        <w:rPr>
          <w:highlight w:val="yellow"/>
        </w:rPr>
        <w:t>: Add remaining figures</w:t>
      </w:r>
    </w:p>
    <w:p w14:paraId="6E79AA60" w14:textId="77777777" w:rsidR="003F5A1F" w:rsidRDefault="003F5A1F" w:rsidP="00706AC6">
      <w:pPr>
        <w:spacing w:line="240" w:lineRule="auto"/>
        <w:jc w:val="left"/>
      </w:pPr>
      <w:r>
        <w:rPr>
          <w:noProof/>
          <w:lang w:val="en-AU" w:eastAsia="en-AU"/>
        </w:rPr>
        <w:drawing>
          <wp:inline distT="0" distB="0" distL="0" distR="0" wp14:anchorId="0C2EFA99" wp14:editId="01506F8A">
            <wp:extent cx="5725160" cy="3506470"/>
            <wp:effectExtent l="0" t="0" r="8890" b="0"/>
            <wp:docPr id="1" name="Picture 1" descr="C:\alaska\results\Alaska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aska\results\AlaskaM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160" cy="3506470"/>
                    </a:xfrm>
                    <a:prstGeom prst="rect">
                      <a:avLst/>
                    </a:prstGeom>
                    <a:noFill/>
                    <a:ln>
                      <a:noFill/>
                    </a:ln>
                  </pic:spPr>
                </pic:pic>
              </a:graphicData>
            </a:graphic>
          </wp:inline>
        </w:drawing>
      </w:r>
    </w:p>
    <w:p w14:paraId="4C8A15CB" w14:textId="77777777" w:rsidR="003F5A1F" w:rsidRDefault="003F5A1F" w:rsidP="00706AC6">
      <w:pPr>
        <w:spacing w:line="240" w:lineRule="auto"/>
      </w:pPr>
      <w:r>
        <w:t xml:space="preserve">Figure </w:t>
      </w:r>
      <w:bookmarkStart w:id="84" w:name="AlaskaMap"/>
      <w:r>
        <w:fldChar w:fldCharType="begin"/>
      </w:r>
      <w:r>
        <w:instrText xml:space="preserve"> SEQ Figure \* MERGEFORMAT </w:instrText>
      </w:r>
      <w:r>
        <w:fldChar w:fldCharType="separate"/>
      </w:r>
      <w:r>
        <w:rPr>
          <w:noProof/>
        </w:rPr>
        <w:t>1</w:t>
      </w:r>
      <w:r>
        <w:fldChar w:fldCharType="end"/>
      </w:r>
      <w:bookmarkEnd w:id="84"/>
      <w:r>
        <w:t>. Map of the study area with major currents.</w:t>
      </w:r>
      <w:r w:rsidR="00545D3E">
        <w:t xml:space="preserve"> Black outline marks the Alaskan coast and the Exclusive Economic Zone.</w:t>
      </w:r>
      <w:r>
        <w:t xml:space="preserve"> </w:t>
      </w:r>
      <w:proofErr w:type="spellStart"/>
      <w:r w:rsidRPr="003F5A1F">
        <w:rPr>
          <w:highlight w:val="yellow"/>
        </w:rPr>
        <w:t>Todo</w:t>
      </w:r>
      <w:proofErr w:type="spellEnd"/>
      <w:r w:rsidRPr="003F5A1F">
        <w:rPr>
          <w:highlight w:val="yellow"/>
        </w:rPr>
        <w:t>: Add Southeast Alaska Trawl Closure</w:t>
      </w:r>
      <w:r w:rsidR="00545D3E">
        <w:rPr>
          <w:highlight w:val="yellow"/>
        </w:rPr>
        <w:t xml:space="preserve"> to the map and fix the axis label for 170E.</w:t>
      </w:r>
    </w:p>
    <w:p w14:paraId="6872DC65" w14:textId="77777777" w:rsidR="00545D3E" w:rsidRDefault="00545D3E" w:rsidP="00706AC6">
      <w:pPr>
        <w:spacing w:line="240" w:lineRule="auto"/>
      </w:pPr>
    </w:p>
    <w:p w14:paraId="197DEBC1" w14:textId="77777777" w:rsidR="00545D3E" w:rsidRDefault="00545D3E" w:rsidP="00706AC6">
      <w:pPr>
        <w:spacing w:line="240" w:lineRule="auto"/>
      </w:pPr>
      <w:r>
        <w:rPr>
          <w:noProof/>
          <w:lang w:val="en-AU" w:eastAsia="en-AU"/>
        </w:rPr>
        <w:lastRenderedPageBreak/>
        <w:drawing>
          <wp:inline distT="0" distB="0" distL="0" distR="0" wp14:anchorId="05D3BE34" wp14:editId="273485CB">
            <wp:extent cx="4230094" cy="7776170"/>
            <wp:effectExtent l="0" t="0" r="0" b="0"/>
            <wp:docPr id="2" name="Picture 2" descr="C:\alaska\results\surve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aska\results\surveyDat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0028" cy="7776049"/>
                    </a:xfrm>
                    <a:prstGeom prst="rect">
                      <a:avLst/>
                    </a:prstGeom>
                    <a:noFill/>
                    <a:ln>
                      <a:noFill/>
                    </a:ln>
                  </pic:spPr>
                </pic:pic>
              </a:graphicData>
            </a:graphic>
          </wp:inline>
        </w:drawing>
      </w:r>
    </w:p>
    <w:p w14:paraId="0ECA1585" w14:textId="77777777" w:rsidR="00545D3E" w:rsidRPr="004D0D9F" w:rsidRDefault="00545D3E" w:rsidP="00706AC6">
      <w:pPr>
        <w:spacing w:line="240" w:lineRule="auto"/>
      </w:pPr>
      <w:r>
        <w:t xml:space="preserve">Figure </w:t>
      </w:r>
      <w:bookmarkStart w:id="85" w:name="surveyData"/>
      <w:r>
        <w:fldChar w:fldCharType="begin"/>
      </w:r>
      <w:r>
        <w:instrText xml:space="preserve"> SEQ Figure \* MERGEFORMAT </w:instrText>
      </w:r>
      <w:r>
        <w:fldChar w:fldCharType="separate"/>
      </w:r>
      <w:r>
        <w:rPr>
          <w:noProof/>
        </w:rPr>
        <w:t>2</w:t>
      </w:r>
      <w:r>
        <w:fldChar w:fldCharType="end"/>
      </w:r>
      <w:bookmarkEnd w:id="85"/>
      <w:r>
        <w:t>. Log catch per unit effort (CPUE, kg ha</w:t>
      </w:r>
      <w:r w:rsidRPr="00545D3E">
        <w:rPr>
          <w:vertAlign w:val="superscript"/>
        </w:rPr>
        <w:t>-1</w:t>
      </w:r>
      <w:r>
        <w:t xml:space="preserve">) for (a)Pacific cod, (b) walleye </w:t>
      </w:r>
      <w:proofErr w:type="spellStart"/>
      <w:r>
        <w:t>pollock</w:t>
      </w:r>
      <w:proofErr w:type="spellEnd"/>
      <w:r>
        <w:t xml:space="preserve">, and (c) Atka mackerel for all years (1990-2013) where the size of the circle at each sampled location is proportional to the observed CPUE. Green line marks the Alaskan coast and the Exclusive Economic Zone. </w:t>
      </w:r>
      <w:bookmarkStart w:id="86" w:name="_GoBack"/>
      <w:bookmarkEnd w:id="86"/>
    </w:p>
    <w:sectPr w:rsidR="00545D3E" w:rsidRPr="004D0D9F"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Punt, Andre (O&amp;A, Hobart)" w:date="2014-08-06T04:51:00Z" w:initials="PA(H">
    <w:p w14:paraId="24FD84DD" w14:textId="77777777" w:rsidR="00706AC6" w:rsidRDefault="00706AC6">
      <w:pPr>
        <w:pStyle w:val="CommentText"/>
      </w:pPr>
      <w:r>
        <w:rPr>
          <w:rStyle w:val="CommentReference"/>
        </w:rPr>
        <w:annotationRef/>
      </w:r>
      <w:r>
        <w:t>I don’t see this because MSY depends on a stock definition. I was drop this</w:t>
      </w:r>
    </w:p>
  </w:comment>
  <w:comment w:id="12" w:author="Punt, Andre (O&amp;A, Hobart)" w:date="2014-08-06T04:52:00Z" w:initials="PA(H">
    <w:p w14:paraId="2CDECABF" w14:textId="77777777" w:rsidR="00706AC6" w:rsidRDefault="00706AC6">
      <w:pPr>
        <w:pStyle w:val="CommentText"/>
      </w:pPr>
      <w:r>
        <w:rPr>
          <w:rStyle w:val="CommentReference"/>
        </w:rPr>
        <w:annotationRef/>
      </w:r>
      <w:r>
        <w:t>I would add text about the implications of failing to get stock structure right – Ingrid’s work and papers she cites</w:t>
      </w:r>
    </w:p>
  </w:comment>
  <w:comment w:id="13" w:author="Punt, Andre (O&amp;A, Hobart)" w:date="2014-08-06T04:53:00Z" w:initials="PA(H">
    <w:p w14:paraId="7A14C2E9" w14:textId="77777777" w:rsidR="00706AC6" w:rsidRDefault="00706AC6">
      <w:pPr>
        <w:pStyle w:val="CommentText"/>
      </w:pPr>
      <w:r>
        <w:rPr>
          <w:rStyle w:val="CommentReference"/>
        </w:rPr>
        <w:annotationRef/>
      </w:r>
      <w:r>
        <w:t>Remind us what these are</w:t>
      </w:r>
    </w:p>
  </w:comment>
  <w:comment w:id="16" w:author="Punt, Andre (O&amp;A, Hobart)" w:date="2014-08-06T04:55:00Z" w:initials="PA(H">
    <w:p w14:paraId="09864BB6" w14:textId="77777777" w:rsidR="00706AC6" w:rsidRDefault="00706AC6">
      <w:pPr>
        <w:pStyle w:val="CommentText"/>
      </w:pPr>
      <w:r>
        <w:rPr>
          <w:rStyle w:val="CommentReference"/>
        </w:rPr>
        <w:annotationRef/>
      </w:r>
      <w:r>
        <w:t>Genetic??</w:t>
      </w:r>
    </w:p>
  </w:comment>
  <w:comment w:id="17" w:author="Punt, Andre (O&amp;A, Hobart)" w:date="2014-08-06T04:55:00Z" w:initials="PA(H">
    <w:p w14:paraId="001345EF" w14:textId="77777777" w:rsidR="00706AC6" w:rsidRDefault="00706AC6">
      <w:pPr>
        <w:pStyle w:val="CommentText"/>
      </w:pPr>
      <w:r>
        <w:rPr>
          <w:rStyle w:val="CommentReference"/>
        </w:rPr>
        <w:annotationRef/>
      </w:r>
      <w:r>
        <w:t xml:space="preserve">But the previous sentence </w:t>
      </w:r>
      <w:proofErr w:type="spellStart"/>
      <w:r>
        <w:t>refered</w:t>
      </w:r>
      <w:proofErr w:type="spellEnd"/>
      <w:r>
        <w:t xml:space="preserve"> to spatial patterns?</w:t>
      </w:r>
    </w:p>
  </w:comment>
  <w:comment w:id="18" w:author="Punt, Andre (O&amp;A, Hobart)" w:date="2014-08-06T04:56:00Z" w:initials="PA(H">
    <w:p w14:paraId="7E6E99DE" w14:textId="77777777" w:rsidR="00706AC6" w:rsidRDefault="00706AC6">
      <w:pPr>
        <w:pStyle w:val="CommentText"/>
      </w:pPr>
      <w:r>
        <w:rPr>
          <w:rStyle w:val="CommentReference"/>
        </w:rPr>
        <w:annotationRef/>
      </w:r>
      <w:r>
        <w:t>Do you mean substantially different or biased</w:t>
      </w:r>
    </w:p>
  </w:comment>
  <w:comment w:id="19" w:author="Punt, Andre (O&amp;A, Hobart)" w:date="2014-08-06T04:56:00Z" w:initials="PA(H">
    <w:p w14:paraId="7411D4C1" w14:textId="77777777" w:rsidR="00706AC6" w:rsidRDefault="00706AC6">
      <w:pPr>
        <w:pStyle w:val="CommentText"/>
      </w:pPr>
      <w:r>
        <w:rPr>
          <w:rStyle w:val="CommentReference"/>
        </w:rPr>
        <w:annotationRef/>
      </w:r>
      <w:proofErr w:type="spellStart"/>
      <w:r>
        <w:t>Explit</w:t>
      </w:r>
      <w:proofErr w:type="spellEnd"/>
      <w:r>
        <w:t xml:space="preserve"> for non-experts</w:t>
      </w:r>
    </w:p>
  </w:comment>
  <w:comment w:id="32" w:author="Punt, Andre (O&amp;A, Hobart)" w:date="2014-08-06T04:58:00Z" w:initials="PA(H">
    <w:p w14:paraId="6B1BE85F" w14:textId="77777777" w:rsidR="00706AC6" w:rsidRDefault="00706AC6">
      <w:pPr>
        <w:pStyle w:val="CommentText"/>
      </w:pPr>
      <w:r>
        <w:rPr>
          <w:rStyle w:val="CommentReference"/>
        </w:rPr>
        <w:annotationRef/>
      </w:r>
      <w:r>
        <w:t xml:space="preserve">I presume you justify </w:t>
      </w:r>
      <w:proofErr w:type="spellStart"/>
      <w:r>
        <w:t>thid</w:t>
      </w:r>
      <w:proofErr w:type="spellEnd"/>
    </w:p>
  </w:comment>
  <w:comment w:id="35" w:author="Punt, Andre (O&amp;A, Hobart)" w:date="2014-08-06T04:59:00Z" w:initials="PA(H">
    <w:p w14:paraId="28AE72E2" w14:textId="77777777" w:rsidR="00706AC6" w:rsidRDefault="00706AC6">
      <w:pPr>
        <w:pStyle w:val="CommentText"/>
      </w:pPr>
      <w:r>
        <w:rPr>
          <w:rStyle w:val="CommentReference"/>
        </w:rPr>
        <w:annotationRef/>
      </w:r>
      <w:r>
        <w:t>Of the NPFMC?</w:t>
      </w:r>
    </w:p>
  </w:comment>
  <w:comment w:id="46" w:author="Punt, Andre (O&amp;A, Hobart)" w:date="2014-08-06T05:00:00Z" w:initials="PA(H">
    <w:p w14:paraId="477A1102" w14:textId="77777777" w:rsidR="001137FF" w:rsidRDefault="001137FF">
      <w:pPr>
        <w:pStyle w:val="CommentText"/>
      </w:pPr>
      <w:r>
        <w:rPr>
          <w:rStyle w:val="CommentReference"/>
        </w:rPr>
        <w:annotationRef/>
      </w:r>
      <w:r>
        <w:t>Should be on Fig 2</w:t>
      </w:r>
    </w:p>
  </w:comment>
  <w:comment w:id="47" w:author="Punt, Andre (O&amp;A, Hobart)" w:date="2014-08-06T05:01:00Z" w:initials="PA(H">
    <w:p w14:paraId="30EB4974" w14:textId="77777777" w:rsidR="001137FF" w:rsidRDefault="001137FF">
      <w:pPr>
        <w:pStyle w:val="CommentText"/>
      </w:pPr>
      <w:r>
        <w:rPr>
          <w:rStyle w:val="CommentReference"/>
        </w:rPr>
        <w:annotationRef/>
      </w:r>
      <w:r>
        <w:t>Not on Fig 1</w:t>
      </w:r>
    </w:p>
  </w:comment>
  <w:comment w:id="56" w:author="Punt, Andre (O&amp;A, Hobart)" w:date="2014-08-06T05:02:00Z" w:initials="PA(H">
    <w:p w14:paraId="4D6DA4CE" w14:textId="77777777" w:rsidR="001137FF" w:rsidRDefault="001137FF">
      <w:pPr>
        <w:pStyle w:val="CommentText"/>
      </w:pPr>
      <w:r>
        <w:rPr>
          <w:rStyle w:val="CommentReference"/>
        </w:rPr>
        <w:annotationRef/>
      </w:r>
      <w:r>
        <w:t xml:space="preserve">Are there many </w:t>
      </w:r>
      <w:proofErr w:type="spellStart"/>
      <w:r>
        <w:t>zeros</w:t>
      </w:r>
      <w:proofErr w:type="spellEnd"/>
      <w:r>
        <w:t xml:space="preserve"> – can the simply be ignored</w:t>
      </w:r>
    </w:p>
  </w:comment>
  <w:comment w:id="61" w:author="Punt, Andre (O&amp;A, Hobart)" w:date="2014-08-06T05:04:00Z" w:initials="PA(H">
    <w:p w14:paraId="02585F7C" w14:textId="77777777" w:rsidR="001137FF" w:rsidRDefault="001137FF">
      <w:pPr>
        <w:pStyle w:val="CommentText"/>
      </w:pPr>
      <w:r>
        <w:rPr>
          <w:rStyle w:val="CommentReference"/>
        </w:rPr>
        <w:annotationRef/>
      </w:r>
      <w:r>
        <w:t xml:space="preserve">How does this relate to </w:t>
      </w:r>
      <w:proofErr w:type="spellStart"/>
      <w:r>
        <w:t>Eqn</w:t>
      </w:r>
      <w:proofErr w:type="spellEnd"/>
      <w:r>
        <w:t xml:space="preserve"> 1</w:t>
      </w:r>
    </w:p>
  </w:comment>
  <w:comment w:id="64" w:author="Punt, Andre (O&amp;A, Hobart)" w:date="2014-08-06T05:03:00Z" w:initials="PA(H">
    <w:p w14:paraId="1353DA10" w14:textId="77777777" w:rsidR="001137FF" w:rsidRDefault="001137FF">
      <w:pPr>
        <w:pStyle w:val="CommentText"/>
      </w:pPr>
      <w:r>
        <w:rPr>
          <w:rStyle w:val="CommentReference"/>
        </w:rPr>
        <w:annotationRef/>
      </w:r>
      <w:proofErr w:type="spellStart"/>
      <w:r>
        <w:t>Justofy</w:t>
      </w:r>
      <w:proofErr w:type="spellEnd"/>
      <w:r>
        <w:t xml:space="preserve"> this chose</w:t>
      </w:r>
    </w:p>
  </w:comment>
  <w:comment w:id="70" w:author="Punt, Andre (O&amp;A, Hobart)" w:date="2014-08-06T05:05:00Z" w:initials="PA(H">
    <w:p w14:paraId="12E14C45" w14:textId="77777777" w:rsidR="001137FF" w:rsidRDefault="001137FF">
      <w:pPr>
        <w:pStyle w:val="CommentText"/>
      </w:pPr>
      <w:r>
        <w:rPr>
          <w:rStyle w:val="CommentReference"/>
        </w:rPr>
        <w:annotationRef/>
      </w:r>
      <w:r>
        <w:t>What is empirical about this</w:t>
      </w:r>
    </w:p>
  </w:comment>
  <w:comment w:id="71" w:author="Punt, Andre (O&amp;A, Hobart)" w:date="2014-08-06T05:06:00Z" w:initials="PA(H">
    <w:p w14:paraId="68379CE0" w14:textId="77777777" w:rsidR="001137FF" w:rsidRDefault="001137FF">
      <w:pPr>
        <w:pStyle w:val="CommentText"/>
      </w:pPr>
      <w:r>
        <w:rPr>
          <w:rStyle w:val="CommentReference"/>
        </w:rPr>
        <w:annotationRef/>
      </w:r>
      <w:r>
        <w:t>Is it – this seems log-space</w:t>
      </w:r>
    </w:p>
  </w:comment>
  <w:comment w:id="72" w:author="Punt, Andre (O&amp;A, Hobart)" w:date="2014-08-06T05:06:00Z" w:initials="PA(H">
    <w:p w14:paraId="388A24DA" w14:textId="77777777" w:rsidR="001137FF" w:rsidRDefault="001137FF">
      <w:pPr>
        <w:pStyle w:val="CommentText"/>
      </w:pPr>
      <w:r>
        <w:rPr>
          <w:rStyle w:val="CommentReference"/>
        </w:rPr>
        <w:annotationRef/>
      </w:r>
      <w:r>
        <w:t>What is equal the covariance functions for</w:t>
      </w:r>
      <w:r>
        <w:sym w:font="Symbol" w:char="F057"/>
      </w:r>
      <w:r>
        <w:t xml:space="preserve"> and E?</w:t>
      </w:r>
    </w:p>
  </w:comment>
  <w:comment w:id="73" w:author="Punt, Andre (O&amp;A, Hobart)" w:date="2014-08-06T05:07:00Z" w:initials="PA(H">
    <w:p w14:paraId="619AA974" w14:textId="7950B80B" w:rsidR="00AA1AE5" w:rsidRDefault="00AA1AE5">
      <w:pPr>
        <w:pStyle w:val="CommentText"/>
      </w:pPr>
      <w:r>
        <w:rPr>
          <w:rStyle w:val="CommentReference"/>
        </w:rPr>
        <w:annotationRef/>
      </w:r>
      <w:r>
        <w:t>Err needs to be justified I think</w:t>
      </w:r>
    </w:p>
  </w:comment>
  <w:comment w:id="78" w:author="Punt, Andre (O&amp;A, Hobart)" w:date="2014-08-06T05:08:00Z" w:initials="PA(H">
    <w:p w14:paraId="08EB14A0" w14:textId="00E039DB" w:rsidR="00AA1AE5" w:rsidRDefault="00AA1AE5">
      <w:pPr>
        <w:pStyle w:val="CommentText"/>
      </w:pPr>
      <w:r>
        <w:rPr>
          <w:rStyle w:val="CommentReference"/>
        </w:rPr>
        <w:annotationRef/>
      </w:r>
      <w:r>
        <w:t>Add a figure explaining this transformation</w:t>
      </w:r>
    </w:p>
  </w:comment>
  <w:comment w:id="81" w:author="Punt, Andre (O&amp;A, Hobart)" w:date="2014-08-06T05:09:00Z" w:initials="PA(H">
    <w:p w14:paraId="341264C2" w14:textId="5A61864D" w:rsidR="00AA1AE5" w:rsidRDefault="00AA1AE5">
      <w:pPr>
        <w:pStyle w:val="CommentText"/>
      </w:pPr>
      <w:r>
        <w:rPr>
          <w:rStyle w:val="CommentReference"/>
        </w:rPr>
        <w:annotationRef/>
      </w:r>
      <w:r>
        <w:t>Why are you telling us this?</w:t>
      </w:r>
    </w:p>
  </w:comment>
  <w:comment w:id="82" w:author="Punt, Andre (O&amp;A, Hobart)" w:date="2014-08-06T05:09:00Z" w:initials="PA(H">
    <w:p w14:paraId="4E875BBC" w14:textId="277DCA48" w:rsidR="00AA1AE5" w:rsidRDefault="00AA1AE5">
      <w:pPr>
        <w:pStyle w:val="CommentText"/>
      </w:pPr>
      <w:r>
        <w:rPr>
          <w:rStyle w:val="CommentReference"/>
        </w:rPr>
        <w:annotationRef/>
      </w:r>
      <w:r>
        <w:t>Where is the discussion about model selection to determine stock structure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FD84DD" w15:done="0"/>
  <w15:commentEx w15:paraId="2CDECABF" w15:done="0"/>
  <w15:commentEx w15:paraId="7A14C2E9" w15:done="0"/>
  <w15:commentEx w15:paraId="09864BB6" w15:done="0"/>
  <w15:commentEx w15:paraId="001345EF" w15:done="0"/>
  <w15:commentEx w15:paraId="7E6E99DE" w15:done="0"/>
  <w15:commentEx w15:paraId="7411D4C1" w15:done="0"/>
  <w15:commentEx w15:paraId="6B1BE85F" w15:done="0"/>
  <w15:commentEx w15:paraId="28AE72E2" w15:done="0"/>
  <w15:commentEx w15:paraId="477A1102" w15:done="0"/>
  <w15:commentEx w15:paraId="30EB4974" w15:done="0"/>
  <w15:commentEx w15:paraId="4D6DA4CE" w15:done="0"/>
  <w15:commentEx w15:paraId="02585F7C" w15:done="0"/>
  <w15:commentEx w15:paraId="1353DA10" w15:done="0"/>
  <w15:commentEx w15:paraId="12E14C45" w15:done="0"/>
  <w15:commentEx w15:paraId="68379CE0" w15:done="0"/>
  <w15:commentEx w15:paraId="388A24DA" w15:done="0"/>
  <w15:commentEx w15:paraId="619AA974" w15:done="0"/>
  <w15:commentEx w15:paraId="08EB14A0" w15:done="0"/>
  <w15:commentEx w15:paraId="341264C2" w15:done="0"/>
  <w15:commentEx w15:paraId="4E875B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F70"/>
    <w:rsid w:val="00011C8B"/>
    <w:rsid w:val="00020C32"/>
    <w:rsid w:val="00023F1D"/>
    <w:rsid w:val="000E5FCD"/>
    <w:rsid w:val="001137FF"/>
    <w:rsid w:val="00123E34"/>
    <w:rsid w:val="00146883"/>
    <w:rsid w:val="001B5174"/>
    <w:rsid w:val="001C15D7"/>
    <w:rsid w:val="002718FA"/>
    <w:rsid w:val="002F7E44"/>
    <w:rsid w:val="003205B2"/>
    <w:rsid w:val="00337083"/>
    <w:rsid w:val="00343DB2"/>
    <w:rsid w:val="00360EC4"/>
    <w:rsid w:val="003731CD"/>
    <w:rsid w:val="003A6D3C"/>
    <w:rsid w:val="003B1108"/>
    <w:rsid w:val="003F5A1F"/>
    <w:rsid w:val="00421BA5"/>
    <w:rsid w:val="004D0D9F"/>
    <w:rsid w:val="004E29B3"/>
    <w:rsid w:val="00545D3E"/>
    <w:rsid w:val="00585077"/>
    <w:rsid w:val="00590D07"/>
    <w:rsid w:val="005E0272"/>
    <w:rsid w:val="00601FBA"/>
    <w:rsid w:val="0062744E"/>
    <w:rsid w:val="00647EBD"/>
    <w:rsid w:val="0067100A"/>
    <w:rsid w:val="00693F53"/>
    <w:rsid w:val="00706AC6"/>
    <w:rsid w:val="00721355"/>
    <w:rsid w:val="00747EB7"/>
    <w:rsid w:val="00776ADB"/>
    <w:rsid w:val="00784D58"/>
    <w:rsid w:val="007921F1"/>
    <w:rsid w:val="007A4D35"/>
    <w:rsid w:val="00873E88"/>
    <w:rsid w:val="008C7588"/>
    <w:rsid w:val="008D6863"/>
    <w:rsid w:val="00954541"/>
    <w:rsid w:val="009767F2"/>
    <w:rsid w:val="00985CC4"/>
    <w:rsid w:val="00A05C91"/>
    <w:rsid w:val="00A54A1F"/>
    <w:rsid w:val="00A62FE5"/>
    <w:rsid w:val="00AA1AE5"/>
    <w:rsid w:val="00AC3170"/>
    <w:rsid w:val="00B34B01"/>
    <w:rsid w:val="00B86B75"/>
    <w:rsid w:val="00BB6A92"/>
    <w:rsid w:val="00BC48D5"/>
    <w:rsid w:val="00BF22D9"/>
    <w:rsid w:val="00C043B4"/>
    <w:rsid w:val="00C07367"/>
    <w:rsid w:val="00C36279"/>
    <w:rsid w:val="00C642CA"/>
    <w:rsid w:val="00C77041"/>
    <w:rsid w:val="00C956D2"/>
    <w:rsid w:val="00CF445A"/>
    <w:rsid w:val="00D83C91"/>
    <w:rsid w:val="00E315A3"/>
    <w:rsid w:val="00E65362"/>
    <w:rsid w:val="00EF76D7"/>
    <w:rsid w:val="00F6487B"/>
    <w:rsid w:val="00F7653E"/>
    <w:rsid w:val="00F875A6"/>
    <w:rsid w:val="00FA05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15:docId w15:val="{AE6D6D99-FD7A-4616-82E7-7EAF3B4D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4D0D9F"/>
    <w:pPr>
      <w:keepNext/>
      <w:keepLines/>
      <w:spacing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uiPriority w:val="9"/>
    <w:unhideWhenUsed/>
    <w:qFormat/>
    <w:rsid w:val="004D0D9F"/>
    <w:pPr>
      <w:spacing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EC1E0-D0A7-466B-AD2F-4783BA545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1) Blurred boundaries: determining the mismatch between gradients in stock productivity and management boundaries for three species of Alaskan groundfish. 2) Using gradients in productivity to inform stock structure: a case study in Alaskan waters.</vt:lpstr>
    </vt:vector>
  </TitlesOfParts>
  <Company>Hewlett-Packard</Company>
  <LinksUpToDate>false</LinksUpToDate>
  <CharactersWithSpaces>18842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Blurred boundaries: determining the mismatch between gradients in stock productivity and management boundaries for three species of Alaskan groundfish. 2) Using gradients in productivity to inform stock structure: a case study in Alaskan waters.</dc:title>
  <dc:creator>Kelli Johnson</dc:creator>
  <cp:lastModifiedBy>Punt, Andre (O&amp;A, Hobart)</cp:lastModifiedBy>
  <cp:revision>3</cp:revision>
  <dcterms:created xsi:type="dcterms:W3CDTF">2014-08-05T19:07:00Z</dcterms:created>
  <dcterms:modified xsi:type="dcterms:W3CDTF">2014-08-05T19:10:00Z</dcterms:modified>
</cp:coreProperties>
</file>