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1FAA88" w14:textId="4EC6A533" w:rsidR="00C972BA" w:rsidRPr="001F087E" w:rsidRDefault="00C972BA" w:rsidP="00706AC6">
      <w:pPr>
        <w:pStyle w:val="Title"/>
        <w:spacing w:before="0" w:after="0"/>
        <w:rPr>
          <w:rFonts w:ascii="Times New Roman" w:hAnsi="Times New Roman" w:cs="Times New Roman"/>
        </w:rPr>
      </w:pPr>
      <w:r w:rsidRPr="001F087E">
        <w:rPr>
          <w:rFonts w:ascii="Times New Roman" w:hAnsi="Times New Roman" w:cs="Times New Roman"/>
        </w:rPr>
        <w:t xml:space="preserve">Using gradients in productivity to inform </w:t>
      </w:r>
      <w:r w:rsidR="00A765F6" w:rsidRPr="001F087E">
        <w:rPr>
          <w:rFonts w:ascii="Times New Roman" w:hAnsi="Times New Roman" w:cs="Times New Roman"/>
        </w:rPr>
        <w:t>population</w:t>
      </w:r>
      <w:r w:rsidRPr="001F087E">
        <w:rPr>
          <w:rFonts w:ascii="Times New Roman" w:hAnsi="Times New Roman" w:cs="Times New Roman"/>
        </w:rPr>
        <w:t xml:space="preserve"> structure</w:t>
      </w:r>
      <w:r w:rsidR="00A765F6" w:rsidRPr="001F087E">
        <w:rPr>
          <w:rFonts w:ascii="Times New Roman" w:hAnsi="Times New Roman" w:cs="Times New Roman"/>
        </w:rPr>
        <w:t xml:space="preserve"> for a managed species</w:t>
      </w:r>
      <w:r w:rsidRPr="001F087E">
        <w:rPr>
          <w:rFonts w:ascii="Times New Roman" w:hAnsi="Times New Roman" w:cs="Times New Roman"/>
        </w:rPr>
        <w:t xml:space="preserve">: a case study </w:t>
      </w:r>
      <w:r w:rsidR="00920CDB">
        <w:rPr>
          <w:rFonts w:ascii="Times New Roman" w:hAnsi="Times New Roman" w:cs="Times New Roman"/>
        </w:rPr>
        <w:t>using</w:t>
      </w:r>
      <w:r w:rsidRPr="001F087E">
        <w:rPr>
          <w:rFonts w:ascii="Times New Roman" w:hAnsi="Times New Roman" w:cs="Times New Roman"/>
        </w:rPr>
        <w:t xml:space="preserve"> Pacific cod in Alaska</w:t>
      </w:r>
    </w:p>
    <w:p w14:paraId="208CB075" w14:textId="77777777" w:rsidR="00601FBA" w:rsidRPr="001F087E" w:rsidRDefault="00601FBA" w:rsidP="00706AC6">
      <w:pPr>
        <w:spacing w:line="240" w:lineRule="auto"/>
        <w:rPr>
          <w:rFonts w:ascii="Times New Roman" w:hAnsi="Times New Roman" w:cs="Times New Roman"/>
        </w:rPr>
      </w:pPr>
    </w:p>
    <w:p w14:paraId="505A38DE" w14:textId="6750AA2D" w:rsidR="00601FBA" w:rsidRPr="001F087E" w:rsidRDefault="00EF76D7" w:rsidP="00706AC6">
      <w:pPr>
        <w:spacing w:line="240" w:lineRule="auto"/>
        <w:rPr>
          <w:rFonts w:ascii="Times New Roman" w:hAnsi="Times New Roman" w:cs="Times New Roman"/>
        </w:rPr>
      </w:pPr>
      <w:r w:rsidRPr="001F087E">
        <w:rPr>
          <w:rFonts w:ascii="Times New Roman" w:hAnsi="Times New Roman" w:cs="Times New Roman"/>
        </w:rPr>
        <w:t>Kelli F. Johnson</w:t>
      </w:r>
      <w:r w:rsidR="00601FBA" w:rsidRPr="001F087E">
        <w:rPr>
          <w:rFonts w:ascii="Times New Roman" w:hAnsi="Times New Roman" w:cs="Times New Roman"/>
          <w:vertAlign w:val="superscript"/>
        </w:rPr>
        <w:t>1</w:t>
      </w:r>
      <w:r w:rsidR="008C7588" w:rsidRPr="001F087E">
        <w:rPr>
          <w:rFonts w:ascii="Times New Roman" w:hAnsi="Times New Roman" w:cs="Times New Roman"/>
          <w:vertAlign w:val="superscript"/>
        </w:rPr>
        <w:t>*</w:t>
      </w:r>
      <w:r w:rsidRPr="001F087E">
        <w:rPr>
          <w:rFonts w:ascii="Times New Roman" w:hAnsi="Times New Roman" w:cs="Times New Roman"/>
        </w:rPr>
        <w:t>, André E. Punt</w:t>
      </w:r>
      <w:r w:rsidR="00601FBA" w:rsidRPr="001F087E">
        <w:rPr>
          <w:rFonts w:ascii="Times New Roman" w:hAnsi="Times New Roman" w:cs="Times New Roman"/>
          <w:vertAlign w:val="superscript"/>
        </w:rPr>
        <w:t>1</w:t>
      </w:r>
      <w:r w:rsidRPr="001F087E">
        <w:rPr>
          <w:rFonts w:ascii="Times New Roman" w:hAnsi="Times New Roman" w:cs="Times New Roman"/>
        </w:rPr>
        <w:t xml:space="preserve">, </w:t>
      </w:r>
      <w:r w:rsidR="00737BA1">
        <w:rPr>
          <w:rFonts w:ascii="Times New Roman" w:hAnsi="Times New Roman" w:cs="Times New Roman"/>
        </w:rPr>
        <w:t xml:space="preserve">and </w:t>
      </w:r>
      <w:r w:rsidR="008C7588" w:rsidRPr="001F087E">
        <w:rPr>
          <w:rFonts w:ascii="Times New Roman" w:hAnsi="Times New Roman" w:cs="Times New Roman"/>
        </w:rPr>
        <w:t>James T. Thorson</w:t>
      </w:r>
      <w:r w:rsidR="008C7588" w:rsidRPr="001F087E">
        <w:rPr>
          <w:rFonts w:ascii="Times New Roman" w:hAnsi="Times New Roman" w:cs="Times New Roman"/>
          <w:vertAlign w:val="superscript"/>
        </w:rPr>
        <w:t>2</w:t>
      </w:r>
      <w:r w:rsidRPr="001F087E">
        <w:rPr>
          <w:rFonts w:ascii="Times New Roman" w:hAnsi="Times New Roman" w:cs="Times New Roman"/>
        </w:rPr>
        <w:br/>
      </w:r>
    </w:p>
    <w:p w14:paraId="3044779D" w14:textId="77777777" w:rsidR="00601FBA" w:rsidRPr="001F087E" w:rsidRDefault="00601FBA" w:rsidP="00706AC6">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1</w:t>
      </w:r>
      <w:r w:rsidRPr="001F087E">
        <w:rPr>
          <w:rFonts w:ascii="Times New Roman" w:hAnsi="Times New Roman" w:cs="Times New Roman"/>
          <w:sz w:val="20"/>
          <w:szCs w:val="20"/>
        </w:rPr>
        <w:t>School of Aquatic and Fishery Sciences, University of Washington, Box 355020, Seattle, WA 98195-5020, USA</w:t>
      </w:r>
    </w:p>
    <w:p w14:paraId="15731262" w14:textId="2590215C" w:rsidR="00601FBA" w:rsidRPr="001F087E" w:rsidRDefault="004C4D24" w:rsidP="00737BA1">
      <w:pPr>
        <w:spacing w:line="240" w:lineRule="auto"/>
        <w:rPr>
          <w:rFonts w:ascii="Times New Roman" w:hAnsi="Times New Roman" w:cs="Times New Roman"/>
          <w:sz w:val="20"/>
          <w:szCs w:val="20"/>
        </w:rPr>
      </w:pPr>
      <w:r w:rsidRPr="001F087E">
        <w:rPr>
          <w:rFonts w:ascii="Times New Roman" w:hAnsi="Times New Roman" w:cs="Times New Roman"/>
          <w:sz w:val="20"/>
          <w:szCs w:val="20"/>
          <w:vertAlign w:val="superscript"/>
        </w:rPr>
        <w:t>2</w:t>
      </w:r>
      <w:r w:rsidRPr="001F087E">
        <w:rPr>
          <w:rFonts w:ascii="Times New Roman" w:hAnsi="Times New Roman" w:cs="Times New Roman"/>
          <w:sz w:val="20"/>
          <w:szCs w:val="20"/>
        </w:rPr>
        <w:t>Fisheries Resource Analysis and Monitoring Division,</w:t>
      </w:r>
      <w:r w:rsidRPr="001F087E">
        <w:rPr>
          <w:rFonts w:ascii="Times New Roman" w:hAnsi="Times New Roman" w:cs="Times New Roman"/>
          <w:sz w:val="20"/>
          <w:szCs w:val="20"/>
          <w:vertAlign w:val="superscript"/>
        </w:rPr>
        <w:t xml:space="preserve"> </w:t>
      </w:r>
      <w:r w:rsidR="008C7588" w:rsidRPr="001F087E">
        <w:rPr>
          <w:rFonts w:ascii="Times New Roman" w:hAnsi="Times New Roman" w:cs="Times New Roman"/>
          <w:sz w:val="20"/>
          <w:szCs w:val="20"/>
        </w:rPr>
        <w:t xml:space="preserve">Northwest Fisheries Science Center, National Marine Fisheries Service, NOAA, 2725 </w:t>
      </w:r>
      <w:proofErr w:type="spellStart"/>
      <w:r w:rsidR="008C7588" w:rsidRPr="001F087E">
        <w:rPr>
          <w:rFonts w:ascii="Times New Roman" w:hAnsi="Times New Roman" w:cs="Times New Roman"/>
          <w:sz w:val="20"/>
          <w:szCs w:val="20"/>
        </w:rPr>
        <w:t>Montlake</w:t>
      </w:r>
      <w:proofErr w:type="spellEnd"/>
      <w:r w:rsidR="008C7588" w:rsidRPr="001F087E">
        <w:rPr>
          <w:rFonts w:ascii="Times New Roman" w:hAnsi="Times New Roman" w:cs="Times New Roman"/>
          <w:sz w:val="20"/>
          <w:szCs w:val="20"/>
        </w:rPr>
        <w:t xml:space="preserve"> Blvd. East, Seattle, WA 98112-2097, USA</w:t>
      </w:r>
    </w:p>
    <w:p w14:paraId="7A94E714" w14:textId="3AE46F9E" w:rsidR="00776ADB" w:rsidRPr="001F087E" w:rsidRDefault="00601FBA" w:rsidP="00706AC6">
      <w:pPr>
        <w:spacing w:line="240" w:lineRule="auto"/>
        <w:jc w:val="left"/>
        <w:rPr>
          <w:rFonts w:ascii="Times New Roman" w:hAnsi="Times New Roman" w:cs="Times New Roman"/>
          <w:sz w:val="20"/>
          <w:szCs w:val="20"/>
        </w:rPr>
      </w:pPr>
      <w:r w:rsidRPr="001F087E">
        <w:rPr>
          <w:rFonts w:ascii="Times New Roman" w:hAnsi="Times New Roman" w:cs="Times New Roman"/>
          <w:sz w:val="20"/>
          <w:szCs w:val="20"/>
          <w:vertAlign w:val="superscript"/>
        </w:rPr>
        <w:t>*</w:t>
      </w:r>
      <w:r w:rsidRPr="001F087E">
        <w:rPr>
          <w:rFonts w:ascii="Times New Roman" w:hAnsi="Times New Roman" w:cs="Times New Roman"/>
          <w:sz w:val="20"/>
          <w:szCs w:val="20"/>
        </w:rPr>
        <w:t>Corresponding author: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543</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4270; +1</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206</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685</w:t>
      </w:r>
      <w:r w:rsidR="003205B2" w:rsidRPr="001F087E">
        <w:rPr>
          <w:rFonts w:ascii="Times New Roman" w:hAnsi="Times New Roman" w:cs="Times New Roman"/>
          <w:sz w:val="20"/>
          <w:szCs w:val="20"/>
        </w:rPr>
        <w:t xml:space="preserve"> </w:t>
      </w:r>
      <w:r w:rsidRPr="001F087E">
        <w:rPr>
          <w:rFonts w:ascii="Times New Roman" w:hAnsi="Times New Roman" w:cs="Times New Roman"/>
          <w:sz w:val="20"/>
          <w:szCs w:val="20"/>
        </w:rPr>
        <w:t>7471</w:t>
      </w:r>
      <w:r w:rsidR="00B71807">
        <w:rPr>
          <w:rFonts w:ascii="Times New Roman" w:hAnsi="Times New Roman" w:cs="Times New Roman"/>
          <w:sz w:val="20"/>
          <w:szCs w:val="20"/>
        </w:rPr>
        <w:t xml:space="preserve"> (fax)</w:t>
      </w:r>
      <w:r w:rsidRPr="001F087E">
        <w:rPr>
          <w:rFonts w:ascii="Times New Roman" w:hAnsi="Times New Roman" w:cs="Times New Roman"/>
          <w:sz w:val="20"/>
          <w:szCs w:val="20"/>
        </w:rPr>
        <w:t>; kfjohns@uw.edu</w:t>
      </w:r>
    </w:p>
    <w:p w14:paraId="3D71F449" w14:textId="77777777" w:rsidR="008C7588" w:rsidRPr="001F087E" w:rsidRDefault="008C7588" w:rsidP="00706AC6">
      <w:pPr>
        <w:spacing w:line="240" w:lineRule="auto"/>
        <w:jc w:val="left"/>
        <w:rPr>
          <w:rFonts w:ascii="Times New Roman" w:hAnsi="Times New Roman" w:cs="Times New Roman"/>
        </w:rPr>
      </w:pPr>
    </w:p>
    <w:p w14:paraId="7ED708CB" w14:textId="049F8C6A" w:rsidR="0024515A" w:rsidRDefault="0024515A" w:rsidP="0024515A">
      <w:pPr>
        <w:pStyle w:val="Heading1"/>
        <w:spacing w:before="0" w:after="0"/>
        <w:rPr>
          <w:b w:val="0"/>
        </w:rPr>
      </w:pPr>
      <w:r w:rsidRPr="0024515A">
        <w:rPr>
          <w:b w:val="0"/>
        </w:rPr>
        <w:t xml:space="preserve">Running title: </w:t>
      </w:r>
      <w:r>
        <w:rPr>
          <w:b w:val="0"/>
        </w:rPr>
        <w:t xml:space="preserve">productivity </w:t>
      </w:r>
      <w:r w:rsidR="00B71807">
        <w:rPr>
          <w:b w:val="0"/>
        </w:rPr>
        <w:t>gradients for</w:t>
      </w:r>
      <w:r>
        <w:rPr>
          <w:b w:val="0"/>
        </w:rPr>
        <w:t xml:space="preserve"> inform</w:t>
      </w:r>
      <w:r w:rsidR="00B71807">
        <w:rPr>
          <w:b w:val="0"/>
        </w:rPr>
        <w:t>ing</w:t>
      </w:r>
      <w:r>
        <w:rPr>
          <w:b w:val="0"/>
        </w:rPr>
        <w:t xml:space="preserve"> population structure</w:t>
      </w:r>
    </w:p>
    <w:p w14:paraId="3C0C89CF" w14:textId="7232AAFF"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Word count: (summary); (main text); (acknowledgements); (references); (tables and figure legends)</w:t>
      </w:r>
    </w:p>
    <w:p w14:paraId="69C14F39" w14:textId="175B276B" w:rsidR="0024515A" w:rsidRPr="00B25530" w:rsidRDefault="0024515A" w:rsidP="0024515A">
      <w:pPr>
        <w:spacing w:line="240" w:lineRule="auto"/>
        <w:rPr>
          <w:rFonts w:ascii="Times New Roman" w:hAnsi="Times New Roman" w:cs="Times New Roman"/>
        </w:rPr>
      </w:pPr>
      <w:r w:rsidRPr="00B25530">
        <w:rPr>
          <w:rFonts w:ascii="Times New Roman" w:hAnsi="Times New Roman" w:cs="Times New Roman"/>
        </w:rPr>
        <w:t>Count: (tables); (figures); (references)</w:t>
      </w:r>
    </w:p>
    <w:p w14:paraId="77A97BDA" w14:textId="77777777" w:rsidR="00A04EA4" w:rsidRDefault="00A04EA4">
      <w:pPr>
        <w:spacing w:after="200" w:line="240" w:lineRule="auto"/>
        <w:jc w:val="left"/>
        <w:rPr>
          <w:rFonts w:ascii="Times New Roman" w:eastAsiaTheme="majorEastAsia" w:hAnsi="Times New Roman" w:cs="Times New Roman"/>
          <w:b/>
          <w:bCs/>
        </w:rPr>
      </w:pPr>
      <w:r>
        <w:br w:type="page"/>
      </w:r>
    </w:p>
    <w:p w14:paraId="30BD1AD2" w14:textId="1522EB4C" w:rsidR="00A04EA4" w:rsidRDefault="0024515A" w:rsidP="00A04EA4">
      <w:pPr>
        <w:pStyle w:val="Heading1"/>
        <w:rPr>
          <w:highlight w:val="yellow"/>
        </w:rPr>
      </w:pPr>
      <w:commentRangeStart w:id="0"/>
      <w:r>
        <w:lastRenderedPageBreak/>
        <w:t>Summary</w:t>
      </w:r>
      <w:r>
        <w:rPr>
          <w:highlight w:val="yellow"/>
        </w:rPr>
        <w:t xml:space="preserve"> </w:t>
      </w:r>
      <w:commentRangeEnd w:id="0"/>
      <w:r w:rsidR="00A04EA4">
        <w:rPr>
          <w:rStyle w:val="CommentReference"/>
          <w:rFonts w:asciiTheme="minorHAnsi" w:eastAsiaTheme="minorHAnsi" w:hAnsiTheme="minorHAnsi" w:cstheme="minorBidi"/>
          <w:b w:val="0"/>
          <w:bCs w:val="0"/>
        </w:rPr>
        <w:commentReference w:id="0"/>
      </w:r>
    </w:p>
    <w:p w14:paraId="63F62C82" w14:textId="233F8771" w:rsidR="00601FBA" w:rsidRDefault="00A04EA4" w:rsidP="00706AC6">
      <w:pPr>
        <w:spacing w:line="240" w:lineRule="auto"/>
        <w:rPr>
          <w:rFonts w:ascii="Times New Roman" w:hAnsi="Times New Roman" w:cs="Times New Roman"/>
        </w:rPr>
      </w:pPr>
      <w:r>
        <w:rPr>
          <w:rFonts w:ascii="Times New Roman" w:hAnsi="Times New Roman" w:cs="Times New Roman"/>
          <w:highlight w:val="yellow"/>
        </w:rPr>
        <w:t>1. Set the context and need</w:t>
      </w:r>
    </w:p>
    <w:p w14:paraId="573BCE6B" w14:textId="0D6D7C53" w:rsidR="00A04EA4" w:rsidRDefault="00A04EA4" w:rsidP="00706AC6">
      <w:pPr>
        <w:spacing w:line="240" w:lineRule="auto"/>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Indicates</w:t>
      </w:r>
      <w:proofErr w:type="gramEnd"/>
      <w:r>
        <w:rPr>
          <w:rFonts w:ascii="Times New Roman" w:hAnsi="Times New Roman" w:cs="Times New Roman"/>
        </w:rPr>
        <w:t xml:space="preserve"> the approach and methods</w:t>
      </w:r>
    </w:p>
    <w:p w14:paraId="39159E7A" w14:textId="1A76A7B4" w:rsidR="00A04EA4" w:rsidRDefault="00A04EA4" w:rsidP="00706AC6">
      <w:pPr>
        <w:spacing w:line="240" w:lineRule="auto"/>
        <w:rPr>
          <w:rFonts w:ascii="Times New Roman" w:hAnsi="Times New Roman" w:cs="Times New Roman"/>
        </w:rPr>
      </w:pPr>
      <w:r>
        <w:rPr>
          <w:rFonts w:ascii="Times New Roman" w:hAnsi="Times New Roman" w:cs="Times New Roman"/>
        </w:rPr>
        <w:t>3-5. Main results</w:t>
      </w:r>
    </w:p>
    <w:p w14:paraId="27CA644D" w14:textId="4B9910F2" w:rsidR="00A04EA4" w:rsidRDefault="00A04EA4" w:rsidP="00706AC6">
      <w:pPr>
        <w:spacing w:line="240" w:lineRule="auto"/>
        <w:rPr>
          <w:rFonts w:ascii="Times New Roman" w:hAnsi="Times New Roman" w:cs="Times New Roman"/>
        </w:rPr>
      </w:pPr>
      <w:r>
        <w:rPr>
          <w:rFonts w:ascii="Times New Roman" w:hAnsi="Times New Roman" w:cs="Times New Roman"/>
        </w:rPr>
        <w:t>6. Wider implications and relevance too management or policy</w:t>
      </w:r>
    </w:p>
    <w:p w14:paraId="40AD18B1" w14:textId="0440AC31" w:rsidR="00A04EA4" w:rsidRDefault="00A04EA4" w:rsidP="00706AC6">
      <w:pPr>
        <w:spacing w:line="240" w:lineRule="auto"/>
        <w:rPr>
          <w:rFonts w:ascii="Times New Roman" w:hAnsi="Times New Roman" w:cs="Times New Roman"/>
        </w:rPr>
      </w:pPr>
      <w:r>
        <w:rPr>
          <w:rFonts w:ascii="Times New Roman" w:hAnsi="Times New Roman" w:cs="Times New Roman"/>
        </w:rPr>
        <w:t xml:space="preserve">7. </w:t>
      </w:r>
      <w:r w:rsidRPr="00A04EA4">
        <w:rPr>
          <w:rFonts w:ascii="Times New Roman" w:hAnsi="Times New Roman" w:cs="Times New Roman"/>
          <w:b/>
        </w:rPr>
        <w:t>Synthesis and applications</w:t>
      </w:r>
      <w:r>
        <w:rPr>
          <w:rFonts w:ascii="Times New Roman" w:hAnsi="Times New Roman" w:cs="Times New Roman"/>
        </w:rPr>
        <w:t xml:space="preserve"> </w:t>
      </w:r>
      <w:r w:rsidR="00BD5248">
        <w:rPr>
          <w:rFonts w:ascii="Times New Roman" w:hAnsi="Times New Roman" w:cs="Times New Roman"/>
        </w:rPr>
        <w:t>synthesize</w:t>
      </w:r>
      <w:r>
        <w:rPr>
          <w:rFonts w:ascii="Times New Roman" w:hAnsi="Times New Roman" w:cs="Times New Roman"/>
        </w:rPr>
        <w:t xml:space="preserve"> the key messages and should be generic, seminal, and accessible to non-specialists.</w:t>
      </w:r>
    </w:p>
    <w:p w14:paraId="02958843" w14:textId="77777777" w:rsidR="001F087E" w:rsidRPr="001F087E" w:rsidRDefault="001F087E" w:rsidP="00706AC6">
      <w:pPr>
        <w:spacing w:line="240" w:lineRule="auto"/>
        <w:rPr>
          <w:rFonts w:ascii="Times New Roman" w:hAnsi="Times New Roman" w:cs="Times New Roman"/>
        </w:rPr>
      </w:pPr>
    </w:p>
    <w:p w14:paraId="57281194" w14:textId="60511BBB" w:rsidR="00601FBA" w:rsidRPr="001F087E" w:rsidRDefault="00601FBA" w:rsidP="001F087E">
      <w:pPr>
        <w:spacing w:line="240" w:lineRule="auto"/>
        <w:rPr>
          <w:rFonts w:ascii="Times New Roman" w:eastAsiaTheme="majorEastAsia" w:hAnsi="Times New Roman" w:cs="Times New Roman"/>
          <w:b/>
          <w:bCs/>
          <w:sz w:val="36"/>
          <w:szCs w:val="36"/>
        </w:rPr>
        <w:sectPr w:rsidR="00601FBA" w:rsidRPr="001F087E" w:rsidSect="00601FBA">
          <w:pgSz w:w="11906" w:h="16838"/>
          <w:pgMar w:top="1440" w:right="1440" w:bottom="1440" w:left="1440" w:header="720" w:footer="720" w:gutter="0"/>
          <w:lnNumType w:countBy="1" w:restart="continuous"/>
          <w:cols w:space="720"/>
          <w:docGrid w:linePitch="360"/>
        </w:sectPr>
      </w:pPr>
      <w:bookmarkStart w:id="1" w:name="keywords"/>
      <w:r w:rsidRPr="001F087E">
        <w:rPr>
          <w:rFonts w:ascii="Times New Roman" w:hAnsi="Times New Roman" w:cs="Times New Roman"/>
        </w:rPr>
        <w:t>K</w:t>
      </w:r>
      <w:r w:rsidR="00EF76D7" w:rsidRPr="001F087E">
        <w:rPr>
          <w:rFonts w:ascii="Times New Roman" w:hAnsi="Times New Roman" w:cs="Times New Roman"/>
        </w:rPr>
        <w:t>eywords</w:t>
      </w:r>
      <w:r w:rsidR="001F087E">
        <w:rPr>
          <w:rFonts w:ascii="Times New Roman" w:hAnsi="Times New Roman" w:cs="Times New Roman"/>
        </w:rPr>
        <w:t>:</w:t>
      </w:r>
      <w:bookmarkEnd w:id="1"/>
      <w:r w:rsidR="001F087E">
        <w:rPr>
          <w:rFonts w:ascii="Times New Roman" w:hAnsi="Times New Roman" w:cs="Times New Roman"/>
        </w:rPr>
        <w:t xml:space="preserve"> </w:t>
      </w:r>
      <w:r w:rsidR="00A045EF" w:rsidRPr="001F087E">
        <w:rPr>
          <w:rFonts w:ascii="Times New Roman" w:hAnsi="Times New Roman" w:cs="Times New Roman"/>
        </w:rPr>
        <w:t xml:space="preserve">fisheries; </w:t>
      </w:r>
      <w:proofErr w:type="spellStart"/>
      <w:r w:rsidR="00A045EF" w:rsidRPr="001F087E">
        <w:rPr>
          <w:rFonts w:ascii="Times New Roman" w:hAnsi="Times New Roman" w:cs="Times New Roman"/>
          <w:i/>
        </w:rPr>
        <w:t>Gadus</w:t>
      </w:r>
      <w:proofErr w:type="spellEnd"/>
      <w:r w:rsidR="00A045EF" w:rsidRPr="001F087E">
        <w:rPr>
          <w:rFonts w:ascii="Times New Roman" w:hAnsi="Times New Roman" w:cs="Times New Roman"/>
          <w:i/>
        </w:rPr>
        <w:t xml:space="preserve"> microcephalus</w:t>
      </w:r>
      <w:r w:rsidR="00A045EF" w:rsidRPr="001F087E">
        <w:rPr>
          <w:rFonts w:ascii="Times New Roman" w:hAnsi="Times New Roman" w:cs="Times New Roman"/>
        </w:rPr>
        <w:t xml:space="preserve">; </w:t>
      </w:r>
      <w:r w:rsidR="00012492" w:rsidRPr="001F087E">
        <w:rPr>
          <w:rFonts w:ascii="Times New Roman" w:hAnsi="Times New Roman" w:cs="Times New Roman"/>
        </w:rPr>
        <w:t xml:space="preserve">Gaussian random field; </w:t>
      </w:r>
      <w:proofErr w:type="spellStart"/>
      <w:r w:rsidR="00F875A6" w:rsidRPr="001F087E">
        <w:rPr>
          <w:rFonts w:ascii="Times New Roman" w:hAnsi="Times New Roman" w:cs="Times New Roman"/>
        </w:rPr>
        <w:t>Gompertz</w:t>
      </w:r>
      <w:proofErr w:type="spellEnd"/>
      <w:r w:rsidR="00F875A6" w:rsidRPr="001F087E">
        <w:rPr>
          <w:rFonts w:ascii="Times New Roman" w:hAnsi="Times New Roman" w:cs="Times New Roman"/>
        </w:rPr>
        <w:t xml:space="preserve"> model</w:t>
      </w:r>
      <w:r w:rsidR="00012492" w:rsidRPr="001F087E">
        <w:rPr>
          <w:rFonts w:ascii="Times New Roman" w:hAnsi="Times New Roman" w:cs="Times New Roman"/>
        </w:rPr>
        <w:t>;</w:t>
      </w:r>
      <w:r w:rsidR="00F875A6" w:rsidRPr="001F087E">
        <w:rPr>
          <w:rFonts w:ascii="Times New Roman" w:hAnsi="Times New Roman" w:cs="Times New Roman"/>
        </w:rPr>
        <w:t xml:space="preserve"> </w:t>
      </w:r>
      <w:r w:rsidR="00012492" w:rsidRPr="001F087E">
        <w:rPr>
          <w:rFonts w:ascii="Times New Roman" w:hAnsi="Times New Roman" w:cs="Times New Roman"/>
        </w:rPr>
        <w:t xml:space="preserve">Integrated nested Laplace approximation (INLA); </w:t>
      </w:r>
      <w:bookmarkStart w:id="2" w:name="introduction"/>
      <w:r w:rsidR="00012492" w:rsidRPr="001F087E">
        <w:rPr>
          <w:rFonts w:ascii="Times New Roman" w:hAnsi="Times New Roman" w:cs="Times New Roman"/>
        </w:rPr>
        <w:t>population structure; random field;</w:t>
      </w:r>
      <w:r w:rsidR="00F64424" w:rsidRPr="001F087E">
        <w:rPr>
          <w:rFonts w:ascii="Times New Roman" w:hAnsi="Times New Roman" w:cs="Times New Roman"/>
        </w:rPr>
        <w:t xml:space="preserve"> </w:t>
      </w:r>
      <w:r w:rsidR="001F087E">
        <w:rPr>
          <w:rFonts w:ascii="Times New Roman" w:hAnsi="Times New Roman" w:cs="Times New Roman"/>
        </w:rPr>
        <w:t>spatial modelling</w:t>
      </w:r>
    </w:p>
    <w:p w14:paraId="37374803" w14:textId="77777777" w:rsidR="00776ADB" w:rsidRPr="001F087E" w:rsidRDefault="00EF76D7" w:rsidP="001F087E">
      <w:pPr>
        <w:pStyle w:val="Heading1"/>
      </w:pPr>
      <w:r w:rsidRPr="001F087E">
        <w:lastRenderedPageBreak/>
        <w:t>Introduction</w:t>
      </w:r>
    </w:p>
    <w:bookmarkEnd w:id="2"/>
    <w:p w14:paraId="0D3C639B" w14:textId="7B46668E" w:rsidR="009F042C" w:rsidRDefault="00EF76D7" w:rsidP="00B100BC">
      <w:pPr>
        <w:spacing w:line="240" w:lineRule="auto"/>
        <w:ind w:firstLine="720"/>
        <w:rPr>
          <w:rFonts w:ascii="Times New Roman" w:hAnsi="Times New Roman" w:cs="Times New Roman"/>
        </w:rPr>
      </w:pPr>
      <w:r w:rsidRPr="001F087E">
        <w:rPr>
          <w:rFonts w:ascii="Times New Roman" w:hAnsi="Times New Roman" w:cs="Times New Roman"/>
        </w:rPr>
        <w:t xml:space="preserve">The first step in the management of natural resources is to determine the management unit, which will depend on the management objectives. </w:t>
      </w:r>
      <w:r w:rsidR="0024515A" w:rsidRPr="001F087E">
        <w:rPr>
          <w:rFonts w:ascii="Times New Roman" w:hAnsi="Times New Roman" w:cs="Times New Roman"/>
        </w:rPr>
        <w:t>Management objectives for commercially fished marine species typically prioritize optimizing long-term sustainable yields, while conserving biological characteristics that facilitate such optimal yields (</w:t>
      </w:r>
      <w:proofErr w:type="spellStart"/>
      <w:r w:rsidR="00A04EA4">
        <w:rPr>
          <w:rFonts w:ascii="Times New Roman" w:hAnsi="Times New Roman" w:cs="Times New Roman"/>
        </w:rPr>
        <w:t>Hilborn</w:t>
      </w:r>
      <w:proofErr w:type="spellEnd"/>
      <w:r w:rsidR="00A04EA4">
        <w:rPr>
          <w:rFonts w:ascii="Times New Roman" w:hAnsi="Times New Roman" w:cs="Times New Roman"/>
        </w:rPr>
        <w:t xml:space="preserve"> and Walters</w:t>
      </w:r>
      <w:r w:rsidR="0024515A" w:rsidRPr="001F087E">
        <w:rPr>
          <w:rFonts w:ascii="Times New Roman" w:hAnsi="Times New Roman" w:cs="Times New Roman"/>
        </w:rPr>
        <w:t xml:space="preserve"> 1992; Punt </w:t>
      </w:r>
      <w:r w:rsidR="0024515A" w:rsidRPr="001F087E">
        <w:rPr>
          <w:rFonts w:ascii="Times New Roman" w:hAnsi="Times New Roman" w:cs="Times New Roman"/>
          <w:i/>
        </w:rPr>
        <w:t>et al</w:t>
      </w:r>
      <w:r w:rsidR="00A04EA4">
        <w:rPr>
          <w:rFonts w:ascii="Times New Roman" w:hAnsi="Times New Roman" w:cs="Times New Roman"/>
        </w:rPr>
        <w:t>.</w:t>
      </w:r>
      <w:r w:rsidR="0024515A" w:rsidRPr="001F087E">
        <w:rPr>
          <w:rFonts w:ascii="Times New Roman" w:hAnsi="Times New Roman" w:cs="Times New Roman"/>
        </w:rPr>
        <w:t xml:space="preserve"> 2006).</w:t>
      </w:r>
      <w:r w:rsidR="0024515A">
        <w:rPr>
          <w:rFonts w:ascii="Times New Roman" w:hAnsi="Times New Roman" w:cs="Times New Roman"/>
        </w:rPr>
        <w:t xml:space="preserve"> </w:t>
      </w:r>
      <w:r w:rsidR="00DB355F">
        <w:rPr>
          <w:rFonts w:ascii="Times New Roman" w:hAnsi="Times New Roman" w:cs="Times New Roman"/>
        </w:rPr>
        <w:t xml:space="preserve">Moreover, </w:t>
      </w:r>
      <w:r w:rsidR="00B100BC">
        <w:rPr>
          <w:rFonts w:ascii="Times New Roman" w:hAnsi="Times New Roman" w:cs="Times New Roman"/>
        </w:rPr>
        <w:t xml:space="preserve">it is increasingly being recognized that the sustainability of many populations depends on </w:t>
      </w:r>
      <w:r w:rsidR="00DB355F">
        <w:rPr>
          <w:rFonts w:ascii="Times New Roman" w:hAnsi="Times New Roman" w:cs="Times New Roman"/>
        </w:rPr>
        <w:t xml:space="preserve">maintaining </w:t>
      </w:r>
      <w:r w:rsidR="00B100BC">
        <w:rPr>
          <w:rFonts w:ascii="Times New Roman" w:hAnsi="Times New Roman" w:cs="Times New Roman"/>
        </w:rPr>
        <w:t>biological diversity</w:t>
      </w:r>
      <w:r w:rsidR="00B85E4B">
        <w:rPr>
          <w:rFonts w:ascii="Times New Roman" w:hAnsi="Times New Roman" w:cs="Times New Roman"/>
        </w:rPr>
        <w:t xml:space="preserve"> to </w:t>
      </w:r>
      <w:r w:rsidR="00443E3E">
        <w:rPr>
          <w:rFonts w:ascii="Times New Roman" w:hAnsi="Times New Roman" w:cs="Times New Roman"/>
        </w:rPr>
        <w:t>allow</w:t>
      </w:r>
      <w:r w:rsidR="00B100BC">
        <w:rPr>
          <w:rFonts w:ascii="Times New Roman" w:hAnsi="Times New Roman" w:cs="Times New Roman"/>
        </w:rPr>
        <w:t xml:space="preserve"> complementary patterns to flourish </w:t>
      </w:r>
      <w:r w:rsidR="00443E3E">
        <w:rPr>
          <w:rFonts w:ascii="Times New Roman" w:hAnsi="Times New Roman" w:cs="Times New Roman"/>
        </w:rPr>
        <w:t xml:space="preserve">under various </w:t>
      </w:r>
      <w:r w:rsidR="00B100BC">
        <w:rPr>
          <w:rFonts w:ascii="Times New Roman" w:hAnsi="Times New Roman" w:cs="Times New Roman"/>
        </w:rPr>
        <w:t>environment</w:t>
      </w:r>
      <w:r w:rsidR="00443E3E">
        <w:rPr>
          <w:rFonts w:ascii="Times New Roman" w:hAnsi="Times New Roman" w:cs="Times New Roman"/>
        </w:rPr>
        <w:t>al regime</w:t>
      </w:r>
      <w:r w:rsidR="00B100BC">
        <w:rPr>
          <w:rFonts w:ascii="Times New Roman" w:hAnsi="Times New Roman" w:cs="Times New Roman"/>
        </w:rPr>
        <w:t>s</w:t>
      </w:r>
      <w:r w:rsidR="00DB355F">
        <w:rPr>
          <w:rFonts w:ascii="Times New Roman" w:hAnsi="Times New Roman" w:cs="Times New Roman"/>
        </w:rPr>
        <w:t xml:space="preserve"> (</w:t>
      </w:r>
      <w:proofErr w:type="spellStart"/>
      <w:r w:rsidR="00B100BC">
        <w:rPr>
          <w:rFonts w:ascii="Times New Roman" w:hAnsi="Times New Roman" w:cs="Times New Roman"/>
        </w:rPr>
        <w:t>Hilborn</w:t>
      </w:r>
      <w:proofErr w:type="spellEnd"/>
      <w:r w:rsidR="00B100BC">
        <w:rPr>
          <w:rFonts w:ascii="Times New Roman" w:hAnsi="Times New Roman" w:cs="Times New Roman"/>
        </w:rPr>
        <w:t xml:space="preserve"> </w:t>
      </w:r>
      <w:r w:rsidR="00B100BC">
        <w:rPr>
          <w:rFonts w:ascii="Times New Roman" w:hAnsi="Times New Roman" w:cs="Times New Roman"/>
          <w:i/>
        </w:rPr>
        <w:t>et al</w:t>
      </w:r>
      <w:r w:rsidR="00B100BC">
        <w:rPr>
          <w:rFonts w:ascii="Times New Roman" w:hAnsi="Times New Roman" w:cs="Times New Roman"/>
        </w:rPr>
        <w:t>. 2003</w:t>
      </w:r>
      <w:r w:rsidR="00443E3E">
        <w:rPr>
          <w:rFonts w:ascii="Times New Roman" w:hAnsi="Times New Roman" w:cs="Times New Roman"/>
        </w:rPr>
        <w:t xml:space="preserve">, Kerr, </w:t>
      </w:r>
      <w:proofErr w:type="spellStart"/>
      <w:r w:rsidR="00443E3E">
        <w:rPr>
          <w:rFonts w:ascii="Times New Roman" w:hAnsi="Times New Roman" w:cs="Times New Roman"/>
        </w:rPr>
        <w:t>Cadrin</w:t>
      </w:r>
      <w:proofErr w:type="spellEnd"/>
      <w:r w:rsidR="00443E3E">
        <w:rPr>
          <w:rFonts w:ascii="Times New Roman" w:hAnsi="Times New Roman" w:cs="Times New Roman"/>
        </w:rPr>
        <w:t xml:space="preserve">, &amp; </w:t>
      </w:r>
      <w:proofErr w:type="spellStart"/>
      <w:r w:rsidR="00443E3E">
        <w:rPr>
          <w:rFonts w:ascii="Times New Roman" w:hAnsi="Times New Roman" w:cs="Times New Roman"/>
        </w:rPr>
        <w:t>Secor</w:t>
      </w:r>
      <w:proofErr w:type="spellEnd"/>
      <w:r w:rsidR="00443E3E">
        <w:rPr>
          <w:rFonts w:ascii="Times New Roman" w:hAnsi="Times New Roman" w:cs="Times New Roman"/>
        </w:rPr>
        <w:t xml:space="preserve"> 2010</w:t>
      </w:r>
      <w:r w:rsidR="002A5C61">
        <w:rPr>
          <w:rFonts w:ascii="Times New Roman" w:hAnsi="Times New Roman" w:cs="Times New Roman"/>
        </w:rPr>
        <w:t xml:space="preserve">; Schindler </w:t>
      </w:r>
      <w:r w:rsidR="002A5C61">
        <w:rPr>
          <w:rFonts w:ascii="Times New Roman" w:hAnsi="Times New Roman" w:cs="Times New Roman"/>
          <w:i/>
        </w:rPr>
        <w:t>et al</w:t>
      </w:r>
      <w:r w:rsidR="002A5C61">
        <w:rPr>
          <w:rFonts w:ascii="Times New Roman" w:hAnsi="Times New Roman" w:cs="Times New Roman"/>
        </w:rPr>
        <w:t>. 20</w:t>
      </w:r>
      <w:r w:rsidR="00396187">
        <w:rPr>
          <w:rFonts w:ascii="Times New Roman" w:hAnsi="Times New Roman" w:cs="Times New Roman"/>
        </w:rPr>
        <w:t>10</w:t>
      </w:r>
      <w:r w:rsidR="00DB355F">
        <w:rPr>
          <w:rFonts w:ascii="Times New Roman" w:hAnsi="Times New Roman" w:cs="Times New Roman"/>
        </w:rPr>
        <w:t>).</w:t>
      </w:r>
      <w:r w:rsidR="00443E3E">
        <w:rPr>
          <w:rFonts w:ascii="Times New Roman" w:hAnsi="Times New Roman" w:cs="Times New Roman"/>
        </w:rPr>
        <w:t xml:space="preserve"> Therefore, </w:t>
      </w:r>
      <w:r w:rsidR="00B85E4B">
        <w:rPr>
          <w:rFonts w:ascii="Times New Roman" w:hAnsi="Times New Roman" w:cs="Times New Roman"/>
        </w:rPr>
        <w:t xml:space="preserve">management units </w:t>
      </w:r>
      <w:r w:rsidR="009A52C0">
        <w:rPr>
          <w:rFonts w:ascii="Times New Roman" w:hAnsi="Times New Roman" w:cs="Times New Roman"/>
        </w:rPr>
        <w:t>may</w:t>
      </w:r>
      <w:r w:rsidR="00B85E4B">
        <w:rPr>
          <w:rFonts w:ascii="Times New Roman" w:hAnsi="Times New Roman" w:cs="Times New Roman"/>
        </w:rPr>
        <w:t xml:space="preserve"> need to be defined o</w:t>
      </w:r>
      <w:r w:rsidR="009A52C0">
        <w:rPr>
          <w:rFonts w:ascii="Times New Roman" w:hAnsi="Times New Roman" w:cs="Times New Roman"/>
        </w:rPr>
        <w:t>n a much finer scale than the current norm</w:t>
      </w:r>
      <w:r w:rsidR="00443E3E">
        <w:rPr>
          <w:rFonts w:ascii="Times New Roman" w:hAnsi="Times New Roman" w:cs="Times New Roman"/>
        </w:rPr>
        <w:t>.</w:t>
      </w:r>
    </w:p>
    <w:p w14:paraId="3DB46371" w14:textId="27B8645A" w:rsidR="00F74071" w:rsidRDefault="002A5C61" w:rsidP="008D3F42">
      <w:pPr>
        <w:spacing w:line="240" w:lineRule="auto"/>
        <w:ind w:firstLine="720"/>
        <w:rPr>
          <w:rFonts w:ascii="Times New Roman" w:hAnsi="Times New Roman" w:cs="Times New Roman"/>
        </w:rPr>
      </w:pPr>
      <w:r>
        <w:rPr>
          <w:rFonts w:ascii="Times New Roman" w:hAnsi="Times New Roman" w:cs="Times New Roman"/>
        </w:rPr>
        <w:t>Historically,</w:t>
      </w:r>
      <w:r w:rsidR="00443E3E">
        <w:rPr>
          <w:rFonts w:ascii="Times New Roman" w:hAnsi="Times New Roman" w:cs="Times New Roman"/>
        </w:rPr>
        <w:t xml:space="preserve"> management units of commercially fished marine species</w:t>
      </w:r>
      <w:r>
        <w:rPr>
          <w:rFonts w:ascii="Times New Roman" w:hAnsi="Times New Roman" w:cs="Times New Roman"/>
        </w:rPr>
        <w:t xml:space="preserve"> </w:t>
      </w:r>
      <w:r w:rsidR="00F232D4">
        <w:rPr>
          <w:rFonts w:ascii="Times New Roman" w:hAnsi="Times New Roman" w:cs="Times New Roman"/>
        </w:rPr>
        <w:t>were</w:t>
      </w:r>
      <w:r>
        <w:rPr>
          <w:rFonts w:ascii="Times New Roman" w:hAnsi="Times New Roman" w:cs="Times New Roman"/>
        </w:rPr>
        <w:t xml:space="preserve"> defined by the boundaries of the statistical reporting system. In many cases</w:t>
      </w:r>
      <w:r w:rsidR="00F95026">
        <w:rPr>
          <w:rFonts w:ascii="Times New Roman" w:hAnsi="Times New Roman" w:cs="Times New Roman"/>
        </w:rPr>
        <w:t>,</w:t>
      </w:r>
      <w:r>
        <w:rPr>
          <w:rFonts w:ascii="Times New Roman" w:hAnsi="Times New Roman" w:cs="Times New Roman"/>
        </w:rPr>
        <w:t xml:space="preserve"> these boundaries</w:t>
      </w:r>
      <w:r w:rsidR="00F95026">
        <w:rPr>
          <w:rFonts w:ascii="Times New Roman" w:hAnsi="Times New Roman" w:cs="Times New Roman"/>
        </w:rPr>
        <w:t>, which were politically based and</w:t>
      </w:r>
      <w:r w:rsidR="00D02E66">
        <w:rPr>
          <w:rFonts w:ascii="Times New Roman" w:hAnsi="Times New Roman" w:cs="Times New Roman"/>
        </w:rPr>
        <w:t xml:space="preserve"> set on scale</w:t>
      </w:r>
      <w:r w:rsidR="00F95026">
        <w:rPr>
          <w:rFonts w:ascii="Times New Roman" w:hAnsi="Times New Roman" w:cs="Times New Roman"/>
        </w:rPr>
        <w:t>s</w:t>
      </w:r>
      <w:r w:rsidR="00D02E66">
        <w:rPr>
          <w:rFonts w:ascii="Times New Roman" w:hAnsi="Times New Roman" w:cs="Times New Roman"/>
        </w:rPr>
        <w:t xml:space="preserve"> of hundreds to thousands of kilometers,</w:t>
      </w:r>
      <w:r>
        <w:rPr>
          <w:rFonts w:ascii="Times New Roman" w:hAnsi="Times New Roman" w:cs="Times New Roman"/>
        </w:rPr>
        <w:t xml:space="preserve"> still stand</w:t>
      </w:r>
      <w:r w:rsidR="00E912FA">
        <w:rPr>
          <w:rFonts w:ascii="Times New Roman" w:hAnsi="Times New Roman" w:cs="Times New Roman"/>
        </w:rPr>
        <w:t xml:space="preserve"> (</w:t>
      </w:r>
      <w:r w:rsidR="00B85E4B">
        <w:rPr>
          <w:rFonts w:ascii="Times New Roman" w:hAnsi="Times New Roman" w:cs="Times New Roman"/>
        </w:rPr>
        <w:t xml:space="preserve">e.g., </w:t>
      </w:r>
      <w:r w:rsidR="00E912FA">
        <w:rPr>
          <w:rFonts w:ascii="Times New Roman" w:hAnsi="Times New Roman" w:cs="Times New Roman"/>
        </w:rPr>
        <w:t xml:space="preserve">Reiss </w:t>
      </w:r>
      <w:r w:rsidR="00E912FA">
        <w:rPr>
          <w:rFonts w:ascii="Times New Roman" w:hAnsi="Times New Roman" w:cs="Times New Roman"/>
          <w:i/>
        </w:rPr>
        <w:t>et al</w:t>
      </w:r>
      <w:r w:rsidR="00E912FA">
        <w:rPr>
          <w:rFonts w:ascii="Times New Roman" w:hAnsi="Times New Roman" w:cs="Times New Roman"/>
        </w:rPr>
        <w:t>. 2009)</w:t>
      </w:r>
      <w:r w:rsidR="003E3A84">
        <w:rPr>
          <w:rFonts w:ascii="Times New Roman" w:hAnsi="Times New Roman" w:cs="Times New Roman"/>
        </w:rPr>
        <w:t>.</w:t>
      </w:r>
      <w:r w:rsidR="00A638CF">
        <w:rPr>
          <w:rFonts w:ascii="Times New Roman" w:hAnsi="Times New Roman" w:cs="Times New Roman"/>
        </w:rPr>
        <w:t xml:space="preserve"> </w:t>
      </w:r>
      <w:r w:rsidR="00862025">
        <w:rPr>
          <w:rFonts w:ascii="Times New Roman" w:hAnsi="Times New Roman" w:cs="Times New Roman"/>
        </w:rPr>
        <w:t>C</w:t>
      </w:r>
      <w:r w:rsidR="0034440D">
        <w:rPr>
          <w:rFonts w:ascii="Times New Roman" w:hAnsi="Times New Roman" w:cs="Times New Roman"/>
        </w:rPr>
        <w:t>onsequences of m</w:t>
      </w:r>
      <w:r w:rsidR="00AF4DE8">
        <w:rPr>
          <w:rFonts w:ascii="Times New Roman" w:hAnsi="Times New Roman" w:cs="Times New Roman"/>
        </w:rPr>
        <w:t xml:space="preserve">ismatches between </w:t>
      </w:r>
      <w:r w:rsidR="0034440D">
        <w:rPr>
          <w:rFonts w:ascii="Times New Roman" w:hAnsi="Times New Roman" w:cs="Times New Roman"/>
        </w:rPr>
        <w:t xml:space="preserve">management units and biological </w:t>
      </w:r>
      <w:r w:rsidR="00F95026">
        <w:rPr>
          <w:rFonts w:ascii="Times New Roman" w:hAnsi="Times New Roman" w:cs="Times New Roman"/>
        </w:rPr>
        <w:t>diversity</w:t>
      </w:r>
      <w:r w:rsidR="00AF4DE8">
        <w:rPr>
          <w:rFonts w:ascii="Times New Roman" w:hAnsi="Times New Roman" w:cs="Times New Roman"/>
        </w:rPr>
        <w:t xml:space="preserve"> are </w:t>
      </w:r>
      <w:r w:rsidR="00E31BE2">
        <w:rPr>
          <w:rFonts w:ascii="Times New Roman" w:hAnsi="Times New Roman" w:cs="Times New Roman"/>
        </w:rPr>
        <w:t>now being realized</w:t>
      </w:r>
      <w:r w:rsidR="00B85E4B">
        <w:rPr>
          <w:rFonts w:ascii="Times New Roman" w:hAnsi="Times New Roman" w:cs="Times New Roman"/>
        </w:rPr>
        <w:t>,</w:t>
      </w:r>
      <w:r w:rsidR="00AF4DE8">
        <w:rPr>
          <w:rFonts w:ascii="Times New Roman" w:hAnsi="Times New Roman" w:cs="Times New Roman"/>
        </w:rPr>
        <w:t xml:space="preserve"> and </w:t>
      </w:r>
      <w:r w:rsidR="00F95026">
        <w:rPr>
          <w:rFonts w:ascii="Times New Roman" w:hAnsi="Times New Roman" w:cs="Times New Roman"/>
        </w:rPr>
        <w:t>the results can be</w:t>
      </w:r>
      <w:r w:rsidR="00AF4DE8">
        <w:rPr>
          <w:rFonts w:ascii="Times New Roman" w:hAnsi="Times New Roman" w:cs="Times New Roman"/>
        </w:rPr>
        <w:t xml:space="preserve"> </w:t>
      </w:r>
      <w:r w:rsidR="00F95026">
        <w:rPr>
          <w:rFonts w:ascii="Times New Roman" w:hAnsi="Times New Roman" w:cs="Times New Roman"/>
        </w:rPr>
        <w:t>alarming</w:t>
      </w:r>
      <w:r w:rsidR="00AF4DE8">
        <w:rPr>
          <w:rFonts w:ascii="Times New Roman" w:hAnsi="Times New Roman" w:cs="Times New Roman"/>
        </w:rPr>
        <w:t xml:space="preserve">. For </w:t>
      </w:r>
      <w:commentRangeStart w:id="3"/>
      <w:r w:rsidR="00AF4DE8">
        <w:rPr>
          <w:rFonts w:ascii="Times New Roman" w:hAnsi="Times New Roman" w:cs="Times New Roman"/>
        </w:rPr>
        <w:t>instance</w:t>
      </w:r>
      <w:commentRangeEnd w:id="3"/>
      <w:r w:rsidR="00D02E66">
        <w:rPr>
          <w:rStyle w:val="CommentReference"/>
        </w:rPr>
        <w:commentReference w:id="3"/>
      </w:r>
      <w:r w:rsidR="00AF4DE8">
        <w:rPr>
          <w:rFonts w:ascii="Times New Roman" w:hAnsi="Times New Roman" w:cs="Times New Roman"/>
        </w:rPr>
        <w:t xml:space="preserve">, the collapse </w:t>
      </w:r>
      <w:r w:rsidR="00026198">
        <w:rPr>
          <w:rFonts w:ascii="Times New Roman" w:hAnsi="Times New Roman" w:cs="Times New Roman"/>
        </w:rPr>
        <w:t>of Atlantic cod (</w:t>
      </w:r>
      <w:proofErr w:type="spellStart"/>
      <w:r w:rsidR="00026198">
        <w:rPr>
          <w:rFonts w:ascii="Times New Roman" w:hAnsi="Times New Roman" w:cs="Times New Roman"/>
          <w:i/>
        </w:rPr>
        <w:t>Gadus</w:t>
      </w:r>
      <w:proofErr w:type="spellEnd"/>
      <w:r w:rsidR="00026198">
        <w:rPr>
          <w:rFonts w:ascii="Times New Roman" w:hAnsi="Times New Roman" w:cs="Times New Roman"/>
          <w:i/>
        </w:rPr>
        <w:t xml:space="preserve"> </w:t>
      </w:r>
      <w:proofErr w:type="spellStart"/>
      <w:r w:rsidR="00026198">
        <w:rPr>
          <w:rFonts w:ascii="Times New Roman" w:hAnsi="Times New Roman" w:cs="Times New Roman"/>
          <w:i/>
        </w:rPr>
        <w:t>morhua</w:t>
      </w:r>
      <w:proofErr w:type="spellEnd"/>
      <w:r w:rsidR="00026198">
        <w:rPr>
          <w:rFonts w:ascii="Times New Roman" w:hAnsi="Times New Roman" w:cs="Times New Roman"/>
        </w:rPr>
        <w:t xml:space="preserve">) </w:t>
      </w:r>
      <w:r w:rsidR="00AF4DE8">
        <w:rPr>
          <w:rFonts w:ascii="Times New Roman" w:hAnsi="Times New Roman" w:cs="Times New Roman"/>
        </w:rPr>
        <w:t xml:space="preserve">and </w:t>
      </w:r>
      <w:r w:rsidR="00026198">
        <w:rPr>
          <w:rFonts w:ascii="Times New Roman" w:hAnsi="Times New Roman" w:cs="Times New Roman"/>
        </w:rPr>
        <w:t xml:space="preserve">its subsequent </w:t>
      </w:r>
      <w:r w:rsidR="00AF4DE8">
        <w:rPr>
          <w:rFonts w:ascii="Times New Roman" w:hAnsi="Times New Roman" w:cs="Times New Roman"/>
        </w:rPr>
        <w:t xml:space="preserve">lack of recovery is hypothesized to be partially </w:t>
      </w:r>
      <w:r w:rsidR="0017179F">
        <w:rPr>
          <w:rFonts w:ascii="Times New Roman" w:hAnsi="Times New Roman" w:cs="Times New Roman"/>
        </w:rPr>
        <w:t>caused by</w:t>
      </w:r>
      <w:r w:rsidR="00AF4DE8">
        <w:rPr>
          <w:rFonts w:ascii="Times New Roman" w:hAnsi="Times New Roman" w:cs="Times New Roman"/>
        </w:rPr>
        <w:t xml:space="preserve"> </w:t>
      </w:r>
      <w:r w:rsidR="00130891">
        <w:rPr>
          <w:rFonts w:ascii="Times New Roman" w:hAnsi="Times New Roman" w:cs="Times New Roman"/>
        </w:rPr>
        <w:t>a</w:t>
      </w:r>
      <w:r w:rsidR="00AF4DE8">
        <w:rPr>
          <w:rFonts w:ascii="Times New Roman" w:hAnsi="Times New Roman" w:cs="Times New Roman"/>
        </w:rPr>
        <w:t xml:space="preserve"> </w:t>
      </w:r>
      <w:r>
        <w:rPr>
          <w:rFonts w:ascii="Times New Roman" w:hAnsi="Times New Roman" w:cs="Times New Roman"/>
        </w:rPr>
        <w:t xml:space="preserve">mismatch between management units and </w:t>
      </w:r>
      <w:r w:rsidR="00AF4DE8">
        <w:rPr>
          <w:rFonts w:ascii="Times New Roman" w:hAnsi="Times New Roman" w:cs="Times New Roman"/>
        </w:rPr>
        <w:t>sub</w:t>
      </w:r>
      <w:r w:rsidR="00A638CF">
        <w:rPr>
          <w:rFonts w:ascii="Times New Roman" w:hAnsi="Times New Roman" w:cs="Times New Roman"/>
        </w:rPr>
        <w:t xml:space="preserve">population structure </w:t>
      </w:r>
      <w:r>
        <w:rPr>
          <w:rFonts w:ascii="Times New Roman" w:hAnsi="Times New Roman" w:cs="Times New Roman"/>
        </w:rPr>
        <w:t>(</w:t>
      </w:r>
      <w:r w:rsidR="00396187">
        <w:rPr>
          <w:rFonts w:ascii="Times New Roman" w:hAnsi="Times New Roman" w:cs="Times New Roman"/>
        </w:rPr>
        <w:t>Frank and Brickman</w:t>
      </w:r>
      <w:r w:rsidR="00396187" w:rsidRPr="001F087E">
        <w:rPr>
          <w:rFonts w:ascii="Times New Roman" w:hAnsi="Times New Roman" w:cs="Times New Roman"/>
        </w:rPr>
        <w:t xml:space="preserve"> 2000</w:t>
      </w:r>
      <w:r w:rsidR="00396187">
        <w:rPr>
          <w:rFonts w:ascii="Times New Roman" w:hAnsi="Times New Roman" w:cs="Times New Roman"/>
        </w:rPr>
        <w:t xml:space="preserve">; </w:t>
      </w:r>
      <w:r w:rsidR="00AF4DE8">
        <w:rPr>
          <w:rFonts w:ascii="Times New Roman" w:hAnsi="Times New Roman" w:cs="Times New Roman"/>
        </w:rPr>
        <w:t>Ames 2004</w:t>
      </w:r>
      <w:r w:rsidR="00396187">
        <w:rPr>
          <w:rFonts w:ascii="Times New Roman" w:hAnsi="Times New Roman" w:cs="Times New Roman"/>
        </w:rPr>
        <w:t xml:space="preserve">; </w:t>
      </w:r>
      <w:r w:rsidR="00B85E4B">
        <w:rPr>
          <w:rFonts w:ascii="Times New Roman" w:hAnsi="Times New Roman" w:cs="Times New Roman"/>
        </w:rPr>
        <w:t>Sterner</w:t>
      </w:r>
      <w:r w:rsidR="00396187" w:rsidRPr="001F087E">
        <w:rPr>
          <w:rFonts w:ascii="Times New Roman" w:hAnsi="Times New Roman" w:cs="Times New Roman"/>
        </w:rPr>
        <w:t xml:space="preserve"> 2007</w:t>
      </w:r>
      <w:r>
        <w:rPr>
          <w:rFonts w:ascii="Times New Roman" w:hAnsi="Times New Roman" w:cs="Times New Roman"/>
        </w:rPr>
        <w:t>)</w:t>
      </w:r>
      <w:r w:rsidR="003B1BAB">
        <w:rPr>
          <w:rFonts w:ascii="Times New Roman" w:hAnsi="Times New Roman" w:cs="Times New Roman"/>
        </w:rPr>
        <w:t xml:space="preserve">. </w:t>
      </w:r>
      <w:r w:rsidR="004C3087">
        <w:rPr>
          <w:rFonts w:ascii="Times New Roman" w:hAnsi="Times New Roman" w:cs="Times New Roman"/>
        </w:rPr>
        <w:t>W</w:t>
      </w:r>
      <w:r w:rsidR="00373D08">
        <w:rPr>
          <w:rFonts w:ascii="Times New Roman" w:hAnsi="Times New Roman" w:cs="Times New Roman"/>
        </w:rPr>
        <w:t>idespread declines of</w:t>
      </w:r>
      <w:r w:rsidR="00B35A60">
        <w:rPr>
          <w:rFonts w:ascii="Times New Roman" w:hAnsi="Times New Roman" w:cs="Times New Roman"/>
        </w:rPr>
        <w:t xml:space="preserve"> </w:t>
      </w:r>
      <w:r w:rsidR="003B1BAB">
        <w:rPr>
          <w:rFonts w:ascii="Times New Roman" w:hAnsi="Times New Roman" w:cs="Times New Roman"/>
        </w:rPr>
        <w:t>Atlantic salmon (</w:t>
      </w:r>
      <w:r w:rsidR="003B1BAB">
        <w:rPr>
          <w:rFonts w:ascii="Times New Roman" w:hAnsi="Times New Roman" w:cs="Times New Roman"/>
          <w:i/>
        </w:rPr>
        <w:t xml:space="preserve">Salmo </w:t>
      </w:r>
      <w:proofErr w:type="spellStart"/>
      <w:r w:rsidR="003B1BAB">
        <w:rPr>
          <w:rFonts w:ascii="Times New Roman" w:hAnsi="Times New Roman" w:cs="Times New Roman"/>
          <w:i/>
        </w:rPr>
        <w:t>salar</w:t>
      </w:r>
      <w:proofErr w:type="spellEnd"/>
      <w:r w:rsidR="00373D08" w:rsidRPr="00373D08">
        <w:rPr>
          <w:rFonts w:ascii="Times New Roman" w:hAnsi="Times New Roman" w:cs="Times New Roman"/>
        </w:rPr>
        <w:t>)</w:t>
      </w:r>
      <w:r w:rsidR="00373D08">
        <w:rPr>
          <w:rFonts w:ascii="Times New Roman" w:hAnsi="Times New Roman" w:cs="Times New Roman"/>
        </w:rPr>
        <w:t xml:space="preserve">, particularly in </w:t>
      </w:r>
      <w:r w:rsidR="004C3087">
        <w:rPr>
          <w:rFonts w:ascii="Times New Roman" w:hAnsi="Times New Roman" w:cs="Times New Roman"/>
        </w:rPr>
        <w:t xml:space="preserve">the </w:t>
      </w:r>
      <w:r w:rsidR="00373D08">
        <w:rPr>
          <w:rFonts w:ascii="Times New Roman" w:hAnsi="Times New Roman" w:cs="Times New Roman"/>
        </w:rPr>
        <w:t xml:space="preserve">southern portion of its historical range, are </w:t>
      </w:r>
      <w:r w:rsidR="004C3087">
        <w:rPr>
          <w:rFonts w:ascii="Times New Roman" w:hAnsi="Times New Roman" w:cs="Times New Roman"/>
        </w:rPr>
        <w:t xml:space="preserve">also </w:t>
      </w:r>
      <w:r w:rsidR="00373D08">
        <w:rPr>
          <w:rFonts w:ascii="Times New Roman" w:hAnsi="Times New Roman" w:cs="Times New Roman"/>
        </w:rPr>
        <w:t xml:space="preserve">attributed </w:t>
      </w:r>
      <w:r w:rsidR="00B85E4B">
        <w:rPr>
          <w:rFonts w:ascii="Times New Roman" w:hAnsi="Times New Roman" w:cs="Times New Roman"/>
        </w:rPr>
        <w:t>managing</w:t>
      </w:r>
      <w:r w:rsidR="004C3087">
        <w:rPr>
          <w:rFonts w:ascii="Times New Roman" w:hAnsi="Times New Roman" w:cs="Times New Roman"/>
        </w:rPr>
        <w:t xml:space="preserve"> multiple subpopulations as a single population,</w:t>
      </w:r>
      <w:r w:rsidR="00373D08">
        <w:rPr>
          <w:rFonts w:ascii="Times New Roman" w:hAnsi="Times New Roman" w:cs="Times New Roman"/>
        </w:rPr>
        <w:t xml:space="preserve"> </w:t>
      </w:r>
      <w:r w:rsidR="004C3087">
        <w:rPr>
          <w:rFonts w:ascii="Times New Roman" w:hAnsi="Times New Roman" w:cs="Times New Roman"/>
        </w:rPr>
        <w:t>lead</w:t>
      </w:r>
      <w:r w:rsidR="00F74071">
        <w:rPr>
          <w:rFonts w:ascii="Times New Roman" w:hAnsi="Times New Roman" w:cs="Times New Roman"/>
        </w:rPr>
        <w:t>ing</w:t>
      </w:r>
      <w:r w:rsidR="00373D08">
        <w:rPr>
          <w:rFonts w:ascii="Times New Roman" w:hAnsi="Times New Roman" w:cs="Times New Roman"/>
        </w:rPr>
        <w:t xml:space="preserve"> to </w:t>
      </w:r>
      <w:r w:rsidR="004C3087">
        <w:rPr>
          <w:rFonts w:ascii="Times New Roman" w:hAnsi="Times New Roman" w:cs="Times New Roman"/>
        </w:rPr>
        <w:t>the loss of distinct spawning components</w:t>
      </w:r>
      <w:r w:rsidR="00B85E4B">
        <w:rPr>
          <w:rFonts w:ascii="Times New Roman" w:hAnsi="Times New Roman" w:cs="Times New Roman"/>
        </w:rPr>
        <w:t xml:space="preserve"> and a subsequent</w:t>
      </w:r>
      <w:r w:rsidR="00373D08">
        <w:rPr>
          <w:rFonts w:ascii="Times New Roman" w:hAnsi="Times New Roman" w:cs="Times New Roman"/>
        </w:rPr>
        <w:t xml:space="preserve"> </w:t>
      </w:r>
      <w:r w:rsidR="00B85E4B">
        <w:rPr>
          <w:rFonts w:ascii="Times New Roman" w:hAnsi="Times New Roman" w:cs="Times New Roman"/>
        </w:rPr>
        <w:t>in</w:t>
      </w:r>
      <w:r w:rsidR="00373D08">
        <w:rPr>
          <w:rFonts w:ascii="Times New Roman" w:hAnsi="Times New Roman" w:cs="Times New Roman"/>
        </w:rPr>
        <w:t>ability to respond to environmental pressures</w:t>
      </w:r>
      <w:r w:rsidR="003B1BAB">
        <w:rPr>
          <w:rFonts w:ascii="Times New Roman" w:hAnsi="Times New Roman" w:cs="Times New Roman"/>
        </w:rPr>
        <w:t xml:space="preserve"> </w:t>
      </w:r>
      <w:r w:rsidR="004C3087">
        <w:rPr>
          <w:rFonts w:ascii="Times New Roman" w:hAnsi="Times New Roman" w:cs="Times New Roman"/>
        </w:rPr>
        <w:t>(</w:t>
      </w:r>
      <w:r w:rsidR="003B1BAB">
        <w:rPr>
          <w:rFonts w:ascii="Times New Roman" w:hAnsi="Times New Roman" w:cs="Times New Roman"/>
        </w:rPr>
        <w:t xml:space="preserve">Parrish </w:t>
      </w:r>
      <w:r w:rsidR="003B1BAB">
        <w:rPr>
          <w:rFonts w:ascii="Times New Roman" w:hAnsi="Times New Roman" w:cs="Times New Roman"/>
          <w:i/>
        </w:rPr>
        <w:t>et al.</w:t>
      </w:r>
      <w:r w:rsidR="003B1BAB">
        <w:rPr>
          <w:rFonts w:ascii="Times New Roman" w:hAnsi="Times New Roman" w:cs="Times New Roman"/>
        </w:rPr>
        <w:t xml:space="preserve"> 1998).</w:t>
      </w:r>
    </w:p>
    <w:p w14:paraId="266D3F38" w14:textId="55DDFE27" w:rsidR="00D74823" w:rsidRDefault="008377F1" w:rsidP="008D3F42">
      <w:pPr>
        <w:spacing w:line="240" w:lineRule="auto"/>
        <w:ind w:firstLine="720"/>
        <w:rPr>
          <w:rFonts w:ascii="Times New Roman" w:hAnsi="Times New Roman" w:cs="Times New Roman"/>
        </w:rPr>
      </w:pPr>
      <w:r>
        <w:rPr>
          <w:rFonts w:ascii="Times New Roman" w:hAnsi="Times New Roman" w:cs="Times New Roman"/>
        </w:rPr>
        <w:t xml:space="preserve">Mismatches </w:t>
      </w:r>
      <w:r w:rsidR="0017179F">
        <w:rPr>
          <w:rFonts w:ascii="Times New Roman" w:hAnsi="Times New Roman" w:cs="Times New Roman"/>
        </w:rPr>
        <w:t xml:space="preserve">between management and biological units </w:t>
      </w:r>
      <w:r w:rsidR="00B85E4B">
        <w:rPr>
          <w:rFonts w:ascii="Times New Roman" w:hAnsi="Times New Roman" w:cs="Times New Roman"/>
        </w:rPr>
        <w:t>can</w:t>
      </w:r>
      <w:r w:rsidR="00F1465C">
        <w:rPr>
          <w:rFonts w:ascii="Times New Roman" w:hAnsi="Times New Roman" w:cs="Times New Roman"/>
        </w:rPr>
        <w:t xml:space="preserve"> undermine the sustainability of the social-ecological system </w:t>
      </w:r>
      <w:r w:rsidR="00FE6AE5">
        <w:rPr>
          <w:rFonts w:ascii="Times New Roman" w:hAnsi="Times New Roman" w:cs="Times New Roman"/>
        </w:rPr>
        <w:t xml:space="preserve">regardless of the </w:t>
      </w:r>
      <w:r w:rsidR="00F1465C">
        <w:rPr>
          <w:rFonts w:ascii="Times New Roman" w:hAnsi="Times New Roman" w:cs="Times New Roman"/>
        </w:rPr>
        <w:t xml:space="preserve">direction </w:t>
      </w:r>
      <w:r w:rsidR="00FE6AE5">
        <w:rPr>
          <w:rFonts w:ascii="Times New Roman" w:hAnsi="Times New Roman" w:cs="Times New Roman"/>
        </w:rPr>
        <w:t xml:space="preserve">of </w:t>
      </w:r>
      <w:r w:rsidR="00F1465C">
        <w:rPr>
          <w:rFonts w:ascii="Times New Roman" w:hAnsi="Times New Roman" w:cs="Times New Roman"/>
        </w:rPr>
        <w:t xml:space="preserve">the disparity. Including multiple populations in a single management unit can conceal reductions of the more vulnerable populations leading to </w:t>
      </w:r>
      <w:r w:rsidR="00C711A1" w:rsidRPr="001F087E">
        <w:rPr>
          <w:rFonts w:ascii="Times New Roman" w:hAnsi="Times New Roman" w:cs="Times New Roman"/>
        </w:rPr>
        <w:t>reduced genetic diversity</w:t>
      </w:r>
      <w:r w:rsidR="00F1465C">
        <w:rPr>
          <w:rFonts w:ascii="Times New Roman" w:hAnsi="Times New Roman" w:cs="Times New Roman"/>
        </w:rPr>
        <w:t xml:space="preserve"> </w:t>
      </w:r>
      <w:r w:rsidR="00D40245">
        <w:rPr>
          <w:rFonts w:ascii="Times New Roman" w:hAnsi="Times New Roman" w:cs="Times New Roman"/>
        </w:rPr>
        <w:t>(</w:t>
      </w:r>
      <w:proofErr w:type="spellStart"/>
      <w:r w:rsidR="00D40245">
        <w:rPr>
          <w:rFonts w:ascii="Times New Roman" w:hAnsi="Times New Roman" w:cs="Times New Roman"/>
        </w:rPr>
        <w:t>Altukhov</w:t>
      </w:r>
      <w:proofErr w:type="spellEnd"/>
      <w:r w:rsidR="00D40245" w:rsidRPr="001F087E">
        <w:rPr>
          <w:rFonts w:ascii="Times New Roman" w:hAnsi="Times New Roman" w:cs="Times New Roman"/>
        </w:rPr>
        <w:t xml:space="preserve"> 1981</w:t>
      </w:r>
      <w:r w:rsidR="00B50791">
        <w:rPr>
          <w:rFonts w:ascii="Times New Roman" w:hAnsi="Times New Roman" w:cs="Times New Roman"/>
        </w:rPr>
        <w:t xml:space="preserve">; </w:t>
      </w:r>
      <w:proofErr w:type="spellStart"/>
      <w:r w:rsidR="00B50791">
        <w:rPr>
          <w:rFonts w:ascii="Times New Roman" w:hAnsi="Times New Roman" w:cs="Times New Roman"/>
        </w:rPr>
        <w:t>Laikre</w:t>
      </w:r>
      <w:proofErr w:type="spellEnd"/>
      <w:r w:rsidR="00B50791">
        <w:rPr>
          <w:rFonts w:ascii="Times New Roman" w:hAnsi="Times New Roman" w:cs="Times New Roman"/>
        </w:rPr>
        <w:t xml:space="preserve"> </w:t>
      </w:r>
      <w:r w:rsidR="00B50791">
        <w:rPr>
          <w:rFonts w:ascii="Times New Roman" w:hAnsi="Times New Roman" w:cs="Times New Roman"/>
          <w:i/>
        </w:rPr>
        <w:t>et al</w:t>
      </w:r>
      <w:r w:rsidR="00B50791">
        <w:rPr>
          <w:rFonts w:ascii="Times New Roman" w:hAnsi="Times New Roman" w:cs="Times New Roman"/>
        </w:rPr>
        <w:t>. 2005</w:t>
      </w:r>
      <w:r w:rsidR="00D40245">
        <w:rPr>
          <w:rFonts w:ascii="Times New Roman" w:hAnsi="Times New Roman" w:cs="Times New Roman"/>
        </w:rPr>
        <w:t xml:space="preserve">) </w:t>
      </w:r>
      <w:r w:rsidR="00F1465C">
        <w:rPr>
          <w:rFonts w:ascii="Times New Roman" w:hAnsi="Times New Roman" w:cs="Times New Roman"/>
        </w:rPr>
        <w:t>and</w:t>
      </w:r>
      <w:r w:rsidR="00B85E4B">
        <w:rPr>
          <w:rFonts w:ascii="Times New Roman" w:hAnsi="Times New Roman" w:cs="Times New Roman"/>
        </w:rPr>
        <w:t>,</w:t>
      </w:r>
      <w:r w:rsidR="00F1465C">
        <w:rPr>
          <w:rFonts w:ascii="Times New Roman" w:hAnsi="Times New Roman" w:cs="Times New Roman"/>
        </w:rPr>
        <w:t xml:space="preserve"> </w:t>
      </w:r>
      <w:r w:rsidR="00C711A1" w:rsidRPr="001F087E">
        <w:rPr>
          <w:rFonts w:ascii="Times New Roman" w:hAnsi="Times New Roman" w:cs="Times New Roman"/>
        </w:rPr>
        <w:t>ultimately</w:t>
      </w:r>
      <w:r w:rsidR="00B85E4B">
        <w:rPr>
          <w:rFonts w:ascii="Times New Roman" w:hAnsi="Times New Roman" w:cs="Times New Roman"/>
        </w:rPr>
        <w:t>,</w:t>
      </w:r>
      <w:r w:rsidR="00C711A1" w:rsidRPr="001F087E">
        <w:rPr>
          <w:rFonts w:ascii="Times New Roman" w:hAnsi="Times New Roman" w:cs="Times New Roman"/>
        </w:rPr>
        <w:t xml:space="preserve"> lowered </w:t>
      </w:r>
      <w:r w:rsidR="00C711A1">
        <w:rPr>
          <w:rFonts w:ascii="Times New Roman" w:hAnsi="Times New Roman" w:cs="Times New Roman"/>
        </w:rPr>
        <w:t xml:space="preserve">population </w:t>
      </w:r>
      <w:r w:rsidR="00C711A1" w:rsidRPr="001F087E">
        <w:rPr>
          <w:rFonts w:ascii="Times New Roman" w:hAnsi="Times New Roman" w:cs="Times New Roman"/>
        </w:rPr>
        <w:t>adaptability, productivity, and persistence</w:t>
      </w:r>
      <w:r w:rsidR="00C711A1">
        <w:rPr>
          <w:rFonts w:ascii="Times New Roman" w:hAnsi="Times New Roman" w:cs="Times New Roman"/>
        </w:rPr>
        <w:t xml:space="preserve"> (Lacy</w:t>
      </w:r>
      <w:r w:rsidR="00C711A1" w:rsidRPr="001F087E">
        <w:rPr>
          <w:rFonts w:ascii="Times New Roman" w:hAnsi="Times New Roman" w:cs="Times New Roman"/>
        </w:rPr>
        <w:t xml:space="preserve"> 1987; </w:t>
      </w:r>
      <w:proofErr w:type="spellStart"/>
      <w:r w:rsidR="00C711A1">
        <w:rPr>
          <w:rFonts w:ascii="Times New Roman" w:hAnsi="Times New Roman" w:cs="Times New Roman"/>
        </w:rPr>
        <w:t>Lande</w:t>
      </w:r>
      <w:proofErr w:type="spellEnd"/>
      <w:r w:rsidR="00C711A1" w:rsidRPr="001F087E">
        <w:rPr>
          <w:rFonts w:ascii="Times New Roman" w:hAnsi="Times New Roman" w:cs="Times New Roman"/>
        </w:rPr>
        <w:t xml:space="preserve"> 1993; Hauser </w:t>
      </w:r>
      <w:r w:rsidR="00C711A1" w:rsidRPr="001F087E">
        <w:rPr>
          <w:rFonts w:ascii="Times New Roman" w:hAnsi="Times New Roman" w:cs="Times New Roman"/>
          <w:i/>
        </w:rPr>
        <w:t>et al</w:t>
      </w:r>
      <w:r w:rsidR="00B85E4B">
        <w:rPr>
          <w:rFonts w:ascii="Times New Roman" w:hAnsi="Times New Roman" w:cs="Times New Roman"/>
        </w:rPr>
        <w:t>.</w:t>
      </w:r>
      <w:r w:rsidR="00C711A1" w:rsidRPr="001F087E">
        <w:rPr>
          <w:rFonts w:ascii="Times New Roman" w:hAnsi="Times New Roman" w:cs="Times New Roman"/>
        </w:rPr>
        <w:t xml:space="preserve"> 2002).</w:t>
      </w:r>
      <w:r w:rsidR="00F1465C">
        <w:rPr>
          <w:rFonts w:ascii="Times New Roman" w:hAnsi="Times New Roman" w:cs="Times New Roman"/>
        </w:rPr>
        <w:t xml:space="preserve"> </w:t>
      </w:r>
      <w:r w:rsidR="00902232">
        <w:rPr>
          <w:rFonts w:ascii="Times New Roman" w:hAnsi="Times New Roman" w:cs="Times New Roman"/>
        </w:rPr>
        <w:t>Furthermore, the accuracy of measurements of population status decrease as the biological characteristics (</w:t>
      </w:r>
      <w:r w:rsidR="00902232" w:rsidRPr="001F087E">
        <w:rPr>
          <w:rFonts w:ascii="Times New Roman" w:hAnsi="Times New Roman" w:cs="Times New Roman"/>
        </w:rPr>
        <w:t>e.</w:t>
      </w:r>
      <w:r w:rsidR="00902232">
        <w:rPr>
          <w:rFonts w:ascii="Times New Roman" w:hAnsi="Times New Roman" w:cs="Times New Roman"/>
        </w:rPr>
        <w:t>g.</w:t>
      </w:r>
      <w:r w:rsidR="00902232" w:rsidRPr="001F087E">
        <w:rPr>
          <w:rFonts w:ascii="Times New Roman" w:hAnsi="Times New Roman" w:cs="Times New Roman"/>
        </w:rPr>
        <w:t>, growth, natural m</w:t>
      </w:r>
      <w:r w:rsidR="00902232">
        <w:rPr>
          <w:rFonts w:ascii="Times New Roman" w:hAnsi="Times New Roman" w:cs="Times New Roman"/>
        </w:rPr>
        <w:t>ortality, and risk of fishing) among subpopulations diverge (</w:t>
      </w:r>
      <w:r w:rsidR="00902232" w:rsidRPr="001F087E">
        <w:rPr>
          <w:rFonts w:ascii="Times New Roman" w:hAnsi="Times New Roman" w:cs="Times New Roman"/>
        </w:rPr>
        <w:t>Waldman 2005; Rothschild and Jiao 2011</w:t>
      </w:r>
      <w:r w:rsidR="00902232">
        <w:rPr>
          <w:rFonts w:ascii="Times New Roman" w:hAnsi="Times New Roman" w:cs="Times New Roman"/>
        </w:rPr>
        <w:t xml:space="preserve">). </w:t>
      </w:r>
      <w:r w:rsidR="00B85E4B">
        <w:rPr>
          <w:rFonts w:ascii="Times New Roman" w:hAnsi="Times New Roman" w:cs="Times New Roman"/>
        </w:rPr>
        <w:t>I</w:t>
      </w:r>
      <w:r w:rsidR="00F1465C">
        <w:rPr>
          <w:rFonts w:ascii="Times New Roman" w:hAnsi="Times New Roman" w:cs="Times New Roman"/>
        </w:rPr>
        <w:t xml:space="preserve">ncluding only a portion of the population in the management unit can lead to biased estimates of its status </w:t>
      </w:r>
      <w:r w:rsidR="00B85E4B">
        <w:rPr>
          <w:rFonts w:ascii="Times New Roman" w:hAnsi="Times New Roman" w:cs="Times New Roman"/>
        </w:rPr>
        <w:t>because</w:t>
      </w:r>
      <w:r w:rsidR="00C711A1">
        <w:rPr>
          <w:rFonts w:ascii="Times New Roman" w:hAnsi="Times New Roman" w:cs="Times New Roman"/>
        </w:rPr>
        <w:t xml:space="preserve"> productivity is often assumed to be directly re</w:t>
      </w:r>
      <w:r w:rsidR="0017179F">
        <w:rPr>
          <w:rFonts w:ascii="Times New Roman" w:hAnsi="Times New Roman" w:cs="Times New Roman"/>
        </w:rPr>
        <w:t>lated to spawning stock biomass</w:t>
      </w:r>
      <w:r w:rsidR="00C711A1">
        <w:rPr>
          <w:rFonts w:ascii="Times New Roman" w:hAnsi="Times New Roman" w:cs="Times New Roman"/>
        </w:rPr>
        <w:t xml:space="preserve"> (Frisk </w:t>
      </w:r>
      <w:r w:rsidR="00C711A1">
        <w:rPr>
          <w:rFonts w:ascii="Times New Roman" w:hAnsi="Times New Roman" w:cs="Times New Roman"/>
          <w:i/>
        </w:rPr>
        <w:t>et al</w:t>
      </w:r>
      <w:r w:rsidR="00C711A1">
        <w:rPr>
          <w:rFonts w:ascii="Times New Roman" w:hAnsi="Times New Roman" w:cs="Times New Roman"/>
        </w:rPr>
        <w:t xml:space="preserve">. 2008; Ying </w:t>
      </w:r>
      <w:r w:rsidR="00C711A1">
        <w:rPr>
          <w:rFonts w:ascii="Times New Roman" w:hAnsi="Times New Roman" w:cs="Times New Roman"/>
          <w:i/>
        </w:rPr>
        <w:t>et al</w:t>
      </w:r>
      <w:r w:rsidR="00C711A1">
        <w:rPr>
          <w:rFonts w:ascii="Times New Roman" w:hAnsi="Times New Roman" w:cs="Times New Roman"/>
        </w:rPr>
        <w:t xml:space="preserve">. 2011). </w:t>
      </w:r>
    </w:p>
    <w:p w14:paraId="240111A9" w14:textId="5E8E7660" w:rsidR="0014120F" w:rsidRPr="001F087E" w:rsidRDefault="00EA0BBB" w:rsidP="0014120F">
      <w:pPr>
        <w:spacing w:line="240" w:lineRule="auto"/>
        <w:ind w:firstLine="720"/>
        <w:rPr>
          <w:rFonts w:ascii="Times New Roman" w:hAnsi="Times New Roman" w:cs="Times New Roman"/>
        </w:rPr>
      </w:pPr>
      <w:r>
        <w:rPr>
          <w:rFonts w:ascii="Times New Roman" w:hAnsi="Times New Roman" w:cs="Times New Roman"/>
        </w:rPr>
        <w:t>Unfortunately,</w:t>
      </w:r>
      <w:r w:rsidR="00182A03">
        <w:rPr>
          <w:rFonts w:ascii="Times New Roman" w:hAnsi="Times New Roman" w:cs="Times New Roman"/>
        </w:rPr>
        <w:t xml:space="preserve"> </w:t>
      </w:r>
      <w:r w:rsidR="0017179F">
        <w:rPr>
          <w:rFonts w:ascii="Times New Roman" w:hAnsi="Times New Roman" w:cs="Times New Roman"/>
        </w:rPr>
        <w:t>there is no</w:t>
      </w:r>
      <w:r w:rsidR="002A5F60">
        <w:rPr>
          <w:rFonts w:ascii="Times New Roman" w:hAnsi="Times New Roman" w:cs="Times New Roman"/>
        </w:rPr>
        <w:t xml:space="preserve"> method</w:t>
      </w:r>
      <w:r>
        <w:rPr>
          <w:rFonts w:ascii="Times New Roman" w:hAnsi="Times New Roman" w:cs="Times New Roman"/>
        </w:rPr>
        <w:t xml:space="preserve"> for defining management units</w:t>
      </w:r>
      <w:r w:rsidR="002A5F60">
        <w:rPr>
          <w:rFonts w:ascii="Times New Roman" w:hAnsi="Times New Roman" w:cs="Times New Roman"/>
        </w:rPr>
        <w:t xml:space="preserve"> </w:t>
      </w:r>
      <w:r w:rsidR="0017179F">
        <w:rPr>
          <w:rFonts w:ascii="Times New Roman" w:hAnsi="Times New Roman" w:cs="Times New Roman"/>
        </w:rPr>
        <w:t xml:space="preserve">that </w:t>
      </w:r>
      <w:r>
        <w:rPr>
          <w:rFonts w:ascii="Times New Roman" w:hAnsi="Times New Roman" w:cs="Times New Roman"/>
        </w:rPr>
        <w:t xml:space="preserve">simultaneously </w:t>
      </w:r>
      <w:r w:rsidR="002A5F60">
        <w:rPr>
          <w:rFonts w:ascii="Times New Roman" w:hAnsi="Times New Roman" w:cs="Times New Roman"/>
        </w:rPr>
        <w:t>optimiz</w:t>
      </w:r>
      <w:r w:rsidR="0090412E">
        <w:rPr>
          <w:rFonts w:ascii="Times New Roman" w:hAnsi="Times New Roman" w:cs="Times New Roman"/>
        </w:rPr>
        <w:t>es</w:t>
      </w:r>
      <w:r w:rsidR="002A5F60">
        <w:rPr>
          <w:rFonts w:ascii="Times New Roman" w:hAnsi="Times New Roman" w:cs="Times New Roman"/>
        </w:rPr>
        <w:t xml:space="preserve"> all </w:t>
      </w:r>
      <w:r w:rsidR="00537D38">
        <w:rPr>
          <w:rFonts w:ascii="Times New Roman" w:hAnsi="Times New Roman" w:cs="Times New Roman"/>
        </w:rPr>
        <w:t xml:space="preserve">management </w:t>
      </w:r>
      <w:r w:rsidR="002A5F60">
        <w:rPr>
          <w:rFonts w:ascii="Times New Roman" w:hAnsi="Times New Roman" w:cs="Times New Roman"/>
        </w:rPr>
        <w:t>goals</w:t>
      </w:r>
      <w:r w:rsidR="00564BF3">
        <w:rPr>
          <w:rFonts w:ascii="Times New Roman" w:hAnsi="Times New Roman" w:cs="Times New Roman"/>
        </w:rPr>
        <w:t xml:space="preserve"> (</w:t>
      </w:r>
      <w:proofErr w:type="spellStart"/>
      <w:r w:rsidR="00564BF3" w:rsidRPr="001F087E">
        <w:rPr>
          <w:rFonts w:ascii="Times New Roman" w:hAnsi="Times New Roman" w:cs="Times New Roman"/>
        </w:rPr>
        <w:t>Begg</w:t>
      </w:r>
      <w:proofErr w:type="spellEnd"/>
      <w:r w:rsidR="00564BF3" w:rsidRPr="001F087E">
        <w:rPr>
          <w:rFonts w:ascii="Times New Roman" w:hAnsi="Times New Roman" w:cs="Times New Roman"/>
        </w:rPr>
        <w:t xml:space="preserve"> and Waldman 1999</w:t>
      </w:r>
      <w:r w:rsidR="00564BF3">
        <w:rPr>
          <w:rFonts w:ascii="Times New Roman" w:hAnsi="Times New Roman" w:cs="Times New Roman"/>
        </w:rPr>
        <w:t>). Furthermore,</w:t>
      </w:r>
      <w:r w:rsidR="0090412E">
        <w:rPr>
          <w:rFonts w:ascii="Times New Roman" w:hAnsi="Times New Roman" w:cs="Times New Roman"/>
        </w:rPr>
        <w:t xml:space="preserve"> several techniques require a substantive amount of costly data</w:t>
      </w:r>
      <w:r w:rsidR="0090412E" w:rsidRPr="001F087E">
        <w:rPr>
          <w:rFonts w:ascii="Times New Roman" w:hAnsi="Times New Roman" w:cs="Times New Roman"/>
        </w:rPr>
        <w:t xml:space="preserve">, necessitating a balance between accuracy and </w:t>
      </w:r>
      <w:r w:rsidR="0090412E">
        <w:rPr>
          <w:rFonts w:ascii="Times New Roman" w:hAnsi="Times New Roman" w:cs="Times New Roman"/>
        </w:rPr>
        <w:t>efficiency (</w:t>
      </w:r>
      <w:proofErr w:type="spellStart"/>
      <w:r w:rsidR="0090412E" w:rsidRPr="001F087E">
        <w:rPr>
          <w:rFonts w:ascii="Times New Roman" w:hAnsi="Times New Roman" w:cs="Times New Roman"/>
        </w:rPr>
        <w:t>Begg</w:t>
      </w:r>
      <w:proofErr w:type="spellEnd"/>
      <w:r w:rsidR="0090412E" w:rsidRPr="001F087E">
        <w:rPr>
          <w:rFonts w:ascii="Times New Roman" w:hAnsi="Times New Roman" w:cs="Times New Roman"/>
        </w:rPr>
        <w:t xml:space="preserve"> </w:t>
      </w:r>
      <w:r w:rsidR="0090412E" w:rsidRPr="001F087E">
        <w:rPr>
          <w:rFonts w:ascii="Times New Roman" w:hAnsi="Times New Roman" w:cs="Times New Roman"/>
          <w:i/>
        </w:rPr>
        <w:t>et al</w:t>
      </w:r>
      <w:r w:rsidR="0090412E">
        <w:rPr>
          <w:rFonts w:ascii="Times New Roman" w:hAnsi="Times New Roman" w:cs="Times New Roman"/>
        </w:rPr>
        <w:t>.</w:t>
      </w:r>
      <w:r w:rsidR="0090412E" w:rsidRPr="001F087E">
        <w:rPr>
          <w:rFonts w:ascii="Times New Roman" w:hAnsi="Times New Roman" w:cs="Times New Roman"/>
        </w:rPr>
        <w:t xml:space="preserve"> 1999</w:t>
      </w:r>
      <w:r w:rsidR="0090412E">
        <w:rPr>
          <w:rFonts w:ascii="Times New Roman" w:hAnsi="Times New Roman" w:cs="Times New Roman"/>
        </w:rPr>
        <w:t xml:space="preserve">; </w:t>
      </w:r>
      <w:proofErr w:type="spellStart"/>
      <w:r w:rsidR="0090412E">
        <w:rPr>
          <w:rFonts w:ascii="Times New Roman" w:hAnsi="Times New Roman" w:cs="Times New Roman"/>
        </w:rPr>
        <w:t>Smedbol</w:t>
      </w:r>
      <w:proofErr w:type="spellEnd"/>
      <w:r w:rsidR="0090412E">
        <w:rPr>
          <w:rFonts w:ascii="Times New Roman" w:hAnsi="Times New Roman" w:cs="Times New Roman"/>
        </w:rPr>
        <w:t xml:space="preserve"> and Stephenson</w:t>
      </w:r>
      <w:r w:rsidR="0090412E" w:rsidRPr="001F087E">
        <w:rPr>
          <w:rFonts w:ascii="Times New Roman" w:hAnsi="Times New Roman" w:cs="Times New Roman"/>
        </w:rPr>
        <w:t xml:space="preserve"> 2001)</w:t>
      </w:r>
      <w:r>
        <w:rPr>
          <w:rFonts w:ascii="Times New Roman" w:hAnsi="Times New Roman" w:cs="Times New Roman"/>
        </w:rPr>
        <w:t>.</w:t>
      </w:r>
      <w:r w:rsidR="00537D38">
        <w:rPr>
          <w:rFonts w:ascii="Times New Roman" w:hAnsi="Times New Roman" w:cs="Times New Roman"/>
        </w:rPr>
        <w:t xml:space="preserve"> </w:t>
      </w:r>
      <w:r w:rsidR="00DD0832">
        <w:rPr>
          <w:rFonts w:ascii="Times New Roman" w:hAnsi="Times New Roman" w:cs="Times New Roman"/>
        </w:rPr>
        <w:t>Phenotypic variation</w:t>
      </w:r>
      <w:r w:rsidR="000F0662">
        <w:rPr>
          <w:rFonts w:ascii="Times New Roman" w:hAnsi="Times New Roman" w:cs="Times New Roman"/>
        </w:rPr>
        <w:t>,</w:t>
      </w:r>
      <w:r w:rsidR="00DD0832">
        <w:rPr>
          <w:rFonts w:ascii="Times New Roman" w:hAnsi="Times New Roman" w:cs="Times New Roman"/>
        </w:rPr>
        <w:t xml:space="preserve"> </w:t>
      </w:r>
      <w:r w:rsidR="008C36DC">
        <w:rPr>
          <w:rFonts w:ascii="Times New Roman" w:hAnsi="Times New Roman" w:cs="Times New Roman"/>
        </w:rPr>
        <w:t>resulting from the interaction between genotypes and their environment</w:t>
      </w:r>
      <w:r w:rsidR="000F0662">
        <w:rPr>
          <w:rFonts w:ascii="Times New Roman" w:hAnsi="Times New Roman" w:cs="Times New Roman"/>
        </w:rPr>
        <w:t>,</w:t>
      </w:r>
      <w:r w:rsidR="008C36DC">
        <w:rPr>
          <w:rFonts w:ascii="Times New Roman" w:hAnsi="Times New Roman" w:cs="Times New Roman"/>
        </w:rPr>
        <w:t xml:space="preserve"> </w:t>
      </w:r>
      <w:r w:rsidR="00DD0832">
        <w:rPr>
          <w:rFonts w:ascii="Times New Roman" w:hAnsi="Times New Roman" w:cs="Times New Roman"/>
        </w:rPr>
        <w:t>can provide an indirect measurement of genetic isolation (</w:t>
      </w:r>
      <w:proofErr w:type="spellStart"/>
      <w:r w:rsidR="00073E9C" w:rsidRPr="00D975AE">
        <w:rPr>
          <w:rFonts w:ascii="Times New Roman" w:hAnsi="Times New Roman" w:cs="Times New Roman"/>
        </w:rPr>
        <w:t>Casselman</w:t>
      </w:r>
      <w:proofErr w:type="spellEnd"/>
      <w:r w:rsidR="00073E9C" w:rsidRPr="00D975AE">
        <w:rPr>
          <w:rFonts w:ascii="Times New Roman" w:hAnsi="Times New Roman" w:cs="Times New Roman"/>
        </w:rPr>
        <w:t xml:space="preserve"> </w:t>
      </w:r>
      <w:r w:rsidR="00073E9C" w:rsidRPr="00D975AE">
        <w:rPr>
          <w:rFonts w:ascii="Times New Roman" w:hAnsi="Times New Roman" w:cs="Times New Roman"/>
          <w:i/>
        </w:rPr>
        <w:t>et al</w:t>
      </w:r>
      <w:r w:rsidR="00073E9C">
        <w:rPr>
          <w:rFonts w:ascii="Times New Roman" w:hAnsi="Times New Roman" w:cs="Times New Roman"/>
        </w:rPr>
        <w:t>.</w:t>
      </w:r>
      <w:r w:rsidR="00073E9C" w:rsidRPr="00D975AE">
        <w:rPr>
          <w:rFonts w:ascii="Times New Roman" w:hAnsi="Times New Roman" w:cs="Times New Roman"/>
        </w:rPr>
        <w:t xml:space="preserve"> 1981</w:t>
      </w:r>
      <w:r w:rsidR="00073E9C">
        <w:rPr>
          <w:rFonts w:ascii="Times New Roman" w:hAnsi="Times New Roman" w:cs="Times New Roman"/>
        </w:rPr>
        <w:t xml:space="preserve">; </w:t>
      </w:r>
      <w:proofErr w:type="spellStart"/>
      <w:r w:rsidR="00DD0832" w:rsidRPr="001F087E">
        <w:rPr>
          <w:rFonts w:ascii="Times New Roman" w:hAnsi="Times New Roman" w:cs="Times New Roman"/>
        </w:rPr>
        <w:t>Campana</w:t>
      </w:r>
      <w:proofErr w:type="spellEnd"/>
      <w:r w:rsidR="00DD0832" w:rsidRPr="001F087E">
        <w:rPr>
          <w:rFonts w:ascii="Times New Roman" w:hAnsi="Times New Roman" w:cs="Times New Roman"/>
        </w:rPr>
        <w:t xml:space="preserve"> </w:t>
      </w:r>
      <w:r w:rsidR="00DD0832" w:rsidRPr="001F087E">
        <w:rPr>
          <w:rFonts w:ascii="Times New Roman" w:hAnsi="Times New Roman" w:cs="Times New Roman"/>
          <w:i/>
        </w:rPr>
        <w:t>et al</w:t>
      </w:r>
      <w:r w:rsidR="00DD0832">
        <w:rPr>
          <w:rFonts w:ascii="Times New Roman" w:hAnsi="Times New Roman" w:cs="Times New Roman"/>
        </w:rPr>
        <w:t>.</w:t>
      </w:r>
      <w:r w:rsidR="00DD0832" w:rsidRPr="001F087E">
        <w:rPr>
          <w:rFonts w:ascii="Times New Roman" w:hAnsi="Times New Roman" w:cs="Times New Roman"/>
        </w:rPr>
        <w:t xml:space="preserve"> 1995</w:t>
      </w:r>
      <w:r w:rsidR="00DD0832">
        <w:rPr>
          <w:rFonts w:ascii="Times New Roman" w:hAnsi="Times New Roman" w:cs="Times New Roman"/>
        </w:rPr>
        <w:t>)</w:t>
      </w:r>
      <w:r w:rsidR="00564BF3">
        <w:rPr>
          <w:rFonts w:ascii="Times New Roman" w:hAnsi="Times New Roman" w:cs="Times New Roman"/>
        </w:rPr>
        <w:t>,</w:t>
      </w:r>
      <w:r w:rsidR="00DD0832">
        <w:rPr>
          <w:rFonts w:ascii="Times New Roman" w:hAnsi="Times New Roman" w:cs="Times New Roman"/>
        </w:rPr>
        <w:t xml:space="preserve"> and may be more applicable to the time scale at which fisheries management currently operates on (</w:t>
      </w:r>
      <w:r w:rsidR="008C36DC">
        <w:rPr>
          <w:rFonts w:ascii="Times New Roman" w:hAnsi="Times New Roman" w:cs="Times New Roman"/>
        </w:rPr>
        <w:t>e</w:t>
      </w:r>
      <w:r w:rsidR="00DD0832">
        <w:rPr>
          <w:rFonts w:ascii="Times New Roman" w:hAnsi="Times New Roman" w:cs="Times New Roman"/>
        </w:rPr>
        <w:t>.</w:t>
      </w:r>
      <w:r w:rsidR="008C36DC">
        <w:rPr>
          <w:rFonts w:ascii="Times New Roman" w:hAnsi="Times New Roman" w:cs="Times New Roman"/>
        </w:rPr>
        <w:t>g</w:t>
      </w:r>
      <w:r w:rsidR="00DD0832">
        <w:rPr>
          <w:rFonts w:ascii="Times New Roman" w:hAnsi="Times New Roman" w:cs="Times New Roman"/>
        </w:rPr>
        <w:t>., yearly quotas)</w:t>
      </w:r>
      <w:r w:rsidR="00E31BE2">
        <w:rPr>
          <w:rFonts w:ascii="Times New Roman" w:hAnsi="Times New Roman" w:cs="Times New Roman"/>
        </w:rPr>
        <w:t xml:space="preserve"> than genetic variation (</w:t>
      </w:r>
      <w:proofErr w:type="spellStart"/>
      <w:r w:rsidR="00E31BE2" w:rsidRPr="001F087E">
        <w:rPr>
          <w:rFonts w:ascii="Times New Roman" w:hAnsi="Times New Roman" w:cs="Times New Roman"/>
        </w:rPr>
        <w:t>Begg</w:t>
      </w:r>
      <w:proofErr w:type="spellEnd"/>
      <w:r w:rsidR="00E31BE2" w:rsidRPr="001F087E">
        <w:rPr>
          <w:rFonts w:ascii="Times New Roman" w:hAnsi="Times New Roman" w:cs="Times New Roman"/>
        </w:rPr>
        <w:t xml:space="preserve"> </w:t>
      </w:r>
      <w:r w:rsidR="00E31BE2" w:rsidRPr="001F087E">
        <w:rPr>
          <w:rFonts w:ascii="Times New Roman" w:hAnsi="Times New Roman" w:cs="Times New Roman"/>
          <w:i/>
        </w:rPr>
        <w:t>et al</w:t>
      </w:r>
      <w:r w:rsidR="00E31BE2">
        <w:rPr>
          <w:rFonts w:ascii="Times New Roman" w:hAnsi="Times New Roman" w:cs="Times New Roman"/>
        </w:rPr>
        <w:t>.</w:t>
      </w:r>
      <w:r w:rsidR="00E31BE2" w:rsidRPr="001F087E">
        <w:rPr>
          <w:rFonts w:ascii="Times New Roman" w:hAnsi="Times New Roman" w:cs="Times New Roman"/>
        </w:rPr>
        <w:t xml:space="preserve"> 1999</w:t>
      </w:r>
      <w:r w:rsidR="00D975AE">
        <w:rPr>
          <w:rFonts w:ascii="Times New Roman" w:hAnsi="Times New Roman" w:cs="Times New Roman"/>
        </w:rPr>
        <w:t xml:space="preserve">; </w:t>
      </w:r>
      <w:proofErr w:type="spellStart"/>
      <w:r w:rsidR="00D975AE" w:rsidRPr="00D975AE">
        <w:rPr>
          <w:rFonts w:ascii="Times New Roman" w:hAnsi="Times New Roman" w:cs="Times New Roman"/>
        </w:rPr>
        <w:t>Waples</w:t>
      </w:r>
      <w:proofErr w:type="spellEnd"/>
      <w:r w:rsidR="00D975AE" w:rsidRPr="00D975AE">
        <w:rPr>
          <w:rFonts w:ascii="Times New Roman" w:hAnsi="Times New Roman" w:cs="Times New Roman"/>
        </w:rPr>
        <w:t xml:space="preserve"> and </w:t>
      </w:r>
      <w:proofErr w:type="spellStart"/>
      <w:r w:rsidR="00D975AE" w:rsidRPr="00D975AE">
        <w:rPr>
          <w:rFonts w:ascii="Times New Roman" w:hAnsi="Times New Roman" w:cs="Times New Roman"/>
        </w:rPr>
        <w:t>Gaggiotti</w:t>
      </w:r>
      <w:proofErr w:type="spellEnd"/>
      <w:r w:rsidR="00D975AE" w:rsidRPr="00D975AE">
        <w:rPr>
          <w:rFonts w:ascii="Times New Roman" w:hAnsi="Times New Roman" w:cs="Times New Roman"/>
        </w:rPr>
        <w:t xml:space="preserve"> 2006</w:t>
      </w:r>
      <w:r w:rsidR="00E31BE2">
        <w:rPr>
          <w:rFonts w:ascii="Times New Roman" w:hAnsi="Times New Roman" w:cs="Times New Roman"/>
        </w:rPr>
        <w:t>)</w:t>
      </w:r>
      <w:r w:rsidR="00DD0832">
        <w:rPr>
          <w:rFonts w:ascii="Times New Roman" w:hAnsi="Times New Roman" w:cs="Times New Roman"/>
        </w:rPr>
        <w:t xml:space="preserve">. Minimally, </w:t>
      </w:r>
      <w:r>
        <w:rPr>
          <w:rFonts w:ascii="Times New Roman" w:hAnsi="Times New Roman" w:cs="Times New Roman"/>
        </w:rPr>
        <w:t xml:space="preserve">management units should be informed </w:t>
      </w:r>
      <w:r w:rsidR="0090412E">
        <w:rPr>
          <w:rFonts w:ascii="Times New Roman" w:hAnsi="Times New Roman" w:cs="Times New Roman"/>
        </w:rPr>
        <w:t xml:space="preserve">by </w:t>
      </w:r>
      <w:r w:rsidR="008D3F42" w:rsidRPr="001F087E">
        <w:rPr>
          <w:rFonts w:ascii="Times New Roman" w:hAnsi="Times New Roman" w:cs="Times New Roman"/>
        </w:rPr>
        <w:t>method</w:t>
      </w:r>
      <w:r w:rsidR="0090412E">
        <w:rPr>
          <w:rFonts w:ascii="Times New Roman" w:hAnsi="Times New Roman" w:cs="Times New Roman"/>
        </w:rPr>
        <w:t>s</w:t>
      </w:r>
      <w:r w:rsidR="008D3F42" w:rsidRPr="001F087E">
        <w:rPr>
          <w:rFonts w:ascii="Times New Roman" w:hAnsi="Times New Roman" w:cs="Times New Roman"/>
        </w:rPr>
        <w:t xml:space="preserve"> </w:t>
      </w:r>
      <w:r w:rsidR="00B3561E">
        <w:rPr>
          <w:rFonts w:ascii="Times New Roman" w:hAnsi="Times New Roman" w:cs="Times New Roman"/>
        </w:rPr>
        <w:t>that</w:t>
      </w:r>
      <w:r w:rsidR="0090412E">
        <w:rPr>
          <w:rFonts w:ascii="Times New Roman" w:hAnsi="Times New Roman" w:cs="Times New Roman"/>
        </w:rPr>
        <w:t xml:space="preserve"> delineate</w:t>
      </w:r>
      <w:r w:rsidR="00DD0832">
        <w:rPr>
          <w:rFonts w:ascii="Times New Roman" w:hAnsi="Times New Roman" w:cs="Times New Roman"/>
        </w:rPr>
        <w:t xml:space="preserve"> boundaries </w:t>
      </w:r>
      <w:r w:rsidR="008D3F42" w:rsidRPr="001F087E">
        <w:rPr>
          <w:rFonts w:ascii="Times New Roman" w:hAnsi="Times New Roman" w:cs="Times New Roman"/>
        </w:rPr>
        <w:t xml:space="preserve">based on </w:t>
      </w:r>
      <w:r w:rsidR="002A5F60">
        <w:rPr>
          <w:rFonts w:ascii="Times New Roman" w:hAnsi="Times New Roman" w:cs="Times New Roman"/>
        </w:rPr>
        <w:t xml:space="preserve">parameters </w:t>
      </w:r>
      <w:r w:rsidR="0017179F">
        <w:rPr>
          <w:rFonts w:ascii="Times New Roman" w:hAnsi="Times New Roman" w:cs="Times New Roman"/>
        </w:rPr>
        <w:t>that</w:t>
      </w:r>
      <w:r w:rsidR="002A5F60">
        <w:rPr>
          <w:rFonts w:ascii="Times New Roman" w:hAnsi="Times New Roman" w:cs="Times New Roman"/>
        </w:rPr>
        <w:t xml:space="preserve"> are assumed to be homogenous in </w:t>
      </w:r>
      <w:r w:rsidR="00B3561E">
        <w:rPr>
          <w:rFonts w:ascii="Times New Roman" w:hAnsi="Times New Roman" w:cs="Times New Roman"/>
        </w:rPr>
        <w:t>models used to assess the status of a population (</w:t>
      </w:r>
      <w:proofErr w:type="spellStart"/>
      <w:r w:rsidR="008D3F42">
        <w:rPr>
          <w:rFonts w:ascii="Times New Roman" w:hAnsi="Times New Roman" w:cs="Times New Roman"/>
        </w:rPr>
        <w:t>Carvalho</w:t>
      </w:r>
      <w:proofErr w:type="spellEnd"/>
      <w:r w:rsidR="008D3F42">
        <w:rPr>
          <w:rFonts w:ascii="Times New Roman" w:hAnsi="Times New Roman" w:cs="Times New Roman"/>
        </w:rPr>
        <w:t xml:space="preserve"> and Hauser</w:t>
      </w:r>
      <w:r w:rsidR="008D3F42" w:rsidRPr="001F087E">
        <w:rPr>
          <w:rFonts w:ascii="Times New Roman" w:hAnsi="Times New Roman" w:cs="Times New Roman"/>
        </w:rPr>
        <w:t xml:space="preserve"> 1995; </w:t>
      </w:r>
      <w:r w:rsidR="00073E9C" w:rsidRPr="001F087E">
        <w:rPr>
          <w:rFonts w:ascii="Times New Roman" w:hAnsi="Times New Roman" w:cs="Times New Roman"/>
        </w:rPr>
        <w:t xml:space="preserve">Quinn and </w:t>
      </w:r>
      <w:proofErr w:type="spellStart"/>
      <w:r w:rsidR="00073E9C" w:rsidRPr="001F087E">
        <w:rPr>
          <w:rFonts w:ascii="Times New Roman" w:hAnsi="Times New Roman" w:cs="Times New Roman"/>
        </w:rPr>
        <w:t>Deriso</w:t>
      </w:r>
      <w:proofErr w:type="spellEnd"/>
      <w:r w:rsidR="00073E9C" w:rsidRPr="001F087E">
        <w:rPr>
          <w:rFonts w:ascii="Times New Roman" w:hAnsi="Times New Roman" w:cs="Times New Roman"/>
        </w:rPr>
        <w:t xml:space="preserve"> 1999</w:t>
      </w:r>
      <w:r w:rsidR="00073E9C">
        <w:rPr>
          <w:rFonts w:ascii="Times New Roman" w:hAnsi="Times New Roman" w:cs="Times New Roman"/>
        </w:rPr>
        <w:t xml:space="preserve">; </w:t>
      </w:r>
      <w:r w:rsidR="00B3561E" w:rsidRPr="001F087E">
        <w:rPr>
          <w:rFonts w:ascii="Times New Roman" w:hAnsi="Times New Roman" w:cs="Times New Roman"/>
        </w:rPr>
        <w:t>Cope and Punt 2009</w:t>
      </w:r>
      <w:r w:rsidR="008D3F42" w:rsidRPr="001F087E">
        <w:rPr>
          <w:rFonts w:ascii="Times New Roman" w:hAnsi="Times New Roman" w:cs="Times New Roman"/>
        </w:rPr>
        <w:t>).</w:t>
      </w:r>
      <w:r w:rsidR="0014120F" w:rsidRPr="001F087E">
        <w:rPr>
          <w:rFonts w:ascii="Times New Roman" w:hAnsi="Times New Roman" w:cs="Times New Roman"/>
        </w:rPr>
        <w:t xml:space="preserve"> Thus, techniques that use data routinely collected for asses</w:t>
      </w:r>
      <w:r w:rsidR="00073E9C">
        <w:rPr>
          <w:rFonts w:ascii="Times New Roman" w:hAnsi="Times New Roman" w:cs="Times New Roman"/>
        </w:rPr>
        <w:t>sment and management purposes (e</w:t>
      </w:r>
      <w:r w:rsidR="0014120F" w:rsidRPr="001F087E">
        <w:rPr>
          <w:rFonts w:ascii="Times New Roman" w:hAnsi="Times New Roman" w:cs="Times New Roman"/>
        </w:rPr>
        <w:t>.</w:t>
      </w:r>
      <w:r w:rsidR="00073E9C">
        <w:rPr>
          <w:rFonts w:ascii="Times New Roman" w:hAnsi="Times New Roman" w:cs="Times New Roman"/>
        </w:rPr>
        <w:t>g</w:t>
      </w:r>
      <w:r w:rsidR="0014120F" w:rsidRPr="001F087E">
        <w:rPr>
          <w:rFonts w:ascii="Times New Roman" w:hAnsi="Times New Roman" w:cs="Times New Roman"/>
        </w:rPr>
        <w:t xml:space="preserve">., </w:t>
      </w:r>
      <w:r w:rsidR="00DD0832" w:rsidRPr="001F087E">
        <w:rPr>
          <w:rFonts w:ascii="Times New Roman" w:hAnsi="Times New Roman" w:cs="Times New Roman"/>
        </w:rPr>
        <w:t>growth, survival, age-at-maturation, fecundity, distribution, and abundance</w:t>
      </w:r>
      <w:r w:rsidR="0014120F" w:rsidRPr="001F087E">
        <w:rPr>
          <w:rFonts w:ascii="Times New Roman" w:hAnsi="Times New Roman" w:cs="Times New Roman"/>
        </w:rPr>
        <w:t xml:space="preserve">) can be advantageous. Unfortunately, proper interpretation of </w:t>
      </w:r>
      <w:r w:rsidR="00073E9C">
        <w:rPr>
          <w:rFonts w:ascii="Times New Roman" w:hAnsi="Times New Roman" w:cs="Times New Roman"/>
        </w:rPr>
        <w:t>these</w:t>
      </w:r>
      <w:r w:rsidR="0014120F" w:rsidRPr="001F087E">
        <w:rPr>
          <w:rFonts w:ascii="Times New Roman" w:hAnsi="Times New Roman" w:cs="Times New Roman"/>
        </w:rPr>
        <w:t xml:space="preserve"> data requires accounting for both observation and process error, which can complicate analyses. </w:t>
      </w:r>
    </w:p>
    <w:p w14:paraId="61E92D45" w14:textId="00ED16D6" w:rsidR="00873E88" w:rsidRPr="001F087E" w:rsidRDefault="00EF76D7" w:rsidP="00F930BB">
      <w:pPr>
        <w:spacing w:line="240" w:lineRule="auto"/>
        <w:ind w:firstLine="720"/>
        <w:rPr>
          <w:rFonts w:ascii="Times New Roman" w:hAnsi="Times New Roman" w:cs="Times New Roman"/>
        </w:rPr>
      </w:pPr>
      <w:r w:rsidRPr="001F087E">
        <w:rPr>
          <w:rFonts w:ascii="Times New Roman" w:hAnsi="Times New Roman" w:cs="Times New Roman"/>
        </w:rPr>
        <w:lastRenderedPageBreak/>
        <w:t xml:space="preserve">State-space models can simultaneously estimate process and observation error. Their use in ecology began with time-series data </w:t>
      </w:r>
      <w:r w:rsidR="00073E9C">
        <w:rPr>
          <w:rFonts w:ascii="Times New Roman" w:hAnsi="Times New Roman" w:cs="Times New Roman"/>
        </w:rPr>
        <w:t>on</w:t>
      </w:r>
      <w:r w:rsidRPr="001F087E">
        <w:rPr>
          <w:rFonts w:ascii="Times New Roman" w:hAnsi="Times New Roman" w:cs="Times New Roman"/>
        </w:rPr>
        <w:t xml:space="preserve"> single populations (</w:t>
      </w:r>
      <w:r w:rsidR="004C4D24" w:rsidRPr="001F087E">
        <w:rPr>
          <w:rFonts w:ascii="Times New Roman" w:hAnsi="Times New Roman" w:cs="Times New Roman"/>
        </w:rPr>
        <w:t xml:space="preserve">Millar and Meyer 2000; </w:t>
      </w:r>
      <w:r w:rsidRPr="001F087E">
        <w:rPr>
          <w:rFonts w:ascii="Times New Roman" w:hAnsi="Times New Roman" w:cs="Times New Roman"/>
        </w:rPr>
        <w:t>Staples, Tap</w:t>
      </w:r>
      <w:r w:rsidR="00A46A13">
        <w:rPr>
          <w:rFonts w:ascii="Times New Roman" w:hAnsi="Times New Roman" w:cs="Times New Roman"/>
        </w:rPr>
        <w:t>er, and Dennis</w:t>
      </w:r>
      <w:r w:rsidRPr="001F087E">
        <w:rPr>
          <w:rFonts w:ascii="Times New Roman" w:hAnsi="Times New Roman" w:cs="Times New Roman"/>
        </w:rPr>
        <w:t xml:space="preserve"> 2004; Dennis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2006)</w:t>
      </w:r>
      <w:r w:rsidR="00073E9C">
        <w:rPr>
          <w:rFonts w:ascii="Times New Roman" w:hAnsi="Times New Roman" w:cs="Times New Roman"/>
        </w:rPr>
        <w:t>,</w:t>
      </w:r>
      <w:r w:rsidRPr="001F087E">
        <w:rPr>
          <w:rFonts w:ascii="Times New Roman" w:hAnsi="Times New Roman" w:cs="Times New Roman"/>
        </w:rPr>
        <w:t xml:space="preserve"> and later extended into two-dimensional space for movement </w:t>
      </w:r>
      <w:r w:rsidR="00A46A13">
        <w:rPr>
          <w:rFonts w:ascii="Times New Roman" w:hAnsi="Times New Roman" w:cs="Times New Roman"/>
        </w:rPr>
        <w:t>(</w:t>
      </w:r>
      <w:r w:rsidR="00073E9C">
        <w:rPr>
          <w:rFonts w:ascii="Times New Roman" w:hAnsi="Times New Roman" w:cs="Times New Roman"/>
        </w:rPr>
        <w:t xml:space="preserve">e.g., </w:t>
      </w:r>
      <w:proofErr w:type="spellStart"/>
      <w:r w:rsidR="00A46A13">
        <w:rPr>
          <w:rFonts w:ascii="Times New Roman" w:hAnsi="Times New Roman" w:cs="Times New Roman"/>
        </w:rPr>
        <w:t>Jonsen</w:t>
      </w:r>
      <w:proofErr w:type="spellEnd"/>
      <w:r w:rsidR="00A46A13">
        <w:rPr>
          <w:rFonts w:ascii="Times New Roman" w:hAnsi="Times New Roman" w:cs="Times New Roman"/>
        </w:rPr>
        <w:t xml:space="preserve">, Myers, and </w:t>
      </w:r>
      <w:proofErr w:type="spellStart"/>
      <w:r w:rsidR="00A46A13">
        <w:rPr>
          <w:rFonts w:ascii="Times New Roman" w:hAnsi="Times New Roman" w:cs="Times New Roman"/>
        </w:rPr>
        <w:t>Flemming</w:t>
      </w:r>
      <w:proofErr w:type="spellEnd"/>
      <w:r w:rsidRPr="001F087E">
        <w:rPr>
          <w:rFonts w:ascii="Times New Roman" w:hAnsi="Times New Roman" w:cs="Times New Roman"/>
        </w:rPr>
        <w:t xml:space="preserve"> 2003) and</w:t>
      </w:r>
      <w:r w:rsidR="00073E9C">
        <w:rPr>
          <w:rFonts w:ascii="Times New Roman" w:hAnsi="Times New Roman" w:cs="Times New Roman"/>
        </w:rPr>
        <w:t xml:space="preserve"> spatial structure</w:t>
      </w:r>
      <w:r w:rsidRPr="001F087E">
        <w:rPr>
          <w:rFonts w:ascii="Times New Roman" w:hAnsi="Times New Roman" w:cs="Times New Roman"/>
        </w:rPr>
        <w:t xml:space="preserve"> </w:t>
      </w:r>
      <w:r w:rsidR="00F6746B">
        <w:rPr>
          <w:rFonts w:ascii="Times New Roman" w:hAnsi="Times New Roman" w:cs="Times New Roman"/>
        </w:rPr>
        <w:t xml:space="preserve">data </w:t>
      </w:r>
      <w:r w:rsidRPr="001F087E">
        <w:rPr>
          <w:rFonts w:ascii="Times New Roman" w:hAnsi="Times New Roman" w:cs="Times New Roman"/>
        </w:rPr>
        <w:t>(</w:t>
      </w:r>
      <w:r w:rsidR="00073E9C">
        <w:rPr>
          <w:rFonts w:ascii="Times New Roman" w:hAnsi="Times New Roman" w:cs="Times New Roman"/>
        </w:rPr>
        <w:t xml:space="preserve">e.g., </w:t>
      </w:r>
      <w:r w:rsidRPr="001F087E">
        <w:rPr>
          <w:rFonts w:ascii="Times New Roman" w:hAnsi="Times New Roman" w:cs="Times New Roman"/>
        </w:rPr>
        <w:t xml:space="preserve">Ward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w:t>
      </w:r>
      <w:r w:rsidR="00873E88" w:rsidRPr="001F087E">
        <w:rPr>
          <w:rFonts w:ascii="Times New Roman" w:hAnsi="Times New Roman" w:cs="Times New Roman"/>
        </w:rPr>
        <w:t>10</w:t>
      </w:r>
      <w:r w:rsidR="00073E9C">
        <w:rPr>
          <w:rFonts w:ascii="Times New Roman" w:hAnsi="Times New Roman" w:cs="Times New Roman"/>
        </w:rPr>
        <w:t xml:space="preserve">; </w:t>
      </w:r>
      <w:proofErr w:type="spellStart"/>
      <w:r w:rsidRPr="001F087E">
        <w:rPr>
          <w:rFonts w:ascii="Times New Roman" w:hAnsi="Times New Roman" w:cs="Times New Roman"/>
        </w:rPr>
        <w:t>Mattsson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00A46A13">
        <w:rPr>
          <w:rFonts w:ascii="Times New Roman" w:hAnsi="Times New Roman" w:cs="Times New Roman"/>
        </w:rPr>
        <w:t>.</w:t>
      </w:r>
      <w:r w:rsidRPr="001F087E">
        <w:rPr>
          <w:rFonts w:ascii="Times New Roman" w:hAnsi="Times New Roman" w:cs="Times New Roman"/>
        </w:rPr>
        <w:t xml:space="preserve"> 2013). </w:t>
      </w:r>
      <w:r w:rsidR="00156A2D">
        <w:rPr>
          <w:rFonts w:ascii="Times New Roman" w:hAnsi="Times New Roman" w:cs="Times New Roman"/>
        </w:rPr>
        <w:t>P</w:t>
      </w:r>
      <w:r w:rsidR="008F45B2">
        <w:rPr>
          <w:rFonts w:ascii="Times New Roman" w:hAnsi="Times New Roman" w:cs="Times New Roman"/>
        </w:rPr>
        <w:t>reviously developed</w:t>
      </w:r>
      <w:r w:rsidR="004657F2">
        <w:rPr>
          <w:rFonts w:ascii="Times New Roman" w:hAnsi="Times New Roman" w:cs="Times New Roman"/>
        </w:rPr>
        <w:t xml:space="preserve"> methods</w:t>
      </w:r>
      <w:r w:rsidR="008F45B2">
        <w:rPr>
          <w:rFonts w:ascii="Times New Roman" w:hAnsi="Times New Roman" w:cs="Times New Roman"/>
        </w:rPr>
        <w:t xml:space="preserve"> </w:t>
      </w:r>
      <w:r w:rsidR="0017179F">
        <w:rPr>
          <w:rFonts w:ascii="Times New Roman" w:hAnsi="Times New Roman" w:cs="Times New Roman"/>
        </w:rPr>
        <w:t xml:space="preserve">for identifying population structures using </w:t>
      </w:r>
      <w:r w:rsidR="00F6746B">
        <w:rPr>
          <w:rFonts w:ascii="Times New Roman" w:hAnsi="Times New Roman" w:cs="Times New Roman"/>
        </w:rPr>
        <w:t xml:space="preserve">multivariate </w:t>
      </w:r>
      <w:r w:rsidR="0017179F">
        <w:rPr>
          <w:rFonts w:ascii="Times New Roman" w:hAnsi="Times New Roman" w:cs="Times New Roman"/>
        </w:rPr>
        <w:t>stat</w:t>
      </w:r>
      <w:r w:rsidR="00073E9C">
        <w:rPr>
          <w:rFonts w:ascii="Times New Roman" w:hAnsi="Times New Roman" w:cs="Times New Roman"/>
        </w:rPr>
        <w:t>e</w:t>
      </w:r>
      <w:r w:rsidR="0017179F">
        <w:rPr>
          <w:rFonts w:ascii="Times New Roman" w:hAnsi="Times New Roman" w:cs="Times New Roman"/>
        </w:rPr>
        <w:t xml:space="preserve">-space models </w:t>
      </w:r>
      <w:r w:rsidR="00F930BB" w:rsidRPr="001F087E">
        <w:rPr>
          <w:rFonts w:ascii="Times New Roman" w:hAnsi="Times New Roman" w:cs="Times New Roman"/>
        </w:rPr>
        <w:t xml:space="preserve">rely on </w:t>
      </w:r>
      <w:r w:rsidR="004D5B5E" w:rsidRPr="004D5B5E">
        <w:rPr>
          <w:rFonts w:ascii="Times New Roman" w:hAnsi="Times New Roman" w:cs="Times New Roman"/>
          <w:i/>
        </w:rPr>
        <w:t>a priori</w:t>
      </w:r>
      <w:r w:rsidR="004D5B5E">
        <w:rPr>
          <w:rFonts w:ascii="Times New Roman" w:hAnsi="Times New Roman" w:cs="Times New Roman"/>
        </w:rPr>
        <w:t xml:space="preserve"> specification of hypothesized </w:t>
      </w:r>
      <w:r w:rsidR="004657F2">
        <w:rPr>
          <w:rFonts w:ascii="Times New Roman" w:hAnsi="Times New Roman" w:cs="Times New Roman"/>
        </w:rPr>
        <w:t>population</w:t>
      </w:r>
      <w:r w:rsidR="00F930BB" w:rsidRPr="001F087E">
        <w:rPr>
          <w:rFonts w:ascii="Times New Roman" w:hAnsi="Times New Roman" w:cs="Times New Roman"/>
        </w:rPr>
        <w:t xml:space="preserve"> </w:t>
      </w:r>
      <w:r w:rsidR="007C516A">
        <w:rPr>
          <w:rFonts w:ascii="Times New Roman" w:hAnsi="Times New Roman" w:cs="Times New Roman"/>
        </w:rPr>
        <w:t>structure</w:t>
      </w:r>
      <w:r w:rsidR="004D5B5E">
        <w:rPr>
          <w:rFonts w:ascii="Times New Roman" w:hAnsi="Times New Roman" w:cs="Times New Roman"/>
        </w:rPr>
        <w:t>s</w:t>
      </w:r>
      <w:r w:rsidR="00F930BB" w:rsidRPr="001F087E">
        <w:rPr>
          <w:rFonts w:ascii="Times New Roman" w:hAnsi="Times New Roman" w:cs="Times New Roman"/>
        </w:rPr>
        <w:t xml:space="preserve"> (i.e., manually grouping the data </w:t>
      </w:r>
      <w:r w:rsidR="008F45B2">
        <w:rPr>
          <w:rFonts w:ascii="Times New Roman" w:hAnsi="Times New Roman" w:cs="Times New Roman"/>
        </w:rPr>
        <w:t>based on hypothesized</w:t>
      </w:r>
      <w:r w:rsidR="00F930BB" w:rsidRPr="001F087E">
        <w:rPr>
          <w:rFonts w:ascii="Times New Roman" w:hAnsi="Times New Roman" w:cs="Times New Roman"/>
        </w:rPr>
        <w:t xml:space="preserve"> </w:t>
      </w:r>
      <w:r w:rsidR="007C516A">
        <w:rPr>
          <w:rFonts w:ascii="Times New Roman" w:hAnsi="Times New Roman" w:cs="Times New Roman"/>
        </w:rPr>
        <w:t>subpopulation</w:t>
      </w:r>
      <w:r w:rsidR="008F45B2">
        <w:rPr>
          <w:rFonts w:ascii="Times New Roman" w:hAnsi="Times New Roman" w:cs="Times New Roman"/>
        </w:rPr>
        <w:t>s</w:t>
      </w:r>
      <w:r w:rsidR="00F930BB" w:rsidRPr="001F087E">
        <w:rPr>
          <w:rFonts w:ascii="Times New Roman" w:hAnsi="Times New Roman" w:cs="Times New Roman"/>
        </w:rPr>
        <w:t>)</w:t>
      </w:r>
      <w:r w:rsidR="004D5B5E">
        <w:rPr>
          <w:rFonts w:ascii="Times New Roman" w:hAnsi="Times New Roman" w:cs="Times New Roman"/>
        </w:rPr>
        <w:t xml:space="preserve"> and model selection criteria to choose the arrangement that best fits the data</w:t>
      </w:r>
      <w:r w:rsidR="00F6746B">
        <w:rPr>
          <w:rFonts w:ascii="Times New Roman" w:hAnsi="Times New Roman" w:cs="Times New Roman"/>
        </w:rPr>
        <w:t xml:space="preserve"> (e.g., Ward </w:t>
      </w:r>
      <w:r w:rsidR="00F6746B">
        <w:rPr>
          <w:rFonts w:ascii="Times New Roman" w:hAnsi="Times New Roman" w:cs="Times New Roman"/>
          <w:i/>
        </w:rPr>
        <w:t>et al</w:t>
      </w:r>
      <w:r w:rsidR="00F6746B" w:rsidRPr="00F6746B">
        <w:rPr>
          <w:rFonts w:ascii="Times New Roman" w:hAnsi="Times New Roman" w:cs="Times New Roman"/>
        </w:rPr>
        <w:t>.</w:t>
      </w:r>
      <w:r w:rsidR="00F6746B">
        <w:rPr>
          <w:rFonts w:ascii="Times New Roman" w:hAnsi="Times New Roman" w:cs="Times New Roman"/>
        </w:rPr>
        <w:t xml:space="preserve"> 2010)</w:t>
      </w:r>
      <w:r w:rsidR="00F930BB" w:rsidRPr="001F087E">
        <w:rPr>
          <w:rFonts w:ascii="Times New Roman" w:hAnsi="Times New Roman" w:cs="Times New Roman"/>
        </w:rPr>
        <w:t xml:space="preserve">. </w:t>
      </w:r>
      <w:r w:rsidR="004D5B5E">
        <w:rPr>
          <w:rFonts w:ascii="Times New Roman" w:hAnsi="Times New Roman" w:cs="Times New Roman"/>
        </w:rPr>
        <w:t xml:space="preserve">Unfortunately, </w:t>
      </w:r>
      <w:r w:rsidR="00156A2D">
        <w:rPr>
          <w:rFonts w:ascii="Times New Roman" w:hAnsi="Times New Roman" w:cs="Times New Roman"/>
        </w:rPr>
        <w:t xml:space="preserve">when population processes are miss-specified </w:t>
      </w:r>
      <w:r w:rsidR="008F45B2">
        <w:rPr>
          <w:rFonts w:ascii="Times New Roman" w:hAnsi="Times New Roman" w:cs="Times New Roman"/>
        </w:rPr>
        <w:t xml:space="preserve">(i.e., </w:t>
      </w:r>
      <w:r w:rsidR="00156A2D">
        <w:rPr>
          <w:rFonts w:ascii="Times New Roman" w:hAnsi="Times New Roman" w:cs="Times New Roman"/>
        </w:rPr>
        <w:t xml:space="preserve">assuming a </w:t>
      </w:r>
      <w:r w:rsidR="008F45B2">
        <w:rPr>
          <w:rFonts w:ascii="Times New Roman" w:hAnsi="Times New Roman" w:cs="Times New Roman"/>
        </w:rPr>
        <w:t xml:space="preserve">wrong subpopulation structure) </w:t>
      </w:r>
      <w:r w:rsidR="00156A2D">
        <w:rPr>
          <w:rFonts w:ascii="Times New Roman" w:hAnsi="Times New Roman" w:cs="Times New Roman"/>
        </w:rPr>
        <w:t xml:space="preserve">estimates of key parameters </w:t>
      </w:r>
      <w:r w:rsidR="008F45B2">
        <w:rPr>
          <w:rFonts w:ascii="Times New Roman" w:hAnsi="Times New Roman" w:cs="Times New Roman"/>
        </w:rPr>
        <w:t>m</w:t>
      </w:r>
      <w:r w:rsidR="004C4D24" w:rsidRPr="001F087E">
        <w:rPr>
          <w:rFonts w:ascii="Times New Roman" w:hAnsi="Times New Roman" w:cs="Times New Roman"/>
        </w:rPr>
        <w:t xml:space="preserve">ay </w:t>
      </w:r>
      <w:r w:rsidR="00F930BB" w:rsidRPr="001F087E">
        <w:rPr>
          <w:rFonts w:ascii="Times New Roman" w:hAnsi="Times New Roman" w:cs="Times New Roman"/>
        </w:rPr>
        <w:t xml:space="preserve">be biased </w:t>
      </w:r>
      <w:r w:rsidR="00747EB7" w:rsidRPr="001F087E">
        <w:rPr>
          <w:rFonts w:ascii="Times New Roman" w:hAnsi="Times New Roman" w:cs="Times New Roman"/>
        </w:rPr>
        <w:t xml:space="preserve">(Thorson </w:t>
      </w:r>
      <w:r w:rsidR="00747EB7" w:rsidRPr="001F087E">
        <w:rPr>
          <w:rFonts w:ascii="Times New Roman" w:hAnsi="Times New Roman" w:cs="Times New Roman"/>
          <w:i/>
        </w:rPr>
        <w:t>et al</w:t>
      </w:r>
      <w:r w:rsidR="00747EB7" w:rsidRPr="001F087E">
        <w:rPr>
          <w:rFonts w:ascii="Times New Roman" w:hAnsi="Times New Roman" w:cs="Times New Roman"/>
        </w:rPr>
        <w:t xml:space="preserve">. </w:t>
      </w:r>
      <w:r w:rsidR="00D0461A">
        <w:rPr>
          <w:rFonts w:ascii="Times New Roman" w:hAnsi="Times New Roman" w:cs="Times New Roman"/>
        </w:rPr>
        <w:t>2015</w:t>
      </w:r>
      <w:r w:rsidR="00747EB7" w:rsidRPr="001F087E">
        <w:rPr>
          <w:rFonts w:ascii="Times New Roman" w:hAnsi="Times New Roman" w:cs="Times New Roman"/>
        </w:rPr>
        <w:t>)</w:t>
      </w:r>
      <w:r w:rsidR="000F0AF7">
        <w:rPr>
          <w:rFonts w:ascii="Times New Roman" w:hAnsi="Times New Roman" w:cs="Times New Roman"/>
        </w:rPr>
        <w:t xml:space="preserve"> and estimates of standard errors may be overly optimistic (</w:t>
      </w:r>
      <w:proofErr w:type="spellStart"/>
      <w:r w:rsidR="000F0AF7">
        <w:rPr>
          <w:rFonts w:ascii="Times New Roman" w:hAnsi="Times New Roman" w:cs="Times New Roman"/>
        </w:rPr>
        <w:t>Dormann</w:t>
      </w:r>
      <w:proofErr w:type="spellEnd"/>
      <w:r w:rsidR="000F0AF7">
        <w:rPr>
          <w:rFonts w:ascii="Times New Roman" w:hAnsi="Times New Roman" w:cs="Times New Roman"/>
        </w:rPr>
        <w:t xml:space="preserve"> 2007)</w:t>
      </w:r>
      <w:r w:rsidR="00156A2D">
        <w:rPr>
          <w:rFonts w:ascii="Times New Roman" w:hAnsi="Times New Roman" w:cs="Times New Roman"/>
        </w:rPr>
        <w:t xml:space="preserve">. </w:t>
      </w:r>
    </w:p>
    <w:p w14:paraId="497A8EE3" w14:textId="4E8EADD8" w:rsidR="00776ADB" w:rsidRPr="001F087E" w:rsidRDefault="00EF76D7" w:rsidP="00706AC6">
      <w:pPr>
        <w:spacing w:line="240" w:lineRule="auto"/>
        <w:ind w:firstLine="720"/>
        <w:rPr>
          <w:rFonts w:ascii="Times New Roman" w:hAnsi="Times New Roman" w:cs="Times New Roman"/>
        </w:rPr>
      </w:pPr>
      <w:r w:rsidRPr="001F087E">
        <w:rPr>
          <w:rFonts w:ascii="Times New Roman" w:hAnsi="Times New Roman" w:cs="Times New Roman"/>
        </w:rPr>
        <w:t>Here</w:t>
      </w:r>
      <w:r w:rsidR="00D0461A">
        <w:rPr>
          <w:rFonts w:ascii="Times New Roman" w:hAnsi="Times New Roman" w:cs="Times New Roman"/>
        </w:rPr>
        <w:t>,</w:t>
      </w:r>
      <w:r w:rsidRPr="001F087E">
        <w:rPr>
          <w:rFonts w:ascii="Times New Roman" w:hAnsi="Times New Roman" w:cs="Times New Roman"/>
        </w:rPr>
        <w:t xml:space="preserve"> we </w:t>
      </w:r>
      <w:r w:rsidR="00873E88" w:rsidRPr="001F087E">
        <w:rPr>
          <w:rFonts w:ascii="Times New Roman" w:hAnsi="Times New Roman" w:cs="Times New Roman"/>
        </w:rPr>
        <w:t xml:space="preserve">quantify </w:t>
      </w:r>
      <w:r w:rsidR="00F6746B">
        <w:rPr>
          <w:rFonts w:ascii="Times New Roman" w:hAnsi="Times New Roman" w:cs="Times New Roman"/>
        </w:rPr>
        <w:t xml:space="preserve">difference in </w:t>
      </w:r>
      <w:r w:rsidR="00873E88" w:rsidRPr="001F087E">
        <w:rPr>
          <w:rFonts w:ascii="Times New Roman" w:hAnsi="Times New Roman" w:cs="Times New Roman"/>
        </w:rPr>
        <w:t>productivity</w:t>
      </w:r>
      <w:r w:rsidRPr="001F087E">
        <w:rPr>
          <w:rFonts w:ascii="Times New Roman" w:hAnsi="Times New Roman" w:cs="Times New Roman"/>
        </w:rPr>
        <w:t xml:space="preserve"> </w:t>
      </w:r>
      <w:r w:rsidR="00F6746B">
        <w:rPr>
          <w:rFonts w:ascii="Times New Roman" w:hAnsi="Times New Roman" w:cs="Times New Roman"/>
        </w:rPr>
        <w:t xml:space="preserve">across space </w:t>
      </w:r>
      <w:r w:rsidR="00545D3E" w:rsidRPr="001F087E">
        <w:rPr>
          <w:rFonts w:ascii="Times New Roman" w:hAnsi="Times New Roman" w:cs="Times New Roman"/>
        </w:rPr>
        <w:t xml:space="preserve">for </w:t>
      </w:r>
      <w:r w:rsidRPr="001F087E">
        <w:rPr>
          <w:rFonts w:ascii="Times New Roman" w:hAnsi="Times New Roman" w:cs="Times New Roman"/>
        </w:rPr>
        <w:t>Pacific cod</w:t>
      </w:r>
      <w:r w:rsidR="00F6746B">
        <w:rPr>
          <w:rFonts w:ascii="Times New Roman" w:hAnsi="Times New Roman" w:cs="Times New Roman"/>
        </w:rPr>
        <w:t xml:space="preserve"> (</w:t>
      </w:r>
      <w:r w:rsidRPr="001F087E">
        <w:rPr>
          <w:rFonts w:ascii="Times New Roman" w:hAnsi="Times New Roman" w:cs="Times New Roman"/>
          <w:i/>
        </w:rPr>
        <w:t>G</w:t>
      </w:r>
      <w:r w:rsidR="007C516A">
        <w:rPr>
          <w:rFonts w:ascii="Times New Roman" w:hAnsi="Times New Roman" w:cs="Times New Roman"/>
          <w:i/>
        </w:rPr>
        <w:t>.</w:t>
      </w:r>
      <w:r w:rsidRPr="001F087E">
        <w:rPr>
          <w:rFonts w:ascii="Times New Roman" w:hAnsi="Times New Roman" w:cs="Times New Roman"/>
          <w:i/>
        </w:rPr>
        <w:t xml:space="preserve"> </w:t>
      </w:r>
      <w:r w:rsidR="00F6746B">
        <w:rPr>
          <w:rFonts w:ascii="Times New Roman" w:hAnsi="Times New Roman" w:cs="Times New Roman"/>
          <w:i/>
        </w:rPr>
        <w:t>microcephalus</w:t>
      </w:r>
      <w:r w:rsidR="00F6746B" w:rsidRPr="00F6746B">
        <w:rPr>
          <w:rFonts w:ascii="Times New Roman" w:hAnsi="Times New Roman" w:cs="Times New Roman"/>
        </w:rPr>
        <w:t>;</w:t>
      </w:r>
      <w:r w:rsidR="001A25BD" w:rsidRPr="001F087E">
        <w:rPr>
          <w:rFonts w:ascii="Times New Roman" w:hAnsi="Times New Roman" w:cs="Times New Roman"/>
        </w:rPr>
        <w:t xml:space="preserve"> hereafter referred to as cod)</w:t>
      </w:r>
      <w:r w:rsidR="007C516A">
        <w:rPr>
          <w:rFonts w:ascii="Times New Roman" w:hAnsi="Times New Roman" w:cs="Times New Roman"/>
        </w:rPr>
        <w:t xml:space="preserve"> in the north</w:t>
      </w:r>
      <w:r w:rsidRPr="001F087E">
        <w:rPr>
          <w:rFonts w:ascii="Times New Roman" w:hAnsi="Times New Roman" w:cs="Times New Roman"/>
        </w:rPr>
        <w:t xml:space="preserve">east Pacific Ocean using </w:t>
      </w:r>
      <w:r w:rsidR="004657F2">
        <w:rPr>
          <w:rFonts w:ascii="Times New Roman" w:hAnsi="Times New Roman" w:cs="Times New Roman"/>
        </w:rPr>
        <w:t xml:space="preserve">a </w:t>
      </w:r>
      <w:r w:rsidR="004657F2" w:rsidRPr="001F087E">
        <w:rPr>
          <w:rFonts w:ascii="Times New Roman" w:hAnsi="Times New Roman" w:cs="Times New Roman"/>
        </w:rPr>
        <w:t xml:space="preserve">spatially-explicit </w:t>
      </w:r>
      <w:r w:rsidR="00D0461A">
        <w:rPr>
          <w:rFonts w:ascii="Times New Roman" w:hAnsi="Times New Roman" w:cs="Times New Roman"/>
        </w:rPr>
        <w:t xml:space="preserve">state-space </w:t>
      </w:r>
      <w:proofErr w:type="spellStart"/>
      <w:r w:rsidR="00C77041" w:rsidRPr="001F087E">
        <w:rPr>
          <w:rFonts w:ascii="Times New Roman" w:hAnsi="Times New Roman" w:cs="Times New Roman"/>
        </w:rPr>
        <w:t>Gompertz</w:t>
      </w:r>
      <w:proofErr w:type="spellEnd"/>
      <w:r w:rsidR="00C77041" w:rsidRPr="001F087E">
        <w:rPr>
          <w:rFonts w:ascii="Times New Roman" w:hAnsi="Times New Roman" w:cs="Times New Roman"/>
        </w:rPr>
        <w:t xml:space="preserve"> population dynamics </w:t>
      </w:r>
      <w:r w:rsidRPr="001F087E">
        <w:rPr>
          <w:rFonts w:ascii="Times New Roman" w:hAnsi="Times New Roman" w:cs="Times New Roman"/>
        </w:rPr>
        <w:t>model</w:t>
      </w:r>
      <w:r w:rsidR="004C4D24" w:rsidRPr="001F087E">
        <w:rPr>
          <w:rFonts w:ascii="Times New Roman" w:hAnsi="Times New Roman" w:cs="Times New Roman"/>
        </w:rPr>
        <w:t xml:space="preserve"> (Thorson </w:t>
      </w:r>
      <w:r w:rsidR="004C4D24" w:rsidRPr="001F087E">
        <w:rPr>
          <w:rFonts w:ascii="Times New Roman" w:hAnsi="Times New Roman" w:cs="Times New Roman"/>
          <w:i/>
        </w:rPr>
        <w:t>et al</w:t>
      </w:r>
      <w:r w:rsidR="004C4D24" w:rsidRPr="001F087E">
        <w:rPr>
          <w:rFonts w:ascii="Times New Roman" w:hAnsi="Times New Roman" w:cs="Times New Roman"/>
        </w:rPr>
        <w:t xml:space="preserve">. </w:t>
      </w:r>
      <w:r w:rsidR="00D0461A">
        <w:rPr>
          <w:rFonts w:ascii="Times New Roman" w:hAnsi="Times New Roman" w:cs="Times New Roman"/>
        </w:rPr>
        <w:t>2015</w:t>
      </w:r>
      <w:r w:rsidR="004C4D24" w:rsidRPr="001F087E">
        <w:rPr>
          <w:rFonts w:ascii="Times New Roman" w:hAnsi="Times New Roman" w:cs="Times New Roman"/>
        </w:rPr>
        <w:t>)</w:t>
      </w:r>
      <w:r w:rsidR="00F6746B">
        <w:rPr>
          <w:rFonts w:ascii="Times New Roman" w:hAnsi="Times New Roman" w:cs="Times New Roman"/>
        </w:rPr>
        <w:t>,</w:t>
      </w:r>
      <w:r w:rsidR="000F0C8E">
        <w:rPr>
          <w:rFonts w:ascii="Times New Roman" w:hAnsi="Times New Roman" w:cs="Times New Roman"/>
        </w:rPr>
        <w:t xml:space="preserve"> and use</w:t>
      </w:r>
      <w:r w:rsidR="00F6746B">
        <w:rPr>
          <w:rFonts w:ascii="Times New Roman" w:hAnsi="Times New Roman" w:cs="Times New Roman"/>
        </w:rPr>
        <w:t xml:space="preserve"> estimated</w:t>
      </w:r>
      <w:r w:rsidR="000F0C8E">
        <w:rPr>
          <w:rFonts w:ascii="Times New Roman" w:hAnsi="Times New Roman" w:cs="Times New Roman"/>
        </w:rPr>
        <w:t xml:space="preserve"> differences </w:t>
      </w:r>
      <w:r w:rsidR="00D0461A">
        <w:rPr>
          <w:rFonts w:ascii="Times New Roman" w:hAnsi="Times New Roman" w:cs="Times New Roman"/>
        </w:rPr>
        <w:t>to inform management units</w:t>
      </w:r>
      <w:r w:rsidRPr="001F087E">
        <w:rPr>
          <w:rFonts w:ascii="Times New Roman" w:hAnsi="Times New Roman" w:cs="Times New Roman"/>
        </w:rPr>
        <w:t>.</w:t>
      </w:r>
      <w:r w:rsidR="00873E88" w:rsidRPr="001F087E">
        <w:rPr>
          <w:rFonts w:ascii="Times New Roman" w:hAnsi="Times New Roman" w:cs="Times New Roman"/>
        </w:rPr>
        <w:t xml:space="preserve"> </w:t>
      </w:r>
      <w:r w:rsidR="00295F3E">
        <w:rPr>
          <w:rFonts w:ascii="Times New Roman" w:hAnsi="Times New Roman" w:cs="Times New Roman"/>
        </w:rPr>
        <w:t xml:space="preserve">Cod is both </w:t>
      </w:r>
      <w:r w:rsidR="00295F3E" w:rsidRPr="001F087E">
        <w:rPr>
          <w:rFonts w:ascii="Times New Roman" w:hAnsi="Times New Roman" w:cs="Times New Roman"/>
        </w:rPr>
        <w:t xml:space="preserve">commercially </w:t>
      </w:r>
      <w:r w:rsidR="00295F3E">
        <w:rPr>
          <w:rFonts w:ascii="Times New Roman" w:hAnsi="Times New Roman" w:cs="Times New Roman"/>
        </w:rPr>
        <w:t xml:space="preserve">and </w:t>
      </w:r>
      <w:r w:rsidR="001A25BD" w:rsidRPr="001F087E">
        <w:rPr>
          <w:rFonts w:ascii="Times New Roman" w:hAnsi="Times New Roman" w:cs="Times New Roman"/>
        </w:rPr>
        <w:t xml:space="preserve">ecologically important in </w:t>
      </w:r>
      <w:r w:rsidRPr="001F087E">
        <w:rPr>
          <w:rFonts w:ascii="Times New Roman" w:hAnsi="Times New Roman" w:cs="Times New Roman"/>
        </w:rPr>
        <w:t xml:space="preserve">the </w:t>
      </w:r>
      <w:r w:rsidR="006D49B7">
        <w:rPr>
          <w:rFonts w:ascii="Times New Roman" w:hAnsi="Times New Roman" w:cs="Times New Roman"/>
        </w:rPr>
        <w:t xml:space="preserve">Bering Sea </w:t>
      </w:r>
      <w:r w:rsidRPr="001F087E">
        <w:rPr>
          <w:rFonts w:ascii="Times New Roman" w:hAnsi="Times New Roman" w:cs="Times New Roman"/>
        </w:rPr>
        <w:t>Aleutian Island</w:t>
      </w:r>
      <w:r w:rsidR="000F0AF7">
        <w:rPr>
          <w:rFonts w:ascii="Times New Roman" w:hAnsi="Times New Roman" w:cs="Times New Roman"/>
        </w:rPr>
        <w:t xml:space="preserve"> </w:t>
      </w:r>
      <w:r w:rsidRPr="001F087E">
        <w:rPr>
          <w:rFonts w:ascii="Times New Roman" w:hAnsi="Times New Roman" w:cs="Times New Roman"/>
        </w:rPr>
        <w:t>and Gulf of Alaska (GOA)</w:t>
      </w:r>
      <w:r w:rsidR="00295F3E">
        <w:rPr>
          <w:rFonts w:ascii="Times New Roman" w:hAnsi="Times New Roman" w:cs="Times New Roman"/>
        </w:rPr>
        <w:t xml:space="preserve"> </w:t>
      </w:r>
      <w:r w:rsidR="006D49B7">
        <w:rPr>
          <w:rFonts w:ascii="Times New Roman" w:hAnsi="Times New Roman" w:cs="Times New Roman"/>
        </w:rPr>
        <w:t xml:space="preserve">large marine </w:t>
      </w:r>
      <w:r w:rsidR="00295F3E">
        <w:rPr>
          <w:rFonts w:ascii="Times New Roman" w:hAnsi="Times New Roman" w:cs="Times New Roman"/>
        </w:rPr>
        <w:t>ecosystems</w:t>
      </w:r>
      <w:r w:rsidR="00F6746B">
        <w:rPr>
          <w:rFonts w:ascii="Times New Roman" w:hAnsi="Times New Roman" w:cs="Times New Roman"/>
        </w:rPr>
        <w:t xml:space="preserve">. </w:t>
      </w:r>
      <w:r w:rsidR="00295F3E">
        <w:rPr>
          <w:rFonts w:ascii="Times New Roman" w:hAnsi="Times New Roman" w:cs="Times New Roman"/>
        </w:rPr>
        <w:t>The cod fishery represents</w:t>
      </w:r>
      <w:r w:rsidR="00D0461A">
        <w:rPr>
          <w:rFonts w:ascii="Times New Roman" w:hAnsi="Times New Roman" w:cs="Times New Roman"/>
        </w:rPr>
        <w:t xml:space="preserve"> </w:t>
      </w:r>
      <w:r w:rsidRPr="001F087E">
        <w:rPr>
          <w:rFonts w:ascii="Times New Roman" w:hAnsi="Times New Roman" w:cs="Times New Roman"/>
        </w:rPr>
        <w:t xml:space="preserve">the </w:t>
      </w:r>
      <w:r w:rsidR="001A25BD" w:rsidRPr="001F087E">
        <w:rPr>
          <w:rFonts w:ascii="Times New Roman" w:hAnsi="Times New Roman" w:cs="Times New Roman"/>
        </w:rPr>
        <w:t>second</w:t>
      </w:r>
      <w:r w:rsidRPr="001F087E">
        <w:rPr>
          <w:rFonts w:ascii="Times New Roman" w:hAnsi="Times New Roman" w:cs="Times New Roman"/>
        </w:rPr>
        <w:t xml:space="preserve"> largest fisheries by weight in all of Alaska (</w:t>
      </w:r>
      <w:commentRangeStart w:id="4"/>
      <w:r w:rsidR="00D85590">
        <w:rPr>
          <w:rFonts w:ascii="Times New Roman" w:hAnsi="Times New Roman" w:cs="Times New Roman"/>
        </w:rPr>
        <w:t xml:space="preserve">318,870 </w:t>
      </w:r>
      <w:r w:rsidR="001A25BD" w:rsidRPr="001F087E">
        <w:rPr>
          <w:rFonts w:ascii="Times New Roman" w:hAnsi="Times New Roman" w:cs="Times New Roman"/>
        </w:rPr>
        <w:t>t</w:t>
      </w:r>
      <w:r w:rsidR="00D85590">
        <w:rPr>
          <w:rFonts w:ascii="Times New Roman" w:hAnsi="Times New Roman" w:cs="Times New Roman"/>
        </w:rPr>
        <w:t xml:space="preserve"> in 2013</w:t>
      </w:r>
      <w:commentRangeEnd w:id="4"/>
      <w:r w:rsidR="004F2D7A">
        <w:rPr>
          <w:rStyle w:val="CommentReference"/>
        </w:rPr>
        <w:commentReference w:id="4"/>
      </w:r>
      <w:r w:rsidR="00873E88" w:rsidRPr="001F087E">
        <w:rPr>
          <w:rFonts w:ascii="Times New Roman" w:hAnsi="Times New Roman" w:cs="Times New Roman"/>
        </w:rPr>
        <w:t xml:space="preserve">; </w:t>
      </w:r>
      <w:r w:rsidR="00D85590">
        <w:rPr>
          <w:rFonts w:ascii="Times New Roman" w:hAnsi="Times New Roman" w:cs="Times New Roman"/>
        </w:rPr>
        <w:t>afsc</w:t>
      </w:r>
      <w:r w:rsidR="00873E88" w:rsidRPr="001F087E">
        <w:rPr>
          <w:rFonts w:ascii="Times New Roman" w:hAnsi="Times New Roman" w:cs="Times New Roman"/>
        </w:rPr>
        <w:t>.noaa.gov</w:t>
      </w:r>
      <w:r w:rsidRPr="001F087E">
        <w:rPr>
          <w:rFonts w:ascii="Times New Roman" w:hAnsi="Times New Roman" w:cs="Times New Roman"/>
        </w:rPr>
        <w:t>)</w:t>
      </w:r>
      <w:r w:rsidR="00F6746B">
        <w:rPr>
          <w:rFonts w:ascii="Times New Roman" w:hAnsi="Times New Roman" w:cs="Times New Roman"/>
        </w:rPr>
        <w:t>,</w:t>
      </w:r>
      <w:r w:rsidR="00960A38">
        <w:rPr>
          <w:rFonts w:ascii="Times New Roman" w:hAnsi="Times New Roman" w:cs="Times New Roman"/>
        </w:rPr>
        <w:t xml:space="preserve"> and c</w:t>
      </w:r>
      <w:r w:rsidR="001A25BD" w:rsidRPr="001F087E">
        <w:rPr>
          <w:rFonts w:ascii="Times New Roman" w:hAnsi="Times New Roman" w:cs="Times New Roman"/>
        </w:rPr>
        <w:t xml:space="preserve">od is one of the five most common </w:t>
      </w:r>
      <w:r w:rsidRPr="001F087E">
        <w:rPr>
          <w:rFonts w:ascii="Times New Roman" w:hAnsi="Times New Roman" w:cs="Times New Roman"/>
        </w:rPr>
        <w:t>prey species</w:t>
      </w:r>
      <w:r w:rsidR="001A25BD" w:rsidRPr="001F087E">
        <w:rPr>
          <w:rFonts w:ascii="Times New Roman" w:hAnsi="Times New Roman" w:cs="Times New Roman"/>
        </w:rPr>
        <w:t xml:space="preserve"> </w:t>
      </w:r>
      <w:r w:rsidR="000F0C8E">
        <w:rPr>
          <w:rFonts w:ascii="Times New Roman" w:hAnsi="Times New Roman" w:cs="Times New Roman"/>
        </w:rPr>
        <w:t>(16.1% frequency of occurrence</w:t>
      </w:r>
      <w:r w:rsidR="004F2D7A">
        <w:rPr>
          <w:rFonts w:ascii="Times New Roman" w:hAnsi="Times New Roman" w:cs="Times New Roman"/>
        </w:rPr>
        <w:t>;</w:t>
      </w:r>
      <w:r w:rsidR="004F2D7A" w:rsidRPr="004F2D7A">
        <w:rPr>
          <w:rFonts w:ascii="Times New Roman" w:hAnsi="Times New Roman" w:cs="Times New Roman"/>
        </w:rPr>
        <w:t xml:space="preserve"> </w:t>
      </w:r>
      <w:r w:rsidR="004F2D7A" w:rsidRPr="001F087E">
        <w:rPr>
          <w:rFonts w:ascii="Times New Roman" w:hAnsi="Times New Roman" w:cs="Times New Roman"/>
        </w:rPr>
        <w:t>Sinclair and Zeppelin 2002</w:t>
      </w:r>
      <w:r w:rsidR="000F0C8E">
        <w:rPr>
          <w:rFonts w:ascii="Times New Roman" w:hAnsi="Times New Roman" w:cs="Times New Roman"/>
        </w:rPr>
        <w:t xml:space="preserve">) </w:t>
      </w:r>
      <w:r w:rsidR="00B316F0">
        <w:rPr>
          <w:rFonts w:ascii="Times New Roman" w:hAnsi="Times New Roman" w:cs="Times New Roman"/>
        </w:rPr>
        <w:t>of the federally-</w:t>
      </w:r>
      <w:r w:rsidRPr="001F087E">
        <w:rPr>
          <w:rFonts w:ascii="Times New Roman" w:hAnsi="Times New Roman" w:cs="Times New Roman"/>
        </w:rPr>
        <w:t>endangered Steller sea lion</w:t>
      </w:r>
      <w:r w:rsidR="000F0C8E">
        <w:rPr>
          <w:rFonts w:ascii="Times New Roman" w:hAnsi="Times New Roman" w:cs="Times New Roman"/>
        </w:rPr>
        <w:t xml:space="preserve"> </w:t>
      </w:r>
      <w:r w:rsidR="004F2D7A">
        <w:rPr>
          <w:rFonts w:ascii="Times New Roman" w:hAnsi="Times New Roman" w:cs="Times New Roman"/>
        </w:rPr>
        <w:t>(</w:t>
      </w:r>
      <w:proofErr w:type="spellStart"/>
      <w:r w:rsidRPr="001F087E">
        <w:rPr>
          <w:rFonts w:ascii="Times New Roman" w:hAnsi="Times New Roman" w:cs="Times New Roman"/>
          <w:i/>
        </w:rPr>
        <w:t>Eumetopias</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jubatus</w:t>
      </w:r>
      <w:proofErr w:type="spellEnd"/>
      <w:r w:rsidRPr="001F087E">
        <w:rPr>
          <w:rFonts w:ascii="Times New Roman" w:hAnsi="Times New Roman" w:cs="Times New Roman"/>
        </w:rPr>
        <w:t xml:space="preserve">). </w:t>
      </w:r>
      <w:r w:rsidR="00BA0747" w:rsidRPr="00BA0747">
        <w:rPr>
          <w:rFonts w:ascii="Times New Roman" w:hAnsi="Times New Roman" w:cs="Times New Roman"/>
        </w:rPr>
        <w:t xml:space="preserve">Additionally, cod is a predator of </w:t>
      </w:r>
      <w:r w:rsidR="00BA0747">
        <w:rPr>
          <w:rFonts w:ascii="Times New Roman" w:hAnsi="Times New Roman" w:cs="Times New Roman"/>
        </w:rPr>
        <w:t xml:space="preserve">walleye </w:t>
      </w:r>
      <w:proofErr w:type="spellStart"/>
      <w:r w:rsidR="00BA0747" w:rsidRPr="00BA0747">
        <w:rPr>
          <w:rFonts w:ascii="Times New Roman" w:hAnsi="Times New Roman" w:cs="Times New Roman"/>
        </w:rPr>
        <w:t>pollock</w:t>
      </w:r>
      <w:proofErr w:type="spellEnd"/>
      <w:r w:rsidR="00BA0747">
        <w:rPr>
          <w:rFonts w:ascii="Times New Roman" w:hAnsi="Times New Roman" w:cs="Times New Roman"/>
        </w:rPr>
        <w:t xml:space="preserve"> (</w:t>
      </w:r>
      <w:proofErr w:type="spellStart"/>
      <w:r w:rsidR="00BA0747" w:rsidRPr="00BA0747">
        <w:rPr>
          <w:rFonts w:ascii="Times New Roman" w:hAnsi="Times New Roman" w:cs="Times New Roman"/>
          <w:i/>
        </w:rPr>
        <w:t>Theragra</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chalcogramma</w:t>
      </w:r>
      <w:proofErr w:type="spellEnd"/>
      <w:r w:rsidR="00BA0747">
        <w:rPr>
          <w:rFonts w:ascii="Times New Roman" w:hAnsi="Times New Roman" w:cs="Times New Roman"/>
        </w:rPr>
        <w:t>)</w:t>
      </w:r>
      <w:r w:rsidR="00BA0747" w:rsidRPr="00BA0747">
        <w:rPr>
          <w:rFonts w:ascii="Times New Roman" w:hAnsi="Times New Roman" w:cs="Times New Roman"/>
        </w:rPr>
        <w:t>, shrimp</w:t>
      </w:r>
      <w:r w:rsidR="00BA0747">
        <w:rPr>
          <w:rFonts w:ascii="Times New Roman" w:hAnsi="Times New Roman" w:cs="Times New Roman"/>
        </w:rPr>
        <w:t>,</w:t>
      </w:r>
      <w:r w:rsidR="00BA0747" w:rsidRPr="00BA0747">
        <w:rPr>
          <w:rFonts w:ascii="Times New Roman" w:hAnsi="Times New Roman" w:cs="Times New Roman"/>
        </w:rPr>
        <w:t xml:space="preserve"> and snow crab</w:t>
      </w:r>
      <w:r w:rsidR="00BA0747">
        <w:rPr>
          <w:rFonts w:ascii="Times New Roman" w:hAnsi="Times New Roman" w:cs="Times New Roman"/>
        </w:rPr>
        <w:t xml:space="preserve"> (</w:t>
      </w:r>
      <w:proofErr w:type="spellStart"/>
      <w:r w:rsidR="00BA0747" w:rsidRPr="00BA0747">
        <w:rPr>
          <w:rFonts w:ascii="Times New Roman" w:hAnsi="Times New Roman" w:cs="Times New Roman"/>
          <w:i/>
        </w:rPr>
        <w:t>Chionoecetes</w:t>
      </w:r>
      <w:proofErr w:type="spellEnd"/>
      <w:r w:rsidR="00BA0747" w:rsidRPr="00BA0747">
        <w:rPr>
          <w:rFonts w:ascii="Times New Roman" w:hAnsi="Times New Roman" w:cs="Times New Roman"/>
          <w:i/>
        </w:rPr>
        <w:t xml:space="preserve"> </w:t>
      </w:r>
      <w:proofErr w:type="spellStart"/>
      <w:r w:rsidR="00BA0747" w:rsidRPr="00BA0747">
        <w:rPr>
          <w:rFonts w:ascii="Times New Roman" w:hAnsi="Times New Roman" w:cs="Times New Roman"/>
          <w:i/>
        </w:rPr>
        <w:t>opilio</w:t>
      </w:r>
      <w:proofErr w:type="spellEnd"/>
      <w:r w:rsidR="00BA0747" w:rsidRPr="00BA0747">
        <w:rPr>
          <w:rFonts w:ascii="Times New Roman" w:hAnsi="Times New Roman" w:cs="Times New Roman"/>
        </w:rPr>
        <w:t>) and prey for fish, sea birds</w:t>
      </w:r>
      <w:r w:rsidR="00BA0747">
        <w:rPr>
          <w:rFonts w:ascii="Times New Roman" w:hAnsi="Times New Roman" w:cs="Times New Roman"/>
        </w:rPr>
        <w:t>,</w:t>
      </w:r>
      <w:r w:rsidR="00BA0747" w:rsidRPr="00BA0747">
        <w:rPr>
          <w:rFonts w:ascii="Times New Roman" w:hAnsi="Times New Roman" w:cs="Times New Roman"/>
        </w:rPr>
        <w:t xml:space="preserve"> and othe</w:t>
      </w:r>
      <w:r w:rsidR="00D975AE">
        <w:rPr>
          <w:rFonts w:ascii="Times New Roman" w:hAnsi="Times New Roman" w:cs="Times New Roman"/>
        </w:rPr>
        <w:t>r marine mammals (</w:t>
      </w:r>
      <w:proofErr w:type="spellStart"/>
      <w:r w:rsidR="004F2D7A" w:rsidRPr="00BA0747">
        <w:rPr>
          <w:rFonts w:ascii="Times New Roman" w:hAnsi="Times New Roman" w:cs="Times New Roman"/>
        </w:rPr>
        <w:t>Bakkala</w:t>
      </w:r>
      <w:proofErr w:type="spellEnd"/>
      <w:r w:rsidR="004F2D7A" w:rsidRPr="00BA0747">
        <w:rPr>
          <w:rFonts w:ascii="Times New Roman" w:hAnsi="Times New Roman" w:cs="Times New Roman"/>
        </w:rPr>
        <w:t xml:space="preserve"> 1984</w:t>
      </w:r>
      <w:r w:rsidR="004F2D7A">
        <w:rPr>
          <w:rFonts w:ascii="Times New Roman" w:hAnsi="Times New Roman" w:cs="Times New Roman"/>
        </w:rPr>
        <w:t xml:space="preserve">; </w:t>
      </w:r>
      <w:r w:rsidR="004F2D7A" w:rsidRPr="00BA0747">
        <w:rPr>
          <w:rFonts w:ascii="Times New Roman" w:hAnsi="Times New Roman" w:cs="Times New Roman"/>
        </w:rPr>
        <w:t xml:space="preserve">Springer </w:t>
      </w:r>
      <w:r w:rsidR="004F2D7A" w:rsidRPr="004F2D7A">
        <w:rPr>
          <w:rFonts w:ascii="Times New Roman" w:hAnsi="Times New Roman" w:cs="Times New Roman"/>
          <w:i/>
        </w:rPr>
        <w:t>et al</w:t>
      </w:r>
      <w:r w:rsidR="004F2D7A" w:rsidRPr="00BA0747">
        <w:rPr>
          <w:rFonts w:ascii="Times New Roman" w:hAnsi="Times New Roman" w:cs="Times New Roman"/>
        </w:rPr>
        <w:t>. 1996</w:t>
      </w:r>
      <w:r w:rsidR="004F2D7A">
        <w:rPr>
          <w:rFonts w:ascii="Times New Roman" w:hAnsi="Times New Roman" w:cs="Times New Roman"/>
        </w:rPr>
        <w:t xml:space="preserve">; </w:t>
      </w:r>
      <w:r w:rsidR="00D975AE">
        <w:rPr>
          <w:rFonts w:ascii="Times New Roman" w:hAnsi="Times New Roman" w:cs="Times New Roman"/>
        </w:rPr>
        <w:t>Hobson et al.</w:t>
      </w:r>
      <w:r w:rsidR="00BA0747" w:rsidRPr="00BA0747">
        <w:rPr>
          <w:rFonts w:ascii="Times New Roman" w:hAnsi="Times New Roman" w:cs="Times New Roman"/>
        </w:rPr>
        <w:t xml:space="preserve"> 2006). </w:t>
      </w:r>
      <w:r w:rsidR="004F2D7A">
        <w:rPr>
          <w:rFonts w:ascii="Times New Roman" w:hAnsi="Times New Roman" w:cs="Times New Roman"/>
        </w:rPr>
        <w:t xml:space="preserve">Therefore, ensuring its sustainability is of interest to multiple stakeholders. </w:t>
      </w:r>
      <w:r w:rsidR="000F0AF7">
        <w:rPr>
          <w:rFonts w:ascii="Times New Roman" w:hAnsi="Times New Roman" w:cs="Times New Roman"/>
        </w:rPr>
        <w:t>T</w:t>
      </w:r>
      <w:r w:rsidRPr="001F087E">
        <w:rPr>
          <w:rFonts w:ascii="Times New Roman" w:hAnsi="Times New Roman" w:cs="Times New Roman"/>
        </w:rPr>
        <w:t xml:space="preserve">he method </w:t>
      </w:r>
      <w:r w:rsidR="00D0461A">
        <w:rPr>
          <w:rFonts w:ascii="Times New Roman" w:hAnsi="Times New Roman" w:cs="Times New Roman"/>
        </w:rPr>
        <w:t xml:space="preserve">outlined below </w:t>
      </w:r>
      <w:r w:rsidRPr="001F087E">
        <w:rPr>
          <w:rFonts w:ascii="Times New Roman" w:hAnsi="Times New Roman" w:cs="Times New Roman"/>
        </w:rPr>
        <w:t xml:space="preserve">should be useful to researchers looking to </w:t>
      </w:r>
      <w:r w:rsidR="00A47B1F" w:rsidRPr="001F087E">
        <w:rPr>
          <w:rFonts w:ascii="Times New Roman" w:hAnsi="Times New Roman" w:cs="Times New Roman"/>
        </w:rPr>
        <w:t xml:space="preserve">inform </w:t>
      </w:r>
      <w:r w:rsidR="007C516A">
        <w:rPr>
          <w:rFonts w:ascii="Times New Roman" w:hAnsi="Times New Roman" w:cs="Times New Roman"/>
        </w:rPr>
        <w:t xml:space="preserve">management units </w:t>
      </w:r>
      <w:r w:rsidR="00A47B1F" w:rsidRPr="001F087E">
        <w:rPr>
          <w:rFonts w:ascii="Times New Roman" w:hAnsi="Times New Roman" w:cs="Times New Roman"/>
        </w:rPr>
        <w:t xml:space="preserve">of </w:t>
      </w:r>
      <w:r w:rsidR="00D0461A">
        <w:rPr>
          <w:rFonts w:ascii="Times New Roman" w:hAnsi="Times New Roman" w:cs="Times New Roman"/>
        </w:rPr>
        <w:t>populations</w:t>
      </w:r>
      <w:r w:rsidR="00A47B1F" w:rsidRPr="001F087E">
        <w:rPr>
          <w:rFonts w:ascii="Times New Roman" w:hAnsi="Times New Roman" w:cs="Times New Roman"/>
        </w:rPr>
        <w:t xml:space="preserve"> for which </w:t>
      </w:r>
      <w:r w:rsidR="004F2D7A">
        <w:rPr>
          <w:rFonts w:ascii="Times New Roman" w:hAnsi="Times New Roman" w:cs="Times New Roman"/>
        </w:rPr>
        <w:t>abundance</w:t>
      </w:r>
      <w:r w:rsidR="00A47B1F" w:rsidRPr="001F087E">
        <w:rPr>
          <w:rFonts w:ascii="Times New Roman" w:hAnsi="Times New Roman" w:cs="Times New Roman"/>
        </w:rPr>
        <w:t xml:space="preserve"> data exists yet precise </w:t>
      </w:r>
      <w:r w:rsidR="004F2D7A">
        <w:rPr>
          <w:rFonts w:ascii="Times New Roman" w:hAnsi="Times New Roman" w:cs="Times New Roman"/>
        </w:rPr>
        <w:t xml:space="preserve">population </w:t>
      </w:r>
      <w:r w:rsidR="00A47B1F" w:rsidRPr="001F087E">
        <w:rPr>
          <w:rFonts w:ascii="Times New Roman" w:hAnsi="Times New Roman" w:cs="Times New Roman"/>
        </w:rPr>
        <w:t>structures remain unclear.</w:t>
      </w:r>
    </w:p>
    <w:p w14:paraId="7DC88250" w14:textId="1867C620" w:rsidR="00776ADB" w:rsidRPr="001F087E" w:rsidRDefault="00A47B1F" w:rsidP="001F087E">
      <w:pPr>
        <w:pStyle w:val="Heading1"/>
      </w:pPr>
      <w:bookmarkStart w:id="5" w:name="methods"/>
      <w:r w:rsidRPr="001F087E">
        <w:t>Materials and m</w:t>
      </w:r>
      <w:r w:rsidR="00EF76D7" w:rsidRPr="001F087E">
        <w:t>ethods</w:t>
      </w:r>
    </w:p>
    <w:p w14:paraId="04BC85C8" w14:textId="77777777" w:rsidR="006D49B7" w:rsidRPr="001F087E" w:rsidRDefault="006D49B7" w:rsidP="006D49B7">
      <w:pPr>
        <w:pStyle w:val="Heading2"/>
      </w:pPr>
      <w:bookmarkStart w:id="6" w:name="study-area"/>
      <w:bookmarkEnd w:id="5"/>
      <w:r w:rsidRPr="001F087E">
        <w:t>Study area</w:t>
      </w:r>
    </w:p>
    <w:bookmarkEnd w:id="6"/>
    <w:p w14:paraId="4F650DFE" w14:textId="1691A249" w:rsidR="006D49B7" w:rsidRPr="001F087E" w:rsidRDefault="006D49B7" w:rsidP="0000745F">
      <w:pPr>
        <w:spacing w:line="240" w:lineRule="auto"/>
        <w:ind w:firstLine="720"/>
        <w:rPr>
          <w:rFonts w:ascii="Times New Roman" w:hAnsi="Times New Roman" w:cs="Times New Roman"/>
        </w:rPr>
      </w:pPr>
      <w:r w:rsidRPr="001F087E">
        <w:rPr>
          <w:rFonts w:ascii="Times New Roman" w:hAnsi="Times New Roman" w:cs="Times New Roman"/>
        </w:rPr>
        <w:t xml:space="preserve">The study area </w:t>
      </w:r>
      <w:r w:rsidR="004F2D7A">
        <w:rPr>
          <w:rFonts w:ascii="Times New Roman" w:hAnsi="Times New Roman" w:cs="Times New Roman"/>
        </w:rPr>
        <w:t>(</w:t>
      </w:r>
      <w:r w:rsidR="004F2D7A">
        <w:rPr>
          <w:rFonts w:ascii="Times New Roman" w:hAnsi="Times New Roman" w:cs="Times New Roman"/>
        </w:rPr>
        <w:fldChar w:fldCharType="begin"/>
      </w:r>
      <w:r w:rsidR="004F2D7A">
        <w:rPr>
          <w:rFonts w:ascii="Times New Roman" w:hAnsi="Times New Roman" w:cs="Times New Roman"/>
        </w:rPr>
        <w:instrText xml:space="preserve"> REF _Ref436875087 \h </w:instrText>
      </w:r>
      <w:r w:rsidR="004F2D7A">
        <w:rPr>
          <w:rFonts w:ascii="Times New Roman" w:hAnsi="Times New Roman" w:cs="Times New Roman"/>
        </w:rPr>
      </w:r>
      <w:r w:rsidR="004F2D7A">
        <w:rPr>
          <w:rFonts w:ascii="Times New Roman" w:hAnsi="Times New Roman" w:cs="Times New Roman"/>
        </w:rPr>
        <w:fldChar w:fldCharType="separate"/>
      </w:r>
      <w:r w:rsidR="004F2D7A">
        <w:rPr>
          <w:rFonts w:ascii="Times New Roman" w:hAnsi="Times New Roman" w:cs="Times New Roman"/>
        </w:rPr>
        <w:t>Fig.</w:t>
      </w:r>
      <w:r w:rsidR="004F2D7A" w:rsidRPr="001F087E">
        <w:rPr>
          <w:rFonts w:ascii="Times New Roman" w:hAnsi="Times New Roman" w:cs="Times New Roman"/>
        </w:rPr>
        <w:t xml:space="preserve"> </w:t>
      </w:r>
      <w:r w:rsidR="004F2D7A" w:rsidRPr="001F087E">
        <w:rPr>
          <w:rFonts w:ascii="Times New Roman" w:hAnsi="Times New Roman" w:cs="Times New Roman"/>
          <w:noProof/>
        </w:rPr>
        <w:t>1</w:t>
      </w:r>
      <w:r w:rsidR="004F2D7A">
        <w:rPr>
          <w:rFonts w:ascii="Times New Roman" w:hAnsi="Times New Roman" w:cs="Times New Roman"/>
        </w:rPr>
        <w:fldChar w:fldCharType="end"/>
      </w:r>
      <w:r w:rsidR="004F2D7A">
        <w:rPr>
          <w:rFonts w:ascii="Times New Roman" w:hAnsi="Times New Roman" w:cs="Times New Roman"/>
        </w:rPr>
        <w:t xml:space="preserve">) </w:t>
      </w:r>
      <w:r w:rsidRPr="001F087E">
        <w:rPr>
          <w:rFonts w:ascii="Times New Roman" w:hAnsi="Times New Roman" w:cs="Times New Roman"/>
        </w:rPr>
        <w:t xml:space="preserve">included the </w:t>
      </w:r>
      <w:r>
        <w:rPr>
          <w:rFonts w:ascii="Times New Roman" w:hAnsi="Times New Roman" w:cs="Times New Roman"/>
        </w:rPr>
        <w:t>A</w:t>
      </w:r>
      <w:r w:rsidR="000F0AF7">
        <w:rPr>
          <w:rFonts w:ascii="Times New Roman" w:hAnsi="Times New Roman" w:cs="Times New Roman"/>
        </w:rPr>
        <w:t xml:space="preserve">leutian </w:t>
      </w:r>
      <w:r>
        <w:rPr>
          <w:rFonts w:ascii="Times New Roman" w:hAnsi="Times New Roman" w:cs="Times New Roman"/>
        </w:rPr>
        <w:t>I</w:t>
      </w:r>
      <w:r w:rsidR="000F0AF7">
        <w:rPr>
          <w:rFonts w:ascii="Times New Roman" w:hAnsi="Times New Roman" w:cs="Times New Roman"/>
        </w:rPr>
        <w:t>slands (AI</w:t>
      </w:r>
      <w:r>
        <w:rPr>
          <w:rFonts w:ascii="Times New Roman" w:hAnsi="Times New Roman" w:cs="Times New Roman"/>
        </w:rPr>
        <w:t>s</w:t>
      </w:r>
      <w:r w:rsidR="00960A38">
        <w:rPr>
          <w:rFonts w:ascii="Times New Roman" w:hAnsi="Times New Roman" w:cs="Times New Roman"/>
        </w:rPr>
        <w:t xml:space="preserve">; </w:t>
      </w:r>
      <w:r w:rsidRPr="001F087E">
        <w:rPr>
          <w:rFonts w:ascii="Times New Roman" w:hAnsi="Times New Roman" w:cs="Times New Roman"/>
        </w:rPr>
        <w:t xml:space="preserve">170° E to 170° W), a portion of the </w:t>
      </w:r>
      <w:r>
        <w:rPr>
          <w:rFonts w:ascii="Times New Roman" w:hAnsi="Times New Roman" w:cs="Times New Roman"/>
        </w:rPr>
        <w:t>s</w:t>
      </w:r>
      <w:r w:rsidRPr="001F087E">
        <w:rPr>
          <w:rFonts w:ascii="Times New Roman" w:hAnsi="Times New Roman" w:cs="Times New Roman"/>
        </w:rPr>
        <w:t>outhern B</w:t>
      </w:r>
      <w:r w:rsidR="000F0AF7">
        <w:rPr>
          <w:rFonts w:ascii="Times New Roman" w:hAnsi="Times New Roman" w:cs="Times New Roman"/>
        </w:rPr>
        <w:t xml:space="preserve">ering </w:t>
      </w:r>
      <w:r>
        <w:rPr>
          <w:rFonts w:ascii="Times New Roman" w:hAnsi="Times New Roman" w:cs="Times New Roman"/>
        </w:rPr>
        <w:t>S</w:t>
      </w:r>
      <w:r w:rsidR="00960A38">
        <w:rPr>
          <w:rFonts w:ascii="Times New Roman" w:hAnsi="Times New Roman" w:cs="Times New Roman"/>
        </w:rPr>
        <w:t xml:space="preserve">ea (BS; </w:t>
      </w:r>
      <w:r w:rsidRPr="001F087E">
        <w:rPr>
          <w:rFonts w:ascii="Times New Roman" w:hAnsi="Times New Roman" w:cs="Times New Roman"/>
        </w:rPr>
        <w:t>165° W to 170° W along the north side of the AIs), and the G</w:t>
      </w:r>
      <w:r>
        <w:rPr>
          <w:rFonts w:ascii="Times New Roman" w:hAnsi="Times New Roman" w:cs="Times New Roman"/>
        </w:rPr>
        <w:t>OA (132°40</w:t>
      </w:r>
      <w:r w:rsidR="00540BD3">
        <w:rPr>
          <w:rFonts w:ascii="Times New Roman" w:hAnsi="Times New Roman" w:cs="Times New Roman"/>
        </w:rPr>
        <w:t>'</w:t>
      </w:r>
      <w:r>
        <w:rPr>
          <w:rFonts w:ascii="Times New Roman" w:hAnsi="Times New Roman" w:cs="Times New Roman"/>
        </w:rPr>
        <w:t xml:space="preserve"> W to 170° W)</w:t>
      </w:r>
      <w:r w:rsidRPr="001F087E">
        <w:rPr>
          <w:rFonts w:ascii="Times New Roman" w:hAnsi="Times New Roman" w:cs="Times New Roman"/>
        </w:rPr>
        <w:t>. The AIs are an extensive archipelago comprised of 14 large and hundreds of small volcanic islands, characterized by a rela</w:t>
      </w:r>
      <w:r w:rsidR="004F2D7A">
        <w:rPr>
          <w:rFonts w:ascii="Times New Roman" w:hAnsi="Times New Roman" w:cs="Times New Roman"/>
        </w:rPr>
        <w:t>tively narrow continental shelf</w:t>
      </w:r>
      <w:r w:rsidRPr="001F087E">
        <w:rPr>
          <w:rFonts w:ascii="Times New Roman" w:hAnsi="Times New Roman" w:cs="Times New Roman"/>
        </w:rPr>
        <w:t xml:space="preserve"> crossed by numerous deep passes. </w:t>
      </w:r>
      <w:r w:rsidR="00D753E6">
        <w:rPr>
          <w:rFonts w:ascii="Times New Roman" w:hAnsi="Times New Roman" w:cs="Times New Roman"/>
        </w:rPr>
        <w:t>The narrow shelf drops off into the Aleutian and Bowers Basins along its northern boundar</w:t>
      </w:r>
      <w:r w:rsidR="00960A38">
        <w:rPr>
          <w:rFonts w:ascii="Times New Roman" w:hAnsi="Times New Roman" w:cs="Times New Roman"/>
        </w:rPr>
        <w:t>y</w:t>
      </w:r>
      <w:r w:rsidR="00D753E6">
        <w:rPr>
          <w:rFonts w:ascii="Times New Roman" w:hAnsi="Times New Roman" w:cs="Times New Roman"/>
        </w:rPr>
        <w:t xml:space="preserve"> and into the Aleutian Trench along its southern boundar</w:t>
      </w:r>
      <w:r w:rsidR="00960A38">
        <w:rPr>
          <w:rFonts w:ascii="Times New Roman" w:hAnsi="Times New Roman" w:cs="Times New Roman"/>
        </w:rPr>
        <w:t>y</w:t>
      </w:r>
      <w:r w:rsidR="00D753E6">
        <w:rPr>
          <w:rFonts w:ascii="Times New Roman" w:hAnsi="Times New Roman" w:cs="Times New Roman"/>
        </w:rPr>
        <w:t xml:space="preserve">. </w:t>
      </w:r>
      <w:r w:rsidRPr="001F087E">
        <w:rPr>
          <w:rFonts w:ascii="Times New Roman" w:hAnsi="Times New Roman" w:cs="Times New Roman"/>
        </w:rPr>
        <w:t>Conversely, the GOA is characterized by a semi-enclosed basin, with a relatively shallow shelf that varies in width from 5 km in the southeast to more than 200 km in the north.</w:t>
      </w:r>
    </w:p>
    <w:p w14:paraId="72D695EC" w14:textId="64CEDFF8" w:rsidR="006D49B7" w:rsidRPr="001F087E" w:rsidRDefault="006D49B7" w:rsidP="006D49B7">
      <w:pPr>
        <w:pStyle w:val="Heading2"/>
      </w:pPr>
      <w:bookmarkStart w:id="7" w:name="data"/>
      <w:r w:rsidRPr="001F087E">
        <w:t>Data</w:t>
      </w:r>
    </w:p>
    <w:bookmarkEnd w:id="7"/>
    <w:p w14:paraId="2D4277F8" w14:textId="59E2D590" w:rsidR="006D49B7" w:rsidRPr="001F087E" w:rsidRDefault="00444C9B" w:rsidP="0000745F">
      <w:pPr>
        <w:spacing w:line="240" w:lineRule="auto"/>
        <w:ind w:firstLine="720"/>
        <w:rPr>
          <w:rFonts w:ascii="Times New Roman" w:hAnsi="Times New Roman" w:cs="Times New Roman"/>
        </w:rPr>
      </w:pPr>
      <w:r>
        <w:rPr>
          <w:rFonts w:ascii="Times New Roman" w:hAnsi="Times New Roman" w:cs="Times New Roman"/>
        </w:rPr>
        <w:t xml:space="preserve">Fishery-independent </w:t>
      </w:r>
      <w:r w:rsidR="006D49B7" w:rsidRPr="001F087E">
        <w:rPr>
          <w:rFonts w:ascii="Times New Roman" w:hAnsi="Times New Roman" w:cs="Times New Roman"/>
        </w:rPr>
        <w:t>data</w:t>
      </w:r>
      <w:r>
        <w:rPr>
          <w:rFonts w:ascii="Times New Roman" w:hAnsi="Times New Roman" w:cs="Times New Roman"/>
        </w:rPr>
        <w:t xml:space="preserve"> </w:t>
      </w:r>
      <w:r w:rsidR="006D49B7" w:rsidRPr="001F087E">
        <w:rPr>
          <w:rFonts w:ascii="Times New Roman" w:hAnsi="Times New Roman" w:cs="Times New Roman"/>
        </w:rPr>
        <w:t>were collected by the Ala</w:t>
      </w:r>
      <w:r>
        <w:rPr>
          <w:rFonts w:ascii="Times New Roman" w:hAnsi="Times New Roman" w:cs="Times New Roman"/>
        </w:rPr>
        <w:t xml:space="preserve">ska Fisheries Science Center </w:t>
      </w:r>
      <w:r w:rsidR="006D49B7" w:rsidRPr="001F087E">
        <w:rPr>
          <w:rFonts w:ascii="Times New Roman" w:hAnsi="Times New Roman" w:cs="Times New Roman"/>
        </w:rPr>
        <w:t>from 1982 to 201</w:t>
      </w:r>
      <w:r w:rsidR="00862352">
        <w:rPr>
          <w:rFonts w:ascii="Times New Roman" w:hAnsi="Times New Roman" w:cs="Times New Roman"/>
        </w:rPr>
        <w:t>5</w:t>
      </w:r>
      <w:r w:rsidR="006D49B7" w:rsidRPr="001F087E">
        <w:rPr>
          <w:rFonts w:ascii="Times New Roman" w:hAnsi="Times New Roman" w:cs="Times New Roman"/>
        </w:rPr>
        <w:t xml:space="preserve"> during the triennial GOA and AIs bottom trawl surveys. These data are used </w:t>
      </w:r>
      <w:r w:rsidR="0000745F">
        <w:rPr>
          <w:rFonts w:ascii="Times New Roman" w:hAnsi="Times New Roman" w:cs="Times New Roman"/>
        </w:rPr>
        <w:t xml:space="preserve">by the North Pacific Fishery Management Council </w:t>
      </w:r>
      <w:r w:rsidR="0000745F" w:rsidRPr="001F087E">
        <w:rPr>
          <w:rFonts w:ascii="Times New Roman" w:hAnsi="Times New Roman" w:cs="Times New Roman"/>
        </w:rPr>
        <w:t>(NPFMC)</w:t>
      </w:r>
      <w:r w:rsidR="0000745F">
        <w:rPr>
          <w:rFonts w:ascii="Times New Roman" w:hAnsi="Times New Roman" w:cs="Times New Roman"/>
        </w:rPr>
        <w:t xml:space="preserve"> </w:t>
      </w:r>
      <w:r w:rsidR="006D49B7" w:rsidRPr="001F087E">
        <w:rPr>
          <w:rFonts w:ascii="Times New Roman" w:hAnsi="Times New Roman" w:cs="Times New Roman"/>
        </w:rPr>
        <w:t xml:space="preserve">to provide estimates of abundance, define distributions, and inform biological parameters of </w:t>
      </w:r>
      <w:proofErr w:type="spellStart"/>
      <w:r w:rsidR="006D49B7" w:rsidRPr="001F087E">
        <w:rPr>
          <w:rFonts w:ascii="Times New Roman" w:hAnsi="Times New Roman" w:cs="Times New Roman"/>
        </w:rPr>
        <w:t>groundfish</w:t>
      </w:r>
      <w:proofErr w:type="spellEnd"/>
      <w:r w:rsidR="006D49B7" w:rsidRPr="001F087E">
        <w:rPr>
          <w:rFonts w:ascii="Times New Roman" w:hAnsi="Times New Roman" w:cs="Times New Roman"/>
        </w:rPr>
        <w:t xml:space="preserve"> and </w:t>
      </w:r>
      <w:r w:rsidR="00EB498A">
        <w:rPr>
          <w:rFonts w:ascii="Times New Roman" w:hAnsi="Times New Roman" w:cs="Times New Roman"/>
        </w:rPr>
        <w:t>invertebrate species</w:t>
      </w:r>
      <w:r w:rsidR="006D49B7" w:rsidRPr="001F087E">
        <w:rPr>
          <w:rFonts w:ascii="Times New Roman" w:hAnsi="Times New Roman" w:cs="Times New Roman"/>
        </w:rPr>
        <w:t xml:space="preserve"> </w:t>
      </w:r>
      <w:r w:rsidR="0000745F" w:rsidRPr="001F087E">
        <w:rPr>
          <w:rFonts w:ascii="Times New Roman" w:hAnsi="Times New Roman" w:cs="Times New Roman"/>
        </w:rPr>
        <w:t>(</w:t>
      </w:r>
      <w:proofErr w:type="spellStart"/>
      <w:r w:rsidR="0000745F" w:rsidRPr="001F087E">
        <w:rPr>
          <w:rFonts w:ascii="Times New Roman" w:hAnsi="Times New Roman" w:cs="Times New Roman"/>
        </w:rPr>
        <w:t>A’mar</w:t>
      </w:r>
      <w:proofErr w:type="spellEnd"/>
      <w:r w:rsidR="0000745F" w:rsidRPr="001F087E">
        <w:rPr>
          <w:rFonts w:ascii="Times New Roman" w:hAnsi="Times New Roman" w:cs="Times New Roman"/>
        </w:rPr>
        <w:t xml:space="preserve"> </w:t>
      </w:r>
      <w:r w:rsidR="0000745F" w:rsidRPr="001F087E">
        <w:rPr>
          <w:rFonts w:ascii="Times New Roman" w:hAnsi="Times New Roman" w:cs="Times New Roman"/>
          <w:i/>
        </w:rPr>
        <w:t>et al</w:t>
      </w:r>
      <w:r w:rsidR="0000745F" w:rsidRPr="001F087E">
        <w:rPr>
          <w:rFonts w:ascii="Times New Roman" w:hAnsi="Times New Roman" w:cs="Times New Roman"/>
        </w:rPr>
        <w:t xml:space="preserve">. 2013; Aydin </w:t>
      </w:r>
      <w:r w:rsidR="0000745F" w:rsidRPr="001F087E">
        <w:rPr>
          <w:rFonts w:ascii="Times New Roman" w:hAnsi="Times New Roman" w:cs="Times New Roman"/>
          <w:i/>
        </w:rPr>
        <w:t>et al</w:t>
      </w:r>
      <w:r w:rsidR="0000745F">
        <w:rPr>
          <w:rFonts w:ascii="Times New Roman" w:hAnsi="Times New Roman" w:cs="Times New Roman"/>
        </w:rPr>
        <w:t>.</w:t>
      </w:r>
      <w:r w:rsidR="0000745F" w:rsidRPr="001F087E">
        <w:rPr>
          <w:rFonts w:ascii="Times New Roman" w:hAnsi="Times New Roman" w:cs="Times New Roman"/>
        </w:rPr>
        <w:t xml:space="preserve"> 2013)</w:t>
      </w:r>
      <w:r w:rsidR="006D49B7" w:rsidRPr="001F087E">
        <w:rPr>
          <w:rFonts w:ascii="Times New Roman" w:hAnsi="Times New Roman" w:cs="Times New Roman"/>
        </w:rPr>
        <w:t>.</w:t>
      </w:r>
    </w:p>
    <w:p w14:paraId="6A013B09" w14:textId="6B682449"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 xml:space="preserve">Surveys employed a stratified random sampling design, with grids determined by NPFMC regulatory areas, which were further divided into depth strata. </w:t>
      </w:r>
      <w:r w:rsidR="00C65BEA">
        <w:rPr>
          <w:rFonts w:ascii="Times New Roman" w:hAnsi="Times New Roman" w:cs="Times New Roman"/>
        </w:rPr>
        <w:t xml:space="preserve">The majority of sampling locations in the most recent years were placed at or near locations used in previous years by randomly sampling without replacement from previously sampled locations. New </w:t>
      </w:r>
      <w:r w:rsidR="00C65BEA">
        <w:rPr>
          <w:rFonts w:ascii="Times New Roman" w:hAnsi="Times New Roman" w:cs="Times New Roman"/>
        </w:rPr>
        <w:lastRenderedPageBreak/>
        <w:t xml:space="preserve">sampling locations were sometimes needed to fulfil the requirement of two locations per strata. </w:t>
      </w:r>
      <w:r w:rsidRPr="001F087E">
        <w:rPr>
          <w:rFonts w:ascii="Times New Roman" w:hAnsi="Times New Roman" w:cs="Times New Roman"/>
        </w:rPr>
        <w:t>The AI surveys covered depths up to 500 m along the north side of the AIs from Unimak Pass (</w:t>
      </w:r>
      <w:r w:rsidRPr="001F087E">
        <w:rPr>
          <w:rFonts w:ascii="Times New Roman" w:eastAsiaTheme="minorEastAsia" w:hAnsi="Times New Roman" w:cs="Times New Roman"/>
        </w:rPr>
        <w:t>165</w:t>
      </w:r>
      <w:r w:rsidRPr="001F087E">
        <w:rPr>
          <w:rFonts w:ascii="Times New Roman" w:hAnsi="Times New Roman" w:cs="Times New Roman"/>
        </w:rPr>
        <w:t xml:space="preserve">° W) westward to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(170° W) and on both sides of the AIs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Stalemate Bank (170° E) (von </w:t>
      </w:r>
      <w:proofErr w:type="spellStart"/>
      <w:r w:rsidRPr="001F087E">
        <w:rPr>
          <w:rFonts w:ascii="Times New Roman" w:hAnsi="Times New Roman" w:cs="Times New Roman"/>
        </w:rPr>
        <w:t>Szalay</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2011). The GOA survey covered depths up to 1000 </w:t>
      </w:r>
      <w:r w:rsidRPr="001F087E">
        <w:rPr>
          <w:rFonts w:ascii="Times New Roman" w:hAnsi="Times New Roman" w:cs="Times New Roman"/>
          <w:i/>
        </w:rPr>
        <w:t>m</w:t>
      </w:r>
      <w:r w:rsidRPr="001F087E">
        <w:rPr>
          <w:rFonts w:ascii="Times New Roman" w:hAnsi="Times New Roman" w:cs="Times New Roman"/>
        </w:rPr>
        <w:t xml:space="preserve"> from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to Dixon Entrance (54°30’ N, 132°40’ W) (Raring </w:t>
      </w:r>
      <w:r w:rsidRPr="001F087E">
        <w:rPr>
          <w:rFonts w:ascii="Times New Roman" w:hAnsi="Times New Roman" w:cs="Times New Roman"/>
          <w:i/>
        </w:rPr>
        <w:t>et al</w:t>
      </w:r>
      <w:r w:rsidRPr="001F087E">
        <w:rPr>
          <w:rFonts w:ascii="Times New Roman" w:hAnsi="Times New Roman" w:cs="Times New Roman"/>
        </w:rPr>
        <w:t>. 2011). Surveys in the AIs were conducted in 1983, 1986, 1991, 1994, 1997, 2000, 2002, 2004, 2006, 2010, 2012, and 2014. Surveys in the GOA were conducted in 1984, 1987, 1990, 1993, 1996, 1999, 2001, 2003, 2005, 2007, 2009, 2011, 2013</w:t>
      </w:r>
      <w:r w:rsidR="00862352">
        <w:rPr>
          <w:rFonts w:ascii="Times New Roman" w:hAnsi="Times New Roman" w:cs="Times New Roman"/>
        </w:rPr>
        <w:t>,</w:t>
      </w:r>
      <w:r w:rsidR="00862352" w:rsidRPr="00862352">
        <w:rPr>
          <w:rFonts w:ascii="Times New Roman" w:hAnsi="Times New Roman" w:cs="Times New Roman"/>
        </w:rPr>
        <w:t xml:space="preserve"> </w:t>
      </w:r>
      <w:r w:rsidR="00862352" w:rsidRPr="001F087E">
        <w:rPr>
          <w:rFonts w:ascii="Times New Roman" w:hAnsi="Times New Roman" w:cs="Times New Roman"/>
        </w:rPr>
        <w:t>and</w:t>
      </w:r>
      <w:r w:rsidR="00862352">
        <w:rPr>
          <w:rFonts w:ascii="Times New Roman" w:hAnsi="Times New Roman" w:cs="Times New Roman"/>
        </w:rPr>
        <w:t xml:space="preserve"> 2015</w:t>
      </w:r>
      <w:r w:rsidRPr="001F087E">
        <w:rPr>
          <w:rFonts w:ascii="Times New Roman" w:hAnsi="Times New Roman" w:cs="Times New Roman"/>
        </w:rPr>
        <w:t xml:space="preserve">. The analysis was restricted to data collected </w:t>
      </w:r>
      <w:r w:rsidR="00066715">
        <w:rPr>
          <w:rFonts w:ascii="Times New Roman" w:hAnsi="Times New Roman" w:cs="Times New Roman"/>
        </w:rPr>
        <w:t>after 1989</w:t>
      </w:r>
      <w:r w:rsidRPr="001F087E">
        <w:rPr>
          <w:rFonts w:ascii="Times New Roman" w:hAnsi="Times New Roman" w:cs="Times New Roman"/>
        </w:rPr>
        <w:t xml:space="preserve"> </w:t>
      </w:r>
      <w:r w:rsidR="00AF6EA8" w:rsidRPr="001F087E">
        <w:rPr>
          <w:rFonts w:ascii="Times New Roman" w:hAnsi="Times New Roman" w:cs="Times New Roman"/>
        </w:rPr>
        <w:t xml:space="preserve">because of </w:t>
      </w:r>
      <w:r w:rsidR="00066715">
        <w:rPr>
          <w:rFonts w:ascii="Times New Roman" w:hAnsi="Times New Roman" w:cs="Times New Roman"/>
        </w:rPr>
        <w:t xml:space="preserve">the </w:t>
      </w:r>
      <w:r w:rsidR="00AF6EA8" w:rsidRPr="001F087E">
        <w:rPr>
          <w:rFonts w:ascii="Times New Roman" w:hAnsi="Times New Roman" w:cs="Times New Roman"/>
        </w:rPr>
        <w:t xml:space="preserve">lack of standardized gear and effort measurements (Munro and Hoff 1995) </w:t>
      </w:r>
      <w:r w:rsidRPr="001F087E">
        <w:rPr>
          <w:rFonts w:ascii="Times New Roman" w:hAnsi="Times New Roman" w:cs="Times New Roman"/>
        </w:rPr>
        <w:t xml:space="preserve">and east of 140° W because of the Southeast Alaska </w:t>
      </w:r>
      <w:proofErr w:type="gramStart"/>
      <w:r w:rsidRPr="001F087E">
        <w:rPr>
          <w:rFonts w:ascii="Times New Roman" w:hAnsi="Times New Roman" w:cs="Times New Roman"/>
        </w:rPr>
        <w:t>Outside</w:t>
      </w:r>
      <w:proofErr w:type="gramEnd"/>
      <w:r w:rsidRPr="001F087E">
        <w:rPr>
          <w:rFonts w:ascii="Times New Roman" w:hAnsi="Times New Roman" w:cs="Times New Roman"/>
        </w:rPr>
        <w:t xml:space="preserve"> Trawl C</w:t>
      </w:r>
      <w:r w:rsidR="00AF6EA8">
        <w:rPr>
          <w:rFonts w:ascii="Times New Roman" w:hAnsi="Times New Roman" w:cs="Times New Roman"/>
        </w:rPr>
        <w:t xml:space="preserve">losure </w:t>
      </w:r>
      <w:r w:rsidRPr="001F087E">
        <w:rPr>
          <w:rFonts w:ascii="Times New Roman" w:hAnsi="Times New Roman" w:cs="Times New Roman"/>
        </w:rPr>
        <w:t>(</w:t>
      </w:r>
      <w:r w:rsidR="00AF6EA8">
        <w:rPr>
          <w:rFonts w:ascii="Times New Roman" w:hAnsi="Times New Roman" w:cs="Times New Roman"/>
        </w:rPr>
        <w:fldChar w:fldCharType="begin"/>
      </w:r>
      <w:r w:rsidR="00AF6EA8">
        <w:rPr>
          <w:rFonts w:ascii="Times New Roman" w:hAnsi="Times New Roman" w:cs="Times New Roman"/>
        </w:rPr>
        <w:instrText xml:space="preserve"> REF _Ref436875087 \h </w:instrText>
      </w:r>
      <w:r w:rsidR="00AF6EA8">
        <w:rPr>
          <w:rFonts w:ascii="Times New Roman" w:hAnsi="Times New Roman" w:cs="Times New Roman"/>
        </w:rPr>
      </w:r>
      <w:r w:rsidR="00AF6EA8">
        <w:rPr>
          <w:rFonts w:ascii="Times New Roman" w:hAnsi="Times New Roman" w:cs="Times New Roman"/>
        </w:rPr>
        <w:fldChar w:fldCharType="separate"/>
      </w:r>
      <w:r w:rsidR="00AF6EA8">
        <w:rPr>
          <w:rFonts w:ascii="Times New Roman" w:hAnsi="Times New Roman" w:cs="Times New Roman"/>
        </w:rPr>
        <w:t>Fig.</w:t>
      </w:r>
      <w:r w:rsidR="00AF6EA8" w:rsidRPr="001F087E">
        <w:rPr>
          <w:rFonts w:ascii="Times New Roman" w:hAnsi="Times New Roman" w:cs="Times New Roman"/>
        </w:rPr>
        <w:t xml:space="preserve"> </w:t>
      </w:r>
      <w:r w:rsidR="00AF6EA8" w:rsidRPr="001F087E">
        <w:rPr>
          <w:rFonts w:ascii="Times New Roman" w:hAnsi="Times New Roman" w:cs="Times New Roman"/>
          <w:noProof/>
        </w:rPr>
        <w:t>1</w:t>
      </w:r>
      <w:r w:rsidR="00AF6EA8">
        <w:rPr>
          <w:rFonts w:ascii="Times New Roman" w:hAnsi="Times New Roman" w:cs="Times New Roman"/>
        </w:rPr>
        <w:fldChar w:fldCharType="end"/>
      </w:r>
      <w:r w:rsidRPr="001F087E">
        <w:rPr>
          <w:rFonts w:ascii="Times New Roman" w:hAnsi="Times New Roman" w:cs="Times New Roman"/>
        </w:rPr>
        <w:t>).</w:t>
      </w:r>
    </w:p>
    <w:p w14:paraId="4C42AF38" w14:textId="23D4E341" w:rsidR="006D49B7" w:rsidRPr="001F087E" w:rsidRDefault="006D49B7" w:rsidP="006D49B7">
      <w:pPr>
        <w:spacing w:line="240" w:lineRule="auto"/>
        <w:ind w:firstLine="720"/>
        <w:rPr>
          <w:rFonts w:ascii="Times New Roman" w:hAnsi="Times New Roman" w:cs="Times New Roman"/>
        </w:rPr>
      </w:pPr>
      <w:r w:rsidRPr="001F087E">
        <w:rPr>
          <w:rFonts w:ascii="Times New Roman" w:hAnsi="Times New Roman" w:cs="Times New Roman"/>
        </w:rPr>
        <w:t>Tows of 15 min (estimated on-bottom duration) at speeds of 3 knots were conducted at each sampled station</w:t>
      </w:r>
      <w:r w:rsidR="006C48D6">
        <w:rPr>
          <w:rFonts w:ascii="Times New Roman" w:hAnsi="Times New Roman" w:cs="Times New Roman"/>
        </w:rPr>
        <w:t xml:space="preserve"> (</w:t>
      </w:r>
      <w:r w:rsidR="006C48D6" w:rsidRPr="001F087E">
        <w:rPr>
          <w:rFonts w:ascii="Times New Roman" w:hAnsi="Times New Roman" w:cs="Times New Roman"/>
        </w:rPr>
        <w:t xml:space="preserve">Raring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 xml:space="preserve">; </w:t>
      </w:r>
      <w:r w:rsidR="006C48D6" w:rsidRPr="001F087E">
        <w:rPr>
          <w:rFonts w:ascii="Times New Roman" w:hAnsi="Times New Roman" w:cs="Times New Roman"/>
        </w:rPr>
        <w:t xml:space="preserve">von </w:t>
      </w:r>
      <w:proofErr w:type="spellStart"/>
      <w:r w:rsidR="006C48D6" w:rsidRPr="001F087E">
        <w:rPr>
          <w:rFonts w:ascii="Times New Roman" w:hAnsi="Times New Roman" w:cs="Times New Roman"/>
        </w:rPr>
        <w:t>Szalay</w:t>
      </w:r>
      <w:proofErr w:type="spellEnd"/>
      <w:r w:rsidR="006C48D6" w:rsidRPr="001F087E">
        <w:rPr>
          <w:rFonts w:ascii="Times New Roman" w:hAnsi="Times New Roman" w:cs="Times New Roman"/>
        </w:rPr>
        <w:t xml:space="preserve"> </w:t>
      </w:r>
      <w:r w:rsidR="006C48D6" w:rsidRPr="001F087E">
        <w:rPr>
          <w:rFonts w:ascii="Times New Roman" w:hAnsi="Times New Roman" w:cs="Times New Roman"/>
          <w:i/>
        </w:rPr>
        <w:t>et al</w:t>
      </w:r>
      <w:r w:rsidR="006C48D6" w:rsidRPr="001F087E">
        <w:rPr>
          <w:rFonts w:ascii="Times New Roman" w:hAnsi="Times New Roman" w:cs="Times New Roman"/>
        </w:rPr>
        <w:t>. 2011</w:t>
      </w:r>
      <w:r w:rsidR="006C48D6">
        <w:rPr>
          <w:rFonts w:ascii="Times New Roman" w:hAnsi="Times New Roman" w:cs="Times New Roman"/>
        </w:rPr>
        <w:t>)</w:t>
      </w:r>
      <w:r w:rsidRPr="001F087E">
        <w:rPr>
          <w:rFonts w:ascii="Times New Roman" w:hAnsi="Times New Roman" w:cs="Times New Roman"/>
        </w:rPr>
        <w:t xml:space="preserve">. For each tow, species composition of the catch was determined </w:t>
      </w:r>
      <w:r w:rsidR="00066715">
        <w:rPr>
          <w:rFonts w:ascii="Times New Roman" w:hAnsi="Times New Roman" w:cs="Times New Roman"/>
        </w:rPr>
        <w:t xml:space="preserve">for all identifiable specimens </w:t>
      </w:r>
      <w:r w:rsidRPr="001F087E">
        <w:rPr>
          <w:rFonts w:ascii="Times New Roman" w:hAnsi="Times New Roman" w:cs="Times New Roman"/>
        </w:rPr>
        <w:t>and species-specific catch per unit effort (</w:t>
      </w:r>
      <w:r w:rsidRPr="001F087E">
        <w:rPr>
          <w:rFonts w:ascii="Times New Roman" w:hAnsi="Times New Roman" w:cs="Times New Roman"/>
          <w:i/>
        </w:rPr>
        <w:t>CPUE</w:t>
      </w:r>
      <w:r w:rsidRPr="001F087E">
        <w:rPr>
          <w:rFonts w:ascii="Times New Roman" w:hAnsi="Times New Roman" w:cs="Times New Roman"/>
        </w:rPr>
        <w:t>) was calculated as the weight of the catch (kg) divided by the area swept (ha) for a given trawl (</w:t>
      </w:r>
      <w:r w:rsidR="006C48D6">
        <w:rPr>
          <w:rFonts w:ascii="Times New Roman" w:hAnsi="Times New Roman" w:cs="Times New Roman"/>
        </w:rPr>
        <w:fldChar w:fldCharType="begin"/>
      </w:r>
      <w:r w:rsidR="006C48D6">
        <w:rPr>
          <w:rFonts w:ascii="Times New Roman" w:hAnsi="Times New Roman" w:cs="Times New Roman"/>
        </w:rPr>
        <w:instrText xml:space="preserve"> REF _Ref436876431 \h </w:instrText>
      </w:r>
      <w:r w:rsidR="006C48D6">
        <w:rPr>
          <w:rFonts w:ascii="Times New Roman" w:hAnsi="Times New Roman" w:cs="Times New Roman"/>
        </w:rPr>
      </w:r>
      <w:r w:rsidR="006C48D6">
        <w:rPr>
          <w:rFonts w:ascii="Times New Roman" w:hAnsi="Times New Roman" w:cs="Times New Roman"/>
        </w:rPr>
        <w:fldChar w:fldCharType="separate"/>
      </w:r>
      <w:r w:rsidR="006C48D6">
        <w:rPr>
          <w:rFonts w:ascii="Times New Roman" w:hAnsi="Times New Roman" w:cs="Times New Roman"/>
        </w:rPr>
        <w:t>Fig.</w:t>
      </w:r>
      <w:r w:rsidR="006C48D6" w:rsidRPr="001F087E">
        <w:rPr>
          <w:rFonts w:ascii="Times New Roman" w:hAnsi="Times New Roman" w:cs="Times New Roman"/>
        </w:rPr>
        <w:t xml:space="preserve"> </w:t>
      </w:r>
      <w:r w:rsidR="006C48D6" w:rsidRPr="001F087E">
        <w:rPr>
          <w:rFonts w:ascii="Times New Roman" w:hAnsi="Times New Roman" w:cs="Times New Roman"/>
          <w:noProof/>
        </w:rPr>
        <w:t>2</w:t>
      </w:r>
      <w:r w:rsidR="006C48D6">
        <w:rPr>
          <w:rFonts w:ascii="Times New Roman" w:hAnsi="Times New Roman" w:cs="Times New Roman"/>
        </w:rPr>
        <w:fldChar w:fldCharType="end"/>
      </w:r>
      <w:r w:rsidRPr="001F087E">
        <w:rPr>
          <w:rFonts w:ascii="Times New Roman" w:hAnsi="Times New Roman" w:cs="Times New Roman"/>
        </w:rPr>
        <w:t>). Global positioning (GPS) locations for each trawl were projected using the Albers equal-area conic projection, an equal area map projection.</w:t>
      </w:r>
    </w:p>
    <w:p w14:paraId="491F5D55" w14:textId="77777777" w:rsidR="001B5174" w:rsidRPr="001F087E" w:rsidRDefault="001B5174" w:rsidP="001F087E">
      <w:pPr>
        <w:pStyle w:val="Heading2"/>
      </w:pPr>
      <w:r w:rsidRPr="001F087E">
        <w:t>Spatial fields</w:t>
      </w:r>
    </w:p>
    <w:p w14:paraId="534C55D4" w14:textId="77777777" w:rsidR="001B5174" w:rsidRPr="001F087E" w:rsidRDefault="001B5174" w:rsidP="00EE2E0C">
      <w:pPr>
        <w:spacing w:line="240" w:lineRule="auto"/>
        <w:ind w:firstLine="720"/>
        <w:rPr>
          <w:rFonts w:ascii="Times New Roman" w:hAnsi="Times New Roman" w:cs="Times New Roman"/>
        </w:rPr>
      </w:pPr>
      <w:r w:rsidRPr="001F087E">
        <w:rPr>
          <w:rFonts w:ascii="Times New Roman" w:hAnsi="Times New Roman" w:cs="Times New Roman"/>
        </w:rPr>
        <w:t>Spatial data were defined as realizations of a stochastic process indexed by space</w:t>
      </w:r>
    </w:p>
    <w:p w14:paraId="32857896" w14:textId="1440EF25" w:rsidR="001B5174" w:rsidRPr="001F087E" w:rsidRDefault="00C972BA" w:rsidP="00706AC6">
      <w:pPr>
        <w:spacing w:line="240" w:lineRule="auto"/>
        <w:jc w:val="right"/>
        <w:rPr>
          <w:rFonts w:ascii="Times New Roman" w:eastAsiaTheme="minorEastAsia" w:hAnsi="Times New Roman" w:cs="Times New Roman"/>
        </w:rPr>
      </w:pPr>
      <m:oMath>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d>
          <m:dPr>
            <m:begChr m:val="{"/>
            <m:endChr m:val="}"/>
            <m:ctrlPr>
              <w:rPr>
                <w:rFonts w:ascii="Cambria Math" w:hAnsi="Cambria Math" w:cs="Times New Roman"/>
                <w:i/>
              </w:rPr>
            </m:ctrlPr>
          </m:dPr>
          <m:e>
            <m:r>
              <m:rPr>
                <m:sty m:val="bi"/>
              </m:rPr>
              <w:rPr>
                <w:rFonts w:ascii="Cambria Math" w:hAnsi="Cambria Math" w:cs="Times New Roman"/>
              </w:rPr>
              <m:t>y</m:t>
            </m:r>
            <m:d>
              <m:dPr>
                <m:ctrlPr>
                  <w:rPr>
                    <w:rFonts w:ascii="Cambria Math" w:hAnsi="Cambria Math" w:cs="Times New Roman"/>
                    <w:i/>
                  </w:rPr>
                </m:ctrlPr>
              </m:dPr>
              <m:e>
                <m:r>
                  <m:rPr>
                    <m:sty m:val="bi"/>
                  </m:rPr>
                  <w:rPr>
                    <w:rFonts w:ascii="Cambria Math" w:hAnsi="Cambria Math" w:cs="Times New Roman"/>
                  </w:rPr>
                  <m:t>s</m:t>
                </m:r>
              </m:e>
            </m:d>
            <m:r>
              <w:rPr>
                <w:rFonts w:ascii="Cambria Math" w:hAnsi="Cambria Math" w:cs="Times New Roman"/>
              </w:rPr>
              <m:t xml:space="preserve">, </m:t>
            </m:r>
            <m:r>
              <m:rPr>
                <m:sty m:val="bi"/>
              </m:rPr>
              <w:rPr>
                <w:rFonts w:ascii="Cambria Math" w:hAnsi="Cambria Math" w:cs="Times New Roman"/>
              </w:rPr>
              <m:t>s</m:t>
            </m:r>
            <m:r>
              <m:rPr>
                <m:scr m:val="script"/>
              </m:rPr>
              <w:rPr>
                <w:rFonts w:ascii="Cambria Math" w:hAnsi="Cambria Math" w:cs="Times New Roman"/>
              </w:rPr>
              <m:t>∈D</m:t>
            </m:r>
          </m:e>
        </m:d>
      </m:oMath>
      <w:r w:rsidR="001B5174" w:rsidRPr="001F087E">
        <w:rPr>
          <w:rFonts w:ascii="Times New Roman" w:eastAsiaTheme="minorEastAsia" w:hAnsi="Times New Roman" w:cs="Times New Roman"/>
        </w:rPr>
        <w:t xml:space="preserve">, </w:t>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r>
      <w:r w:rsidR="001B5174" w:rsidRPr="001F087E">
        <w:rPr>
          <w:rFonts w:ascii="Times New Roman" w:eastAsiaTheme="minorEastAsia" w:hAnsi="Times New Roman" w:cs="Times New Roman"/>
        </w:rPr>
        <w:tab/>
        <w:t xml:space="preserve">Eq. </w:t>
      </w:r>
      <w:r w:rsidR="001B5174" w:rsidRPr="001F087E">
        <w:rPr>
          <w:rFonts w:ascii="Times New Roman" w:eastAsiaTheme="minorEastAsia" w:hAnsi="Times New Roman" w:cs="Times New Roman"/>
        </w:rPr>
        <w:fldChar w:fldCharType="begin"/>
      </w:r>
      <w:r w:rsidR="001B5174" w:rsidRPr="001F087E">
        <w:rPr>
          <w:rFonts w:ascii="Times New Roman" w:eastAsiaTheme="minorEastAsia" w:hAnsi="Times New Roman" w:cs="Times New Roman"/>
        </w:rPr>
        <w:instrText xml:space="preserve"> SEQ Eq \* MERGEFORMAT </w:instrText>
      </w:r>
      <w:r w:rsidR="001B5174"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w:t>
      </w:r>
      <w:r w:rsidR="001B5174" w:rsidRPr="001F087E">
        <w:rPr>
          <w:rFonts w:ascii="Times New Roman" w:eastAsiaTheme="minorEastAsia" w:hAnsi="Times New Roman" w:cs="Times New Roman"/>
        </w:rPr>
        <w:fldChar w:fldCharType="end"/>
      </w:r>
    </w:p>
    <w:p w14:paraId="6C76B1E1" w14:textId="6235B58F" w:rsidR="00C972BA" w:rsidRPr="001F087E" w:rsidRDefault="00C972BA" w:rsidP="008A4F1F">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the domain, Ɗ, is a fixed subset of </w:t>
      </w:r>
      <w:proofErr w:type="spellStart"/>
      <w:r w:rsidRPr="001F087E">
        <w:rPr>
          <w:rFonts w:ascii="Cambria Math" w:hAnsi="Cambria Math" w:cs="Cambria Math"/>
        </w:rPr>
        <w:t>ℝ</w:t>
      </w:r>
      <w:r w:rsidRPr="001F087E">
        <w:rPr>
          <w:rFonts w:ascii="Times New Roman" w:hAnsi="Times New Roman" w:cs="Times New Roman"/>
          <w:vertAlign w:val="superscript"/>
        </w:rPr>
        <w:t>d</w:t>
      </w:r>
      <w:proofErr w:type="spellEnd"/>
      <w:r w:rsidRPr="001F087E">
        <w:rPr>
          <w:rFonts w:ascii="Times New Roman" w:hAnsi="Times New Roman" w:cs="Times New Roman"/>
        </w:rPr>
        <w:t xml:space="preserve"> (here d = 2) and the set, </w:t>
      </w:r>
      <w:r w:rsidRPr="00DA7C63">
        <w:rPr>
          <w:rFonts w:ascii="Times New Roman" w:hAnsi="Times New Roman" w:cs="Times New Roman"/>
          <w:b/>
          <w:i/>
        </w:rPr>
        <w:t>s</w:t>
      </w:r>
      <w:r w:rsidRPr="001F087E">
        <w:rPr>
          <w:rFonts w:ascii="Times New Roman"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n</m:t>
                </m:r>
              </m:sub>
            </m:sSub>
          </m:e>
        </m:d>
      </m:oMath>
      <w:r w:rsidRPr="001F087E">
        <w:rPr>
          <w:rFonts w:ascii="Times New Roman" w:eastAsiaTheme="minorEastAsia" w:hAnsi="Times New Roman" w:cs="Times New Roman"/>
        </w:rPr>
        <w:t xml:space="preserve">, </w:t>
      </w:r>
      <w:r w:rsidRPr="001F087E">
        <w:rPr>
          <w:rFonts w:ascii="Times New Roman" w:hAnsi="Times New Roman" w:cs="Times New Roman"/>
        </w:rPr>
        <w:t xml:space="preserve">indicates the </w:t>
      </w:r>
      <w:r w:rsidR="001C79D1">
        <w:rPr>
          <w:rFonts w:ascii="Times New Roman" w:hAnsi="Times New Roman" w:cs="Times New Roman"/>
        </w:rPr>
        <w:t>georeferenced</w:t>
      </w:r>
      <w:r w:rsidRPr="001F087E">
        <w:rPr>
          <w:rFonts w:ascii="Times New Roman" w:hAnsi="Times New Roman" w:cs="Times New Roman"/>
        </w:rPr>
        <w:t xml:space="preserve"> </w:t>
      </w:r>
      <w:r w:rsidR="001C79D1">
        <w:rPr>
          <w:rFonts w:ascii="Times New Roman" w:hAnsi="Times New Roman" w:cs="Times New Roman"/>
        </w:rPr>
        <w:t xml:space="preserve">locations </w:t>
      </w:r>
      <w:r w:rsidRPr="001F087E">
        <w:rPr>
          <w:rFonts w:ascii="Times New Roman" w:hAnsi="Times New Roman" w:cs="Times New Roman"/>
        </w:rPr>
        <w:t xml:space="preserve">at which measurements were taken. The data </w:t>
      </w:r>
      <m:oMath>
        <m:r>
          <m:rPr>
            <m:sty m:val="bi"/>
          </m:rPr>
          <w:rPr>
            <w:rFonts w:ascii="Cambria Math" w:hAnsi="Cambria Math" w:cs="Times New Roman"/>
          </w:rPr>
          <m:t>y</m:t>
        </m:r>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e>
            </m:d>
            <m:r>
              <w:rPr>
                <w:rFonts w:ascii="Cambria Math" w:hAnsi="Cambria Math" w:cs="Times New Roman"/>
              </w:rPr>
              <m:t>, …,  y</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e>
        </m:d>
      </m:oMath>
      <w:r w:rsidRPr="001F087E">
        <w:rPr>
          <w:rFonts w:ascii="Times New Roman" w:hAnsi="Times New Roman" w:cs="Times New Roman"/>
        </w:rPr>
        <w:t xml:space="preserve"> were point-referenced </w:t>
      </w:r>
      <w:r w:rsidRPr="001F087E">
        <w:rPr>
          <w:rFonts w:ascii="Times New Roman" w:eastAsiaTheme="minorEastAsia" w:hAnsi="Times New Roman" w:cs="Times New Roman"/>
        </w:rPr>
        <w:t>n</w:t>
      </w:r>
      <w:commentRangeStart w:id="8"/>
      <w:r w:rsidRPr="001F087E">
        <w:rPr>
          <w:rFonts w:ascii="Times New Roman" w:eastAsiaTheme="minorEastAsia" w:hAnsi="Times New Roman" w:cs="Times New Roman"/>
        </w:rPr>
        <w:t xml:space="preserve">onzero </w:t>
      </w:r>
      <w:r w:rsidRPr="001F087E">
        <w:rPr>
          <w:rFonts w:ascii="Times New Roman" w:eastAsiaTheme="minorEastAsia" w:hAnsi="Times New Roman" w:cs="Times New Roman"/>
          <w:i/>
        </w:rPr>
        <w:t>CPUE</w:t>
      </w:r>
      <w:r w:rsidRPr="001F087E">
        <w:rPr>
          <w:rFonts w:ascii="Times New Roman" w:eastAsiaTheme="minorEastAsia" w:hAnsi="Times New Roman" w:cs="Times New Roman"/>
        </w:rPr>
        <w:t xml:space="preserve"> measurements</w:t>
      </w:r>
      <w:commentRangeEnd w:id="8"/>
      <w:r w:rsidRPr="001F087E">
        <w:rPr>
          <w:rStyle w:val="CommentReference"/>
          <w:rFonts w:ascii="Times New Roman" w:hAnsi="Times New Roman" w:cs="Times New Roman"/>
        </w:rPr>
        <w:commentReference w:id="8"/>
      </w:r>
      <w:r w:rsidRPr="001F087E">
        <w:rPr>
          <w:rFonts w:ascii="Times New Roman" w:eastAsiaTheme="minorEastAsia" w:hAnsi="Times New Roman" w:cs="Times New Roman"/>
        </w:rPr>
        <w:t xml:space="preserve"> </w:t>
      </w:r>
      <w:r w:rsidRPr="001F087E">
        <w:rPr>
          <w:rFonts w:ascii="Times New Roman" w:hAnsi="Times New Roman" w:cs="Times New Roman"/>
        </w:rPr>
        <w:t>of a continuous random process,</w:t>
      </w:r>
      <w:r w:rsidRPr="001F087E">
        <w:rPr>
          <w:rFonts w:ascii="Times New Roman" w:eastAsiaTheme="minorEastAsia" w:hAnsi="Times New Roman" w:cs="Times New Roman"/>
        </w:rPr>
        <w:t xml:space="preserve"> modelled using the stochastic partial differential equation (SPDE) approach proposed by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xml:space="preserve">. (2011). SPDEs use sparse inverse-covariance matrices, which facilitate modeling space as a continuous process without the “big </w:t>
      </w:r>
      <w:r w:rsidRPr="001F087E">
        <w:rPr>
          <w:rFonts w:ascii="Times New Roman" w:eastAsiaTheme="minorEastAsia" w:hAnsi="Times New Roman" w:cs="Times New Roman"/>
          <w:i/>
        </w:rPr>
        <w:t>n</w:t>
      </w:r>
      <w:r w:rsidRPr="001F087E">
        <w:rPr>
          <w:rFonts w:ascii="Times New Roman" w:eastAsiaTheme="minorEastAsia" w:hAnsi="Times New Roman" w:cs="Times New Roman"/>
        </w:rPr>
        <w:t xml:space="preserve"> problem” (</w:t>
      </w:r>
      <w:r w:rsidR="00CB2C3B" w:rsidRPr="001F087E">
        <w:rPr>
          <w:rFonts w:ascii="Times New Roman" w:eastAsiaTheme="minorEastAsia" w:hAnsi="Times New Roman" w:cs="Times New Roman"/>
        </w:rPr>
        <w:t xml:space="preserve">Banerjee </w:t>
      </w:r>
      <w:r w:rsidR="00CB2C3B" w:rsidRPr="001F087E">
        <w:rPr>
          <w:rFonts w:ascii="Times New Roman" w:eastAsiaTheme="minorEastAsia" w:hAnsi="Times New Roman" w:cs="Times New Roman"/>
          <w:i/>
        </w:rPr>
        <w:t>et al</w:t>
      </w:r>
      <w:r w:rsidR="00CB2C3B">
        <w:rPr>
          <w:rFonts w:ascii="Times New Roman" w:eastAsiaTheme="minorEastAsia" w:hAnsi="Times New Roman" w:cs="Times New Roman"/>
        </w:rPr>
        <w:t>.</w:t>
      </w:r>
      <w:r w:rsidR="00CB2C3B" w:rsidRPr="001F087E">
        <w:rPr>
          <w:rFonts w:ascii="Times New Roman" w:eastAsiaTheme="minorEastAsia" w:hAnsi="Times New Roman" w:cs="Times New Roman"/>
        </w:rPr>
        <w:t xml:space="preserve"> 2004</w:t>
      </w:r>
      <w:r w:rsidR="00CB2C3B">
        <w:rPr>
          <w:rFonts w:ascii="Times New Roman" w:eastAsiaTheme="minorEastAsia" w:hAnsi="Times New Roman" w:cs="Times New Roman"/>
        </w:rPr>
        <w:t xml:space="preserve">; </w:t>
      </w:r>
      <w:proofErr w:type="spellStart"/>
      <w:r w:rsidRPr="001F087E">
        <w:rPr>
          <w:rFonts w:ascii="Times New Roman" w:hAnsi="Times New Roman" w:cs="Times New Roman"/>
        </w:rPr>
        <w:t>Jona-Lasinio</w:t>
      </w:r>
      <w:proofErr w:type="spellEnd"/>
      <w:r w:rsidRPr="001F087E">
        <w:rPr>
          <w:rFonts w:ascii="Times New Roman" w:eastAsiaTheme="minorEastAsia" w:hAnsi="Times New Roman" w:cs="Times New Roman"/>
          <w:i/>
        </w:rPr>
        <w:t xml:space="preserve"> et al</w:t>
      </w:r>
      <w:r w:rsidRPr="001F087E">
        <w:rPr>
          <w:rFonts w:ascii="Times New Roman" w:eastAsiaTheme="minorEastAsia" w:hAnsi="Times New Roman" w:cs="Times New Roman"/>
        </w:rPr>
        <w:t>. 2012;</w:t>
      </w:r>
      <w:r w:rsidR="00CB2C3B">
        <w:rPr>
          <w:rFonts w:ascii="Times New Roman" w:eastAsiaTheme="minorEastAsia" w:hAnsi="Times New Roman" w:cs="Times New Roman"/>
        </w:rPr>
        <w:t xml:space="preserve"> </w:t>
      </w:r>
      <w:proofErr w:type="spellStart"/>
      <w:r w:rsidR="00CB2C3B">
        <w:rPr>
          <w:rFonts w:ascii="Times New Roman" w:hAnsi="Times New Roman" w:cs="Times New Roman"/>
        </w:rPr>
        <w:t>Lasinio</w:t>
      </w:r>
      <w:proofErr w:type="spellEnd"/>
      <w:r w:rsidR="00CB2C3B">
        <w:rPr>
          <w:rFonts w:ascii="Times New Roman" w:eastAsiaTheme="minorEastAsia" w:hAnsi="Times New Roman" w:cs="Times New Roman"/>
          <w:i/>
        </w:rPr>
        <w:t xml:space="preserve"> et al</w:t>
      </w:r>
      <w:r w:rsidR="00CB2C3B">
        <w:rPr>
          <w:rFonts w:ascii="Times New Roman" w:eastAsiaTheme="minorEastAsia" w:hAnsi="Times New Roman" w:cs="Times New Roman"/>
        </w:rPr>
        <w:t>. 2013</w:t>
      </w:r>
      <w:r w:rsidRPr="001F087E">
        <w:rPr>
          <w:rFonts w:ascii="Times New Roman" w:eastAsiaTheme="minorEastAsia" w:hAnsi="Times New Roman" w:cs="Times New Roman"/>
        </w:rPr>
        <w:t>).</w:t>
      </w:r>
    </w:p>
    <w:p w14:paraId="3225B817" w14:textId="2D1E13DB" w:rsidR="008A4F1F" w:rsidRPr="001F087E" w:rsidRDefault="001C79D1" w:rsidP="008A4F1F">
      <w:pPr>
        <w:spacing w:line="240" w:lineRule="auto"/>
        <w:ind w:firstLine="720"/>
        <w:rPr>
          <w:rFonts w:ascii="Times New Roman" w:eastAsiaTheme="minorEastAsia" w:hAnsi="Times New Roman" w:cs="Times New Roman"/>
        </w:rPr>
      </w:pPr>
      <w:r>
        <w:rPr>
          <w:rFonts w:ascii="Times New Roman" w:eastAsiaTheme="minorEastAsia" w:hAnsi="Times New Roman" w:cs="Times New Roman"/>
        </w:rPr>
        <w:t>The SPDE method can handle multiple distributions, but as</w:t>
      </w:r>
      <w:r w:rsidR="008A4F1F" w:rsidRPr="001F087E">
        <w:rPr>
          <w:rFonts w:ascii="Times New Roman" w:eastAsiaTheme="minorEastAsia" w:hAnsi="Times New Roman" w:cs="Times New Roman"/>
        </w:rPr>
        <w:t>suming that</w:t>
      </w:r>
    </w:p>
    <w:p w14:paraId="2D99AC78" w14:textId="07734DA1" w:rsidR="008A4F1F" w:rsidRPr="001F087E" w:rsidRDefault="00857F63" w:rsidP="008A4F1F">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y</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 N(</m:t>
        </m:r>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m:t>
        </m:r>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e</m:t>
            </m:r>
          </m:sub>
          <m:sup>
            <m:r>
              <w:rPr>
                <w:rFonts w:ascii="Cambria Math" w:eastAsiaTheme="minorEastAsia" w:hAnsi="Cambria Math" w:cs="Times New Roman"/>
              </w:rPr>
              <m:t>2</m:t>
            </m:r>
          </m:sup>
        </m:sSubSup>
        <m:r>
          <w:rPr>
            <w:rFonts w:ascii="Cambria Math" w:eastAsiaTheme="minorEastAsia" w:hAnsi="Cambria Math" w:cs="Times New Roman"/>
          </w:rPr>
          <m:t>)</m:t>
        </m:r>
      </m:oMath>
      <w:r w:rsidR="00D6465C" w:rsidRPr="001F087E">
        <w:rPr>
          <w:rFonts w:ascii="Times New Roman" w:eastAsiaTheme="minorEastAsia" w:hAnsi="Times New Roman" w:cs="Times New Roman"/>
        </w:rPr>
        <w:t>,</w:t>
      </w:r>
      <w:r w:rsidR="008A4F1F"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D6465C" w:rsidRPr="001F087E">
        <w:rPr>
          <w:rFonts w:ascii="Times New Roman" w:eastAsiaTheme="minorEastAsia" w:hAnsi="Times New Roman" w:cs="Times New Roman"/>
        </w:rPr>
        <w:tab/>
      </w:r>
      <w:r w:rsidR="008A4F1F" w:rsidRPr="001F087E">
        <w:rPr>
          <w:rFonts w:ascii="Times New Roman" w:eastAsiaTheme="minorEastAsia" w:hAnsi="Times New Roman" w:cs="Times New Roman"/>
        </w:rPr>
        <w:tab/>
        <w:t xml:space="preserve">Eq. </w:t>
      </w:r>
      <w:r w:rsidR="008A4F1F" w:rsidRPr="001F087E">
        <w:rPr>
          <w:rFonts w:ascii="Times New Roman" w:eastAsiaTheme="minorEastAsia" w:hAnsi="Times New Roman" w:cs="Times New Roman"/>
        </w:rPr>
        <w:fldChar w:fldCharType="begin"/>
      </w:r>
      <w:r w:rsidR="008A4F1F" w:rsidRPr="001F087E">
        <w:rPr>
          <w:rFonts w:ascii="Times New Roman" w:eastAsiaTheme="minorEastAsia" w:hAnsi="Times New Roman" w:cs="Times New Roman"/>
        </w:rPr>
        <w:instrText xml:space="preserve"> SEQ Eq \* MERGEFORMAT </w:instrText>
      </w:r>
      <w:r w:rsidR="008A4F1F"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2</w:t>
      </w:r>
      <w:r w:rsidR="008A4F1F" w:rsidRPr="001F087E">
        <w:rPr>
          <w:rFonts w:ascii="Times New Roman" w:eastAsiaTheme="minorEastAsia" w:hAnsi="Times New Roman" w:cs="Times New Roman"/>
        </w:rPr>
        <w:fldChar w:fldCharType="end"/>
      </w:r>
    </w:p>
    <w:p w14:paraId="539ADF7B" w14:textId="1B2FA33D" w:rsidR="00D6465C" w:rsidRPr="001F087E" w:rsidRDefault="00D6465C" w:rsidP="00C972BA">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e</m:t>
            </m:r>
          </m:sub>
        </m:sSub>
      </m:oMath>
      <w:r w:rsidRPr="001F087E">
        <w:rPr>
          <w:rFonts w:ascii="Times New Roman" w:eastAsiaTheme="minorEastAsia" w:hAnsi="Times New Roman" w:cs="Times New Roman"/>
        </w:rPr>
        <w:t xml:space="preserve"> is the </w:t>
      </w:r>
      <w:r w:rsidR="00CB2C3B">
        <w:rPr>
          <w:rFonts w:ascii="Times New Roman" w:eastAsiaTheme="minorEastAsia" w:hAnsi="Times New Roman" w:cs="Times New Roman"/>
        </w:rPr>
        <w:t>standard deviation</w:t>
      </w:r>
      <w:r w:rsidRPr="001F087E">
        <w:rPr>
          <w:rFonts w:ascii="Times New Roman" w:eastAsiaTheme="minorEastAsia" w:hAnsi="Times New Roman" w:cs="Times New Roman"/>
        </w:rPr>
        <w:t xml:space="preserve"> of the mean measurement error</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or nugget effect</w:t>
      </w:r>
      <w:r w:rsidR="000548E2" w:rsidRPr="001F087E">
        <w:rPr>
          <w:rFonts w:ascii="Times New Roman" w:eastAsiaTheme="minorEastAsia" w:hAnsi="Times New Roman" w:cs="Times New Roman"/>
        </w:rPr>
        <w:t>,</w:t>
      </w:r>
      <w:r w:rsidR="00793E41" w:rsidRPr="001F087E">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is the mean response</w:t>
      </w:r>
      <w:r w:rsidR="001C79D1">
        <w:rPr>
          <w:rFonts w:ascii="Times New Roman" w:eastAsiaTheme="minorEastAsia" w:hAnsi="Times New Roman" w:cs="Times New Roman"/>
        </w:rPr>
        <w:t xml:space="preserve">, then </w:t>
      </w:r>
    </w:p>
    <w:p w14:paraId="7FA12738" w14:textId="615C5078" w:rsidR="00D6465C" w:rsidRPr="001F087E" w:rsidRDefault="00857F63" w:rsidP="00C972BA">
      <w:pPr>
        <w:spacing w:line="240" w:lineRule="auto"/>
        <w:jc w:val="right"/>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η</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r>
          <w:rPr>
            <w:rFonts w:ascii="Cambria Math" w:eastAsiaTheme="minorEastAsia" w:hAnsi="Cambria Math" w:cs="Times New Roman"/>
          </w:rPr>
          <m:t xml:space="preserve">= 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00793E41" w:rsidRPr="001F087E">
        <w:rPr>
          <w:rFonts w:ascii="Times New Roman" w:eastAsiaTheme="minorEastAsia" w:hAnsi="Times New Roman" w:cs="Times New Roman"/>
        </w:rPr>
        <w:t xml:space="preserve">, </w:t>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r>
      <w:r w:rsidR="00793E41" w:rsidRPr="001F087E">
        <w:rPr>
          <w:rFonts w:ascii="Times New Roman" w:eastAsiaTheme="minorEastAsia" w:hAnsi="Times New Roman" w:cs="Times New Roman"/>
        </w:rPr>
        <w:tab/>
        <w:t xml:space="preserve">Eq. </w:t>
      </w:r>
      <w:r w:rsidR="00793E41" w:rsidRPr="001F087E">
        <w:rPr>
          <w:rFonts w:ascii="Times New Roman" w:eastAsiaTheme="minorEastAsia" w:hAnsi="Times New Roman" w:cs="Times New Roman"/>
        </w:rPr>
        <w:fldChar w:fldCharType="begin"/>
      </w:r>
      <w:r w:rsidR="00793E41" w:rsidRPr="001F087E">
        <w:rPr>
          <w:rFonts w:ascii="Times New Roman" w:eastAsiaTheme="minorEastAsia" w:hAnsi="Times New Roman" w:cs="Times New Roman"/>
        </w:rPr>
        <w:instrText xml:space="preserve"> SEQ Eq \* MERGEFORMAT </w:instrText>
      </w:r>
      <w:r w:rsidR="00793E41"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3</w:t>
      </w:r>
      <w:r w:rsidR="00793E41" w:rsidRPr="001F087E">
        <w:rPr>
          <w:rFonts w:ascii="Times New Roman" w:eastAsiaTheme="minorEastAsia" w:hAnsi="Times New Roman" w:cs="Times New Roman"/>
        </w:rPr>
        <w:fldChar w:fldCharType="end"/>
      </w:r>
    </w:p>
    <w:p w14:paraId="7D61114A" w14:textId="110CC797" w:rsidR="00C972BA" w:rsidRPr="001F087E" w:rsidRDefault="00793E41" w:rsidP="00C972BA">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m:oMath>
        <m:r>
          <w:rPr>
            <w:rFonts w:ascii="Cambria Math" w:eastAsiaTheme="minorEastAsia" w:hAnsi="Cambria Math" w:cs="Times New Roman"/>
          </w:rPr>
          <m:t xml:space="preserve">α+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m=1</m:t>
            </m:r>
          </m:sub>
          <m:sup>
            <m:r>
              <w:rPr>
                <w:rFonts w:ascii="Cambria Math" w:eastAsiaTheme="minorEastAsia" w:hAnsi="Cambria Math" w:cs="Times New Roman"/>
              </w:rPr>
              <m:t>M</m:t>
            </m:r>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e>
        </m:nary>
      </m:oMath>
      <w:r w:rsidRPr="001F087E">
        <w:rPr>
          <w:rFonts w:ascii="Times New Roman" w:eastAsiaTheme="minorEastAsia" w:hAnsi="Times New Roman" w:cs="Times New Roman"/>
        </w:rPr>
        <w:t xml:space="preserve"> is the large-scale component </w:t>
      </w:r>
      <w:r w:rsidR="00046DEF" w:rsidRPr="001F087E">
        <w:rPr>
          <w:rFonts w:ascii="Times New Roman" w:eastAsiaTheme="minorEastAsia" w:hAnsi="Times New Roman" w:cs="Times New Roman"/>
        </w:rPr>
        <w:t xml:space="preserve">composed of an intercept, </w:t>
      </w:r>
      <m:oMath>
        <m:r>
          <w:rPr>
            <w:rFonts w:ascii="Cambria Math" w:eastAsiaTheme="minorEastAsia" w:hAnsi="Cambria Math" w:cs="Times New Roman"/>
          </w:rPr>
          <m:t>α</m:t>
        </m:r>
      </m:oMath>
      <w:r w:rsidR="00046DEF" w:rsidRPr="001F087E">
        <w:rPr>
          <w:rFonts w:ascii="Times New Roman" w:eastAsiaTheme="minorEastAsia" w:hAnsi="Times New Roman" w:cs="Times New Roman"/>
        </w:rPr>
        <w:t xml:space="preserve">, and coefficients </w:t>
      </w:r>
      <m:oMath>
        <m:r>
          <m:rPr>
            <m:sty m:val="b"/>
          </m:rPr>
          <w:rPr>
            <w:rFonts w:ascii="Cambria Math" w:eastAsiaTheme="minorEastAsia" w:hAnsi="Cambria Math" w:cs="Times New Roman"/>
          </w:rPr>
          <m:t>β</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β</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which quantify the effects of the </w:t>
      </w:r>
      <w:r w:rsidR="00BD2771" w:rsidRPr="001F087E">
        <w:rPr>
          <w:rFonts w:ascii="Times New Roman" w:eastAsiaTheme="minorEastAsia" w:hAnsi="Times New Roman" w:cs="Times New Roman"/>
        </w:rPr>
        <w:t>measure</w:t>
      </w:r>
      <w:r w:rsidR="00CB2C3B">
        <w:rPr>
          <w:rFonts w:ascii="Times New Roman" w:eastAsiaTheme="minorEastAsia" w:hAnsi="Times New Roman" w:cs="Times New Roman"/>
        </w:rPr>
        <w:t>d</w:t>
      </w:r>
      <w:r w:rsidR="00BD2771" w:rsidRPr="001F087E">
        <w:rPr>
          <w:rFonts w:ascii="Times New Roman" w:eastAsiaTheme="minorEastAsia" w:hAnsi="Times New Roman" w:cs="Times New Roman"/>
        </w:rPr>
        <w:t xml:space="preserve"> </w:t>
      </w:r>
      <w:r w:rsidR="00046DEF" w:rsidRPr="001F087E">
        <w:rPr>
          <w:rFonts w:ascii="Times New Roman" w:eastAsiaTheme="minorEastAsia" w:hAnsi="Times New Roman" w:cs="Times New Roman"/>
        </w:rPr>
        <w:t xml:space="preserve">covariates </w:t>
      </w:r>
      <m:oMath>
        <m:r>
          <m:rPr>
            <m:sty m:val="b"/>
          </m:rPr>
          <w:rPr>
            <w:rFonts w:ascii="Cambria Math" w:eastAsiaTheme="minorEastAsia" w:hAnsi="Cambria Math" w:cs="Times New Roman"/>
          </w:rPr>
          <m:t>x</m:t>
        </m:r>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w:rPr>
                <w:rFonts w:ascii="Cambria Math" w:eastAsiaTheme="minorEastAsia" w:hAnsi="Cambria Math" w:cs="Times New Roman"/>
              </w:rPr>
              <m:t>1</m:t>
            </m:r>
          </m:sub>
        </m:sSub>
        <m:r>
          <m:rPr>
            <m:sty m:val="p"/>
          </m:rPr>
          <w:rPr>
            <w:rFonts w:ascii="Cambria Math" w:eastAsiaTheme="minorEastAsia" w:hAnsi="Cambria Math" w:cs="Times New Roman"/>
          </w:rPr>
          <m:t xml:space="preserve">, …, </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oMath>
      <w:r w:rsidR="00046DEF"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ξ</m:t>
            </m:r>
          </m:e>
          <m:sub>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sub>
        </m:sSub>
      </m:oMath>
      <w:r w:rsidRPr="001F087E">
        <w:rPr>
          <w:rFonts w:ascii="Times New Roman" w:eastAsiaTheme="minorEastAsia" w:hAnsi="Times New Roman" w:cs="Times New Roman"/>
        </w:rPr>
        <w:t xml:space="preserve"> is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w:r w:rsidRPr="001F087E">
        <w:rPr>
          <w:rFonts w:ascii="Times New Roman" w:eastAsiaTheme="minorEastAsia" w:hAnsi="Times New Roman" w:cs="Times New Roman"/>
        </w:rPr>
        <w:t xml:space="preserve"> realization of the latent Gau</w:t>
      </w:r>
      <w:proofErr w:type="spellStart"/>
      <w:r w:rsidR="00BD2771" w:rsidRPr="001F087E">
        <w:rPr>
          <w:rFonts w:ascii="Times New Roman" w:eastAsiaTheme="minorEastAsia" w:hAnsi="Times New Roman" w:cs="Times New Roman"/>
        </w:rPr>
        <w:t>s</w:t>
      </w:r>
      <w:r w:rsidRPr="001F087E">
        <w:rPr>
          <w:rFonts w:ascii="Times New Roman" w:eastAsiaTheme="minorEastAsia" w:hAnsi="Times New Roman" w:cs="Times New Roman"/>
        </w:rPr>
        <w:t>sian</w:t>
      </w:r>
      <w:proofErr w:type="spellEnd"/>
      <w:r w:rsidR="00BD2771" w:rsidRPr="001F087E">
        <w:rPr>
          <w:rFonts w:ascii="Times New Roman" w:eastAsiaTheme="minorEastAsia" w:hAnsi="Times New Roman" w:cs="Times New Roman"/>
        </w:rPr>
        <w:t xml:space="preserve"> Random</w:t>
      </w:r>
      <w:r w:rsidRPr="001F087E">
        <w:rPr>
          <w:rFonts w:ascii="Times New Roman" w:eastAsiaTheme="minorEastAsia" w:hAnsi="Times New Roman" w:cs="Times New Roman"/>
        </w:rPr>
        <w:t xml:space="preserve"> Field (G</w:t>
      </w:r>
      <w:r w:rsidR="00BD2771" w:rsidRPr="001F087E">
        <w:rPr>
          <w:rFonts w:ascii="Times New Roman" w:eastAsiaTheme="minorEastAsia" w:hAnsi="Times New Roman" w:cs="Times New Roman"/>
        </w:rPr>
        <w:t>R</w:t>
      </w:r>
      <w:r w:rsidR="00C972BA" w:rsidRPr="001F087E">
        <w:rPr>
          <w:rFonts w:ascii="Times New Roman" w:eastAsiaTheme="minorEastAsia" w:hAnsi="Times New Roman" w:cs="Times New Roman"/>
        </w:rPr>
        <w:t>F</w:t>
      </w:r>
      <w:r w:rsidR="00BF6C98">
        <w:rPr>
          <w:rFonts w:ascii="Times New Roman" w:eastAsiaTheme="minorEastAsia" w:hAnsi="Times New Roman" w:cs="Times New Roman"/>
        </w:rPr>
        <w:t>)</w:t>
      </w:r>
      <w:r w:rsidR="00C972BA" w:rsidRPr="001F087E">
        <w:rPr>
          <w:rFonts w:ascii="Times New Roman" w:eastAsiaTheme="minorEastAsia" w:hAnsi="Times New Roman" w:cs="Times New Roman"/>
        </w:rPr>
        <w:t xml:space="preserve">. </w:t>
      </w:r>
    </w:p>
    <w:p w14:paraId="2B24BE37" w14:textId="285B0D15" w:rsidR="00E64EFB" w:rsidRPr="001F087E" w:rsidRDefault="00E64EFB" w:rsidP="008A0AE5">
      <w:pPr>
        <w:spacing w:line="240" w:lineRule="auto"/>
        <w:ind w:firstLine="720"/>
        <w:rPr>
          <w:rFonts w:ascii="Times New Roman" w:eastAsiaTheme="minorEastAsia" w:hAnsi="Times New Roman" w:cs="Times New Roman"/>
        </w:rPr>
      </w:pPr>
      <w:r w:rsidRPr="001F087E">
        <w:rPr>
          <w:rFonts w:ascii="Times New Roman" w:eastAsiaTheme="minorEastAsia" w:hAnsi="Times New Roman" w:cs="Times New Roman"/>
        </w:rPr>
        <w:t xml:space="preserve">Triangulation of </w:t>
      </w:r>
      <w:r w:rsidRPr="001F087E">
        <w:rPr>
          <w:rFonts w:ascii="Times New Roman" w:hAnsi="Times New Roman" w:cs="Times New Roman"/>
        </w:rPr>
        <w:t>Ɗ</w:t>
      </w:r>
      <w:r w:rsidRPr="001F087E">
        <w:rPr>
          <w:rFonts w:ascii="Times New Roman" w:eastAsiaTheme="minorEastAsia" w:hAnsi="Times New Roman" w:cs="Times New Roman"/>
        </w:rPr>
        <w:t xml:space="preserve"> facilitates the transformation of </w:t>
      </w:r>
      <w:r w:rsidR="00046DEF" w:rsidRPr="001F087E">
        <w:rPr>
          <w:rFonts w:ascii="Times New Roman" w:eastAsiaTheme="minorEastAsia" w:hAnsi="Times New Roman" w:cs="Times New Roman"/>
        </w:rPr>
        <w:t>the G</w:t>
      </w:r>
      <w:r w:rsidR="00BD2771" w:rsidRPr="001F087E">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F </w:t>
      </w:r>
      <w:r w:rsidRPr="001F087E">
        <w:rPr>
          <w:rFonts w:ascii="Times New Roman" w:eastAsiaTheme="minorEastAsia" w:hAnsi="Times New Roman" w:cs="Times New Roman"/>
        </w:rPr>
        <w:t xml:space="preserve">to a discretely-indexed </w:t>
      </w:r>
      <w:r w:rsidR="00046DEF" w:rsidRPr="001F087E">
        <w:rPr>
          <w:rFonts w:ascii="Times New Roman" w:eastAsiaTheme="minorEastAsia" w:hAnsi="Times New Roman" w:cs="Times New Roman"/>
        </w:rPr>
        <w:t xml:space="preserve">Gaussian Markov </w:t>
      </w:r>
      <w:r w:rsidR="00BF6C98">
        <w:rPr>
          <w:rFonts w:ascii="Times New Roman" w:eastAsiaTheme="minorEastAsia" w:hAnsi="Times New Roman" w:cs="Times New Roman"/>
        </w:rPr>
        <w:t>R</w:t>
      </w:r>
      <w:r w:rsidR="00046DEF" w:rsidRPr="001F087E">
        <w:rPr>
          <w:rFonts w:ascii="Times New Roman" w:eastAsiaTheme="minorEastAsia" w:hAnsi="Times New Roman" w:cs="Times New Roman"/>
        </w:rPr>
        <w:t xml:space="preserve">andom </w:t>
      </w:r>
      <w:r w:rsidR="00BF6C98">
        <w:rPr>
          <w:rFonts w:ascii="Times New Roman" w:eastAsiaTheme="minorEastAsia" w:hAnsi="Times New Roman" w:cs="Times New Roman"/>
        </w:rPr>
        <w:t>F</w:t>
      </w:r>
      <w:r w:rsidR="00046DEF" w:rsidRPr="001F087E">
        <w:rPr>
          <w:rFonts w:ascii="Times New Roman" w:eastAsiaTheme="minorEastAsia" w:hAnsi="Times New Roman" w:cs="Times New Roman"/>
        </w:rPr>
        <w:t>ield (GMRF)</w:t>
      </w:r>
    </w:p>
    <w:p w14:paraId="3E87B929" w14:textId="2857CB95" w:rsidR="00E64EFB" w:rsidRPr="001F087E" w:rsidRDefault="00E64EFB" w:rsidP="00E64EFB">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ξ</m:t>
        </m:r>
        <m:d>
          <m:dPr>
            <m:ctrlPr>
              <w:rPr>
                <w:rFonts w:ascii="Cambria Math" w:eastAsiaTheme="minorEastAsia" w:hAnsi="Cambria Math" w:cs="Times New Roman"/>
                <w:i/>
              </w:rPr>
            </m:ctrlPr>
          </m:dPr>
          <m:e>
            <m:r>
              <m:rPr>
                <m:sty m:val="bi"/>
              </m:rPr>
              <w:rPr>
                <w:rFonts w:ascii="Cambria Math" w:eastAsiaTheme="minorEastAsia" w:hAnsi="Cambria Math" w:cs="Times New Roman"/>
              </w:rPr>
              <m:t>s</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g=1</m:t>
            </m:r>
          </m:sub>
          <m:sup>
            <m:r>
              <w:rPr>
                <w:rFonts w:ascii="Cambria Math" w:eastAsiaTheme="minorEastAsia" w:hAnsi="Cambria Math" w:cs="Times New Roman"/>
              </w:rPr>
              <m:t>G</m:t>
            </m:r>
          </m:sup>
          <m:e>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e>
        </m:nary>
        <m:r>
          <w:rPr>
            <w:rFonts w:ascii="Cambria Math" w:eastAsiaTheme="minorEastAsia" w:hAnsi="Cambria Math" w:cs="Times New Roman"/>
          </w:rPr>
          <m:t>(</m:t>
        </m:r>
        <m:r>
          <m:rPr>
            <m:sty m:val="bi"/>
          </m:rPr>
          <w:rPr>
            <w:rFonts w:ascii="Cambria Math" w:eastAsiaTheme="minorEastAsia" w:hAnsi="Cambria Math" w:cs="Times New Roman"/>
          </w:rPr>
          <m:t>s</m:t>
        </m:r>
        <m:r>
          <w:rPr>
            <w:rFonts w:ascii="Cambria Math" w:eastAsiaTheme="minorEastAsia" w:hAnsi="Cambria Math" w:cs="Times New Roman"/>
          </w:rPr>
          <m:t>)</m:t>
        </m:r>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bookmarkStart w:id="9" w:name="triangulation"/>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Pr="001F087E">
        <w:rPr>
          <w:rFonts w:ascii="Times New Roman" w:eastAsiaTheme="minorEastAsia" w:hAnsi="Times New Roman" w:cs="Times New Roman"/>
        </w:rPr>
        <w:fldChar w:fldCharType="end"/>
      </w:r>
      <w:bookmarkEnd w:id="9"/>
    </w:p>
    <w:p w14:paraId="1C5AFD9F" w14:textId="3D1A595B" w:rsidR="00B537DD" w:rsidRPr="001F087E" w:rsidRDefault="00E64EFB"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is the total number of vertices in the triangulation,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is the set of basis functions, and </w:t>
      </w:r>
      <m:oMath>
        <m:sSub>
          <m:sSubPr>
            <m:ctrlPr>
              <w:rPr>
                <w:rFonts w:ascii="Cambria Math" w:eastAsiaTheme="minorEastAsia" w:hAnsi="Cambria Math" w:cs="Times New Roman"/>
                <w:i/>
              </w:rPr>
            </m:ctrlPr>
          </m:sSubPr>
          <m:e>
            <m:acc>
              <m:accPr>
                <m:chr m:val="̃"/>
                <m:ctrlPr>
                  <w:rPr>
                    <w:rFonts w:ascii="Cambria Math" w:eastAsiaTheme="minorEastAsia" w:hAnsi="Cambria Math" w:cs="Times New Roman"/>
                    <w:i/>
                  </w:rPr>
                </m:ctrlPr>
              </m:accPr>
              <m:e>
                <m:r>
                  <w:rPr>
                    <w:rFonts w:ascii="Cambria Math" w:eastAsiaTheme="minorEastAsia" w:hAnsi="Cambria Math" w:cs="Times New Roman"/>
                  </w:rPr>
                  <m:t>{ξ</m:t>
                </m:r>
              </m:e>
            </m:acc>
          </m:e>
          <m:sub>
            <m:r>
              <w:rPr>
                <w:rFonts w:ascii="Cambria Math" w:eastAsiaTheme="minorEastAsia" w:hAnsi="Cambria Math" w:cs="Times New Roman"/>
              </w:rPr>
              <m:t>g</m:t>
            </m:r>
          </m:sub>
        </m:sSub>
        <m:r>
          <w:rPr>
            <w:rFonts w:ascii="Cambria Math" w:eastAsiaTheme="minorEastAsia" w:hAnsi="Cambria Math" w:cs="Times New Roman"/>
          </w:rPr>
          <m:t>}</m:t>
        </m:r>
      </m:oMath>
      <w:r w:rsidRPr="001F087E">
        <w:rPr>
          <w:rFonts w:ascii="Times New Roman" w:eastAsiaTheme="minorEastAsia" w:hAnsi="Times New Roman" w:cs="Times New Roman"/>
        </w:rPr>
        <w:t xml:space="preserve"> are the non-zero distributed weights. Basis functions were chosen such that </w:t>
      </w:r>
      <m:oMath>
        <m:sSub>
          <m:sSubPr>
            <m:ctrlPr>
              <w:rPr>
                <w:rFonts w:ascii="Cambria Math" w:eastAsiaTheme="minorEastAsia" w:hAnsi="Cambria Math" w:cs="Times New Roman"/>
                <w:i/>
              </w:rPr>
            </m:ctrlPr>
          </m:sSubPr>
          <m:e>
            <m:r>
              <w:rPr>
                <w:rFonts w:ascii="Cambria Math" w:eastAsiaTheme="minorEastAsia" w:hAnsi="Cambria Math" w:cs="Times New Roman"/>
              </w:rPr>
              <m:t>φ</m:t>
            </m:r>
          </m:e>
          <m:sub>
            <m:r>
              <w:rPr>
                <w:rFonts w:ascii="Cambria Math" w:eastAsiaTheme="minorEastAsia" w:hAnsi="Cambria Math" w:cs="Times New Roman"/>
              </w:rPr>
              <m:t>g</m:t>
            </m:r>
          </m:sub>
        </m:sSub>
      </m:oMath>
      <w:r w:rsidRPr="001F087E">
        <w:rPr>
          <w:rFonts w:ascii="Times New Roman" w:eastAsiaTheme="minorEastAsia" w:hAnsi="Times New Roman" w:cs="Times New Roman"/>
        </w:rPr>
        <w:t xml:space="preserve"> was 1 at vertex </w:t>
      </w:r>
      <w:r w:rsidRPr="001F087E">
        <w:rPr>
          <w:rFonts w:ascii="Times New Roman" w:eastAsiaTheme="minorEastAsia" w:hAnsi="Times New Roman" w:cs="Times New Roman"/>
          <w:i/>
        </w:rPr>
        <w:t>g</w:t>
      </w:r>
      <w:r w:rsidRPr="001F087E">
        <w:rPr>
          <w:rFonts w:ascii="Times New Roman" w:eastAsiaTheme="minorEastAsia" w:hAnsi="Times New Roman" w:cs="Times New Roman"/>
        </w:rPr>
        <w:t xml:space="preserve"> and </w:t>
      </w:r>
      <w:proofErr w:type="gramStart"/>
      <w:r w:rsidRPr="001F087E">
        <w:rPr>
          <w:rFonts w:ascii="Times New Roman" w:eastAsiaTheme="minorEastAsia" w:hAnsi="Times New Roman" w:cs="Times New Roman"/>
        </w:rPr>
        <w:t>0 everywhere else</w:t>
      </w:r>
      <w:proofErr w:type="gramEnd"/>
      <w:r w:rsidRPr="001F087E">
        <w:rPr>
          <w:rFonts w:ascii="Times New Roman" w:eastAsiaTheme="minorEastAsia" w:hAnsi="Times New Roman" w:cs="Times New Roman"/>
        </w:rPr>
        <w:t xml:space="preserve">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GMRFs are characterized by a</w:t>
      </w:r>
      <w:r w:rsidR="002F7E44" w:rsidRPr="001F087E">
        <w:rPr>
          <w:rFonts w:ascii="Times New Roman" w:eastAsiaTheme="minorEastAsia" w:hAnsi="Times New Roman" w:cs="Times New Roman"/>
        </w:rPr>
        <w:t xml:space="preserve"> multivariate Normal distribution with mean </w:t>
      </w:r>
      <w:r w:rsidR="002F7E44" w:rsidRPr="001F087E">
        <w:rPr>
          <w:rFonts w:ascii="Times New Roman" w:eastAsiaTheme="minorEastAsia" w:hAnsi="Times New Roman" w:cs="Times New Roman"/>
          <w:b/>
        </w:rPr>
        <w:t>μ</w:t>
      </w:r>
      <w:r w:rsidR="002F7E44" w:rsidRPr="001F087E">
        <w:rPr>
          <w:rFonts w:ascii="Times New Roman" w:eastAsiaTheme="minorEastAsia" w:hAnsi="Times New Roman" w:cs="Times New Roman"/>
        </w:rPr>
        <w:t xml:space="preserve"> = (μ</w:t>
      </w:r>
      <w:r w:rsidR="002F7E44" w:rsidRPr="001F087E">
        <w:rPr>
          <w:rFonts w:ascii="Times New Roman" w:eastAsiaTheme="minorEastAsia" w:hAnsi="Times New Roman" w:cs="Times New Roman"/>
          <w:vertAlign w:val="subscript"/>
        </w:rPr>
        <w:softHyphen/>
        <w:t>1</w:t>
      </w:r>
      <w:proofErr w:type="gramStart"/>
      <w:r w:rsidR="002F7E44" w:rsidRPr="001F087E">
        <w:rPr>
          <w:rFonts w:ascii="Times New Roman" w:eastAsiaTheme="minorEastAsia" w:hAnsi="Times New Roman" w:cs="Times New Roman"/>
        </w:rPr>
        <w:t>, …,</w:t>
      </w:r>
      <w:proofErr w:type="gramEnd"/>
      <w:r w:rsidR="002F7E44" w:rsidRPr="001F087E">
        <w:rPr>
          <w:rFonts w:ascii="Times New Roman" w:eastAsiaTheme="minorEastAsia" w:hAnsi="Times New Roman" w:cs="Times New Roman"/>
        </w:rPr>
        <w:t xml:space="preserve"> </w:t>
      </w:r>
      <w:proofErr w:type="spellStart"/>
      <w:r w:rsidR="002F7E44" w:rsidRPr="001F087E">
        <w:rPr>
          <w:rFonts w:ascii="Times New Roman" w:eastAsiaTheme="minorEastAsia" w:hAnsi="Times New Roman" w:cs="Times New Roman"/>
        </w:rPr>
        <w:t>μ</w:t>
      </w:r>
      <w:r w:rsidR="002F7E44" w:rsidRPr="001F087E">
        <w:rPr>
          <w:rFonts w:ascii="Times New Roman" w:eastAsiaTheme="minorEastAsia" w:hAnsi="Times New Roman" w:cs="Times New Roman"/>
          <w:vertAlign w:val="subscript"/>
        </w:rPr>
        <w:t>n</w:t>
      </w:r>
      <w:proofErr w:type="spellEnd"/>
      <w:r w:rsidR="002F7E44" w:rsidRPr="001F087E">
        <w:rPr>
          <w:rFonts w:ascii="Times New Roman" w:eastAsiaTheme="minorEastAsia" w:hAnsi="Times New Roman" w:cs="Times New Roman"/>
        </w:rPr>
        <w:t>)</w:t>
      </w:r>
      <w:r w:rsidR="00C642CA"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 and a spatially</w:t>
      </w:r>
      <w:r w:rsidR="001137FF" w:rsidRPr="001F087E">
        <w:rPr>
          <w:rFonts w:ascii="Times New Roman" w:eastAsiaTheme="minorEastAsia" w:hAnsi="Times New Roman" w:cs="Times New Roman"/>
        </w:rPr>
        <w:t>-</w:t>
      </w:r>
      <w:r w:rsidR="002F7E44" w:rsidRPr="001F087E">
        <w:rPr>
          <w:rFonts w:ascii="Times New Roman" w:eastAsiaTheme="minorEastAsia" w:hAnsi="Times New Roman" w:cs="Times New Roman"/>
        </w:rPr>
        <w:t xml:space="preserve">structured covariance matrix Σ, whose generic element </w:t>
      </w:r>
      <w:r w:rsidR="00B537DD" w:rsidRPr="001F087E">
        <w:rPr>
          <w:rFonts w:ascii="Times New Roman" w:eastAsiaTheme="minorEastAsia" w:hAnsi="Times New Roman" w:cs="Times New Roman"/>
        </w:rPr>
        <w:t>is defined as</w:t>
      </w:r>
    </w:p>
    <w:p w14:paraId="4B132605" w14:textId="3D642D6A" w:rsidR="00B537DD" w:rsidRPr="001F087E" w:rsidRDefault="002F7E44" w:rsidP="00B537DD">
      <w:pPr>
        <w:spacing w:line="240" w:lineRule="auto"/>
        <w:jc w:val="right"/>
        <w:rPr>
          <w:rFonts w:ascii="Times New Roman" w:eastAsiaTheme="minorEastAsia" w:hAnsi="Times New Roman" w:cs="Times New Roman"/>
        </w:rPr>
      </w:pPr>
      <w:proofErr w:type="spellStart"/>
      <w:r w:rsidRPr="001F087E">
        <w:rPr>
          <w:rFonts w:ascii="Times New Roman" w:eastAsiaTheme="minorEastAsia" w:hAnsi="Times New Roman" w:cs="Times New Roman"/>
        </w:rPr>
        <w:t>Σ</w:t>
      </w:r>
      <w:r w:rsidRPr="001F087E">
        <w:rPr>
          <w:rFonts w:ascii="Times New Roman" w:eastAsiaTheme="minorEastAsia" w:hAnsi="Times New Roman" w:cs="Times New Roman"/>
          <w:vertAlign w:val="subscript"/>
        </w:rPr>
        <w:t>i</w:t>
      </w:r>
      <w:proofErr w:type="gramStart"/>
      <w:r w:rsidRPr="001F087E">
        <w:rPr>
          <w:rFonts w:ascii="Times New Roman" w:eastAsiaTheme="minorEastAsia" w:hAnsi="Times New Roman" w:cs="Times New Roman"/>
          <w:vertAlign w:val="subscript"/>
        </w:rPr>
        <w:t>,j</w:t>
      </w:r>
      <w:proofErr w:type="spellEnd"/>
      <w:proofErr w:type="gramEnd"/>
      <w:r w:rsidRPr="001F087E">
        <w:rPr>
          <w:rFonts w:ascii="Times New Roman" w:eastAsiaTheme="minorEastAsia" w:hAnsi="Times New Roman" w:cs="Times New Roman"/>
        </w:rPr>
        <w:t xml:space="preserve"> = </w:t>
      </w:r>
      <w:proofErr w:type="spellStart"/>
      <w:r w:rsidRPr="001F087E">
        <w:rPr>
          <w:rFonts w:ascii="Times New Roman" w:eastAsiaTheme="minorEastAsia" w:hAnsi="Times New Roman" w:cs="Times New Roman"/>
        </w:rPr>
        <w:t>Cov</w:t>
      </w:r>
      <w:proofErr w:type="spellEnd"/>
      <w:r w:rsidRPr="001F087E">
        <w:rPr>
          <w:rFonts w:ascii="Times New Roman" w:eastAsiaTheme="minorEastAsia" w:hAnsi="Times New Roman" w:cs="Times New Roman"/>
        </w:rPr>
        <w:t>(</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i</w:t>
      </w:r>
      <w:proofErr w:type="spellEnd"/>
      <w:r w:rsidRPr="001F087E">
        <w:rPr>
          <w:rFonts w:ascii="Times New Roman" w:eastAsiaTheme="minorEastAsia" w:hAnsi="Times New Roman" w:cs="Times New Roman"/>
        </w:rPr>
        <w:t xml:space="preserve">, </w:t>
      </w:r>
      <w:proofErr w:type="spellStart"/>
      <w:r w:rsidRPr="001F087E">
        <w:rPr>
          <w:rFonts w:ascii="Times New Roman" w:eastAsiaTheme="minorEastAsia" w:hAnsi="Times New Roman" w:cs="Times New Roman"/>
        </w:rPr>
        <w:t>θ</w:t>
      </w:r>
      <w:r w:rsidRPr="001F087E">
        <w:rPr>
          <w:rFonts w:ascii="Times New Roman" w:eastAsiaTheme="minorEastAsia" w:hAnsi="Times New Roman" w:cs="Times New Roman"/>
          <w:vertAlign w:val="subscript"/>
        </w:rPr>
        <w:t>j</w:t>
      </w:r>
      <w:proofErr w:type="spellEnd"/>
      <w:r w:rsidRPr="001F087E">
        <w:rPr>
          <w:rFonts w:ascii="Times New Roman" w:eastAsiaTheme="minorEastAsia" w:hAnsi="Times New Roman" w:cs="Times New Roman"/>
        </w:rPr>
        <w:t xml:space="preserve">) =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537DD" w:rsidRPr="001F087E">
        <w:rPr>
          <w:rFonts w:ascii="Times New Roman" w:eastAsiaTheme="minorEastAsia" w:hAnsi="Times New Roman" w:cs="Times New Roman"/>
        </w:rPr>
        <w:t xml:space="preserve">. </w:t>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r>
      <w:r w:rsidR="00B537DD" w:rsidRPr="001F087E">
        <w:rPr>
          <w:rFonts w:ascii="Times New Roman" w:eastAsiaTheme="minorEastAsia" w:hAnsi="Times New Roman" w:cs="Times New Roman"/>
        </w:rPr>
        <w:tab/>
        <w:t xml:space="preserve">Eq. </w:t>
      </w:r>
      <w:bookmarkStart w:id="10" w:name="spatialcovariance"/>
      <w:r w:rsidR="00B537DD" w:rsidRPr="001F087E">
        <w:rPr>
          <w:rFonts w:ascii="Times New Roman" w:eastAsiaTheme="minorEastAsia" w:hAnsi="Times New Roman" w:cs="Times New Roman"/>
        </w:rPr>
        <w:fldChar w:fldCharType="begin"/>
      </w:r>
      <w:r w:rsidR="00B537DD" w:rsidRPr="001F087E">
        <w:rPr>
          <w:rFonts w:ascii="Times New Roman" w:eastAsiaTheme="minorEastAsia" w:hAnsi="Times New Roman" w:cs="Times New Roman"/>
        </w:rPr>
        <w:instrText xml:space="preserve"> SEQ Eq \* MERGEFORMAT </w:instrText>
      </w:r>
      <w:r w:rsidR="00B537D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5</w:t>
      </w:r>
      <w:r w:rsidR="00B537DD" w:rsidRPr="001F087E">
        <w:rPr>
          <w:rFonts w:ascii="Times New Roman" w:eastAsiaTheme="minorEastAsia" w:hAnsi="Times New Roman" w:cs="Times New Roman"/>
        </w:rPr>
        <w:fldChar w:fldCharType="end"/>
      </w:r>
      <w:bookmarkEnd w:id="10"/>
      <w:r w:rsidRPr="001F087E">
        <w:rPr>
          <w:rFonts w:ascii="Times New Roman" w:eastAsiaTheme="minorEastAsia" w:hAnsi="Times New Roman" w:cs="Times New Roman"/>
        </w:rPr>
        <w:t xml:space="preserve"> </w:t>
      </w:r>
    </w:p>
    <w:p w14:paraId="0D43EDCF" w14:textId="567D6DC6" w:rsidR="003854F9" w:rsidRPr="001F087E" w:rsidRDefault="002F7E44"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Here</w:t>
      </w:r>
      <w:r w:rsidR="00E64EFB"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ϑ</m:t>
            </m:r>
          </m:sub>
          <m:sup>
            <m:r>
              <w:rPr>
                <w:rFonts w:ascii="Cambria Math" w:eastAsiaTheme="minorEastAsia" w:hAnsi="Cambria Math" w:cs="Times New Roman"/>
              </w:rPr>
              <m:t>2</m:t>
            </m:r>
          </m:sup>
        </m:sSubSup>
      </m:oMath>
      <w:r w:rsidRPr="001F087E">
        <w:rPr>
          <w:rFonts w:ascii="Times New Roman" w:eastAsiaTheme="minorEastAsia" w:hAnsi="Times New Roman" w:cs="Times New Roman"/>
        </w:rPr>
        <w:t xml:space="preserve"> is the variance component for</w:t>
      </w:r>
      <w:r w:rsidR="00C642CA" w:rsidRPr="001F087E">
        <w:rPr>
          <w:rFonts w:ascii="Times New Roman" w:eastAsiaTheme="minorEastAsia" w:hAnsi="Times New Roman" w:cs="Times New Roman"/>
        </w:rPr>
        <w:t xml:space="preserve"> </w:t>
      </w:r>
      <m:oMath>
        <m:r>
          <w:rPr>
            <w:rFonts w:ascii="Cambria Math" w:eastAsiaTheme="minorEastAsia" w:hAnsi="Cambria Math" w:cs="Times New Roman"/>
          </w:rPr>
          <m:t>i,j=1, …, n</m:t>
        </m:r>
      </m:oMath>
      <w:r w:rsidR="00C642CA" w:rsidRPr="001F087E">
        <w:rPr>
          <w:rFonts w:ascii="Times New Roman" w:eastAsiaTheme="minorEastAsia" w:hAnsi="Times New Roman" w:cs="Times New Roman"/>
        </w:rPr>
        <w:t xml:space="preserve"> and </w:t>
      </w:r>
      <m:oMath>
        <m:r>
          <w:rPr>
            <w:rFonts w:ascii="Cambria Math" w:eastAsiaTheme="minorEastAsia" w:hAnsi="Cambria Math" w:cs="Times New Roman"/>
          </w:rPr>
          <m:t>ϑ(</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C642CA" w:rsidRPr="001F087E">
        <w:rPr>
          <w:rFonts w:ascii="Times New Roman" w:eastAsiaTheme="minorEastAsia" w:hAnsi="Times New Roman" w:cs="Times New Roman"/>
        </w:rPr>
        <w:t xml:space="preserve"> is the (isotropic) Matérn spati</w:t>
      </w:r>
      <w:r w:rsidR="00F6746B">
        <w:rPr>
          <w:rFonts w:ascii="Times New Roman" w:eastAsiaTheme="minorEastAsia" w:hAnsi="Times New Roman" w:cs="Times New Roman"/>
        </w:rPr>
        <w:t>al covariance function (</w:t>
      </w:r>
      <w:proofErr w:type="spellStart"/>
      <w:r w:rsidR="00F6746B">
        <w:rPr>
          <w:rFonts w:ascii="Times New Roman" w:eastAsiaTheme="minorEastAsia" w:hAnsi="Times New Roman" w:cs="Times New Roman"/>
        </w:rPr>
        <w:t>Cressie</w:t>
      </w:r>
      <w:proofErr w:type="spellEnd"/>
      <w:r w:rsidR="00C642CA" w:rsidRPr="001F087E">
        <w:rPr>
          <w:rFonts w:ascii="Times New Roman" w:eastAsiaTheme="minorEastAsia" w:hAnsi="Times New Roman" w:cs="Times New Roman"/>
        </w:rPr>
        <w:t xml:space="preserve"> 1993</w:t>
      </w:r>
      <w:r w:rsidR="00F6746B">
        <w:rPr>
          <w:rFonts w:ascii="Times New Roman" w:eastAsiaTheme="minorEastAsia" w:hAnsi="Times New Roman" w:cs="Times New Roman"/>
        </w:rPr>
        <w:t xml:space="preserve">; </w:t>
      </w:r>
      <w:proofErr w:type="spellStart"/>
      <w:r w:rsidR="00F6746B">
        <w:rPr>
          <w:rFonts w:ascii="Times New Roman" w:hAnsi="Times New Roman" w:cs="Times New Roman"/>
        </w:rPr>
        <w:t>Cressie</w:t>
      </w:r>
      <w:proofErr w:type="spellEnd"/>
      <w:r w:rsidR="00F6746B">
        <w:rPr>
          <w:rFonts w:ascii="Times New Roman" w:hAnsi="Times New Roman" w:cs="Times New Roman"/>
        </w:rPr>
        <w:t xml:space="preserve"> and </w:t>
      </w:r>
      <w:proofErr w:type="spellStart"/>
      <w:r w:rsidR="00F6746B">
        <w:rPr>
          <w:rFonts w:ascii="Times New Roman" w:hAnsi="Times New Roman" w:cs="Times New Roman"/>
        </w:rPr>
        <w:t>Wikle</w:t>
      </w:r>
      <w:proofErr w:type="spellEnd"/>
      <w:r w:rsidR="00F6746B" w:rsidRPr="001F087E">
        <w:rPr>
          <w:rFonts w:ascii="Times New Roman" w:hAnsi="Times New Roman" w:cs="Times New Roman"/>
        </w:rPr>
        <w:t xml:space="preserve"> 2011</w:t>
      </w:r>
      <w:r w:rsidR="00C642CA" w:rsidRPr="001F087E">
        <w:rPr>
          <w:rFonts w:ascii="Times New Roman" w:eastAsiaTheme="minorEastAsia" w:hAnsi="Times New Roman" w:cs="Times New Roman"/>
        </w:rPr>
        <w:t xml:space="preserve">), which depends on the </w:t>
      </w:r>
      <w:r w:rsidR="00BB6A92" w:rsidRPr="001F087E">
        <w:rPr>
          <w:rFonts w:ascii="Times New Roman" w:eastAsiaTheme="minorEastAsia" w:hAnsi="Times New Roman" w:cs="Times New Roman"/>
        </w:rPr>
        <w:lastRenderedPageBreak/>
        <w:t>Euclidean</w:t>
      </w:r>
      <w:r w:rsidR="00C642CA" w:rsidRPr="001F087E">
        <w:rPr>
          <w:rFonts w:ascii="Times New Roman" w:eastAsiaTheme="minorEastAsia" w:hAnsi="Times New Roman" w:cs="Times New Roman"/>
        </w:rPr>
        <w:t xml:space="preserve"> distance between the </w:t>
      </w:r>
      <w:r w:rsidR="00BB6A92" w:rsidRPr="001F087E">
        <w:rPr>
          <w:rFonts w:ascii="Times New Roman" w:eastAsiaTheme="minorEastAsia" w:hAnsi="Times New Roman" w:cs="Times New Roman"/>
        </w:rPr>
        <w:t>locations</w:t>
      </w:r>
      <w:r w:rsidR="00BF6C98">
        <w:rPr>
          <w:rFonts w:ascii="Times New Roman" w:eastAsiaTheme="minorEastAsia" w:hAnsi="Times New Roman" w:cs="Times New Roman"/>
        </w:rPr>
        <w:t xml:space="preserve"> </w:t>
      </w:r>
      <w:proofErr w:type="spellStart"/>
      <w:r w:rsidR="00BF6C98">
        <w:rPr>
          <w:rFonts w:ascii="Times New Roman" w:eastAsiaTheme="minorEastAsia" w:hAnsi="Times New Roman" w:cs="Times New Roman"/>
          <w:i/>
        </w:rPr>
        <w:t>i</w:t>
      </w:r>
      <w:proofErr w:type="spellEnd"/>
      <w:r w:rsidR="00BF6C98">
        <w:rPr>
          <w:rFonts w:ascii="Times New Roman" w:eastAsiaTheme="minorEastAsia" w:hAnsi="Times New Roman" w:cs="Times New Roman"/>
        </w:rPr>
        <w:t xml:space="preserve"> and </w:t>
      </w:r>
      <w:r w:rsidR="00BF6C98">
        <w:rPr>
          <w:rFonts w:ascii="Times New Roman" w:eastAsiaTheme="minorEastAsia" w:hAnsi="Times New Roman" w:cs="Times New Roman"/>
          <w:i/>
        </w:rPr>
        <w:t>j</w:t>
      </w:r>
      <w:proofErr w:type="gramStart"/>
      <w:r w:rsidR="00BF6C98">
        <w:rPr>
          <w:rFonts w:ascii="Times New Roman" w:eastAsiaTheme="minorEastAsia" w:hAnsi="Times New Roman" w:cs="Times New Roman"/>
        </w:rPr>
        <w:t>,</w:t>
      </w:r>
      <w:r w:rsidR="00BB6A92" w:rsidRPr="001F087E">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oMath>
      <w:r w:rsidR="00C642CA"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003854F9" w:rsidRPr="001F087E">
        <w:rPr>
          <w:rFonts w:ascii="Times New Roman" w:eastAsiaTheme="minorEastAsia" w:hAnsi="Times New Roman" w:cs="Times New Roman"/>
        </w:rPr>
        <w:t>A G</w:t>
      </w:r>
      <w:r w:rsidR="00BD2771" w:rsidRPr="001F087E">
        <w:rPr>
          <w:rFonts w:ascii="Times New Roman" w:eastAsiaTheme="minorEastAsia" w:hAnsi="Times New Roman" w:cs="Times New Roman"/>
        </w:rPr>
        <w:t>R</w:t>
      </w:r>
      <w:r w:rsidR="003854F9" w:rsidRPr="001F087E">
        <w:rPr>
          <w:rFonts w:ascii="Times New Roman" w:eastAsiaTheme="minorEastAsia" w:hAnsi="Times New Roman" w:cs="Times New Roman"/>
        </w:rPr>
        <w:t>F with a</w:t>
      </w:r>
      <w:r w:rsidR="008A0AE5" w:rsidRPr="001F087E">
        <w:rPr>
          <w:rFonts w:ascii="Times New Roman" w:eastAsiaTheme="minorEastAsia" w:hAnsi="Times New Roman" w:cs="Times New Roman"/>
        </w:rPr>
        <w:t xml:space="preserve"> </w:t>
      </w:r>
      <w:proofErr w:type="spellStart"/>
      <w:r w:rsidR="008A0AE5" w:rsidRPr="001F087E">
        <w:rPr>
          <w:rFonts w:ascii="Times New Roman" w:eastAsiaTheme="minorEastAsia" w:hAnsi="Times New Roman" w:cs="Times New Roman"/>
        </w:rPr>
        <w:t>Matérn</w:t>
      </w:r>
      <w:proofErr w:type="spellEnd"/>
      <w:r w:rsidR="008A0AE5" w:rsidRPr="001F087E">
        <w:rPr>
          <w:rFonts w:ascii="Times New Roman" w:eastAsiaTheme="minorEastAsia" w:hAnsi="Times New Roman" w:cs="Times New Roman"/>
        </w:rPr>
        <w:t xml:space="preserve"> covariance function </w:t>
      </w:r>
    </w:p>
    <w:p w14:paraId="675FD253" w14:textId="09E9F835" w:rsidR="003854F9" w:rsidRPr="001F087E" w:rsidRDefault="003854F9" w:rsidP="003854F9">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ϑ</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e>
        </m:d>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m:rPr>
                <m:sty m:val="p"/>
              </m:rPr>
              <w:rPr>
                <w:rFonts w:ascii="Cambria Math" w:eastAsiaTheme="minorEastAsia" w:hAnsi="Cambria Math" w:cs="Times New Roman"/>
              </w:rPr>
              <m:t>Γ</m:t>
            </m:r>
            <m:d>
              <m:dPr>
                <m:ctrlPr>
                  <w:rPr>
                    <w:rFonts w:ascii="Cambria Math" w:eastAsiaTheme="minorEastAsia" w:hAnsi="Cambria Math" w:cs="Times New Roman"/>
                    <w:i/>
                  </w:rPr>
                </m:ctrlPr>
              </m:dPr>
              <m:e>
                <m:r>
                  <w:rPr>
                    <w:rFonts w:ascii="Cambria Math" w:eastAsiaTheme="minorEastAsia" w:hAnsi="Cambria Math" w:cs="Times New Roman"/>
                  </w:rPr>
                  <m:t>λ</m:t>
                </m:r>
              </m:e>
            </m:d>
            <m:sSup>
              <m:sSupPr>
                <m:ctrlPr>
                  <w:rPr>
                    <w:rFonts w:ascii="Cambria Math" w:eastAsiaTheme="minorEastAsia" w:hAnsi="Cambria Math" w:cs="Times New Roman"/>
                    <w:i/>
                  </w:rPr>
                </m:ctrlPr>
              </m:sSupPr>
              <m:e>
                <m:r>
                  <w:rPr>
                    <w:rFonts w:ascii="Cambria Math" w:eastAsiaTheme="minorEastAsia" w:hAnsi="Cambria Math" w:cs="Times New Roman"/>
                  </w:rPr>
                  <m:t>2</m:t>
                </m:r>
              </m:e>
              <m:sup>
                <m:r>
                  <w:rPr>
                    <w:rFonts w:ascii="Cambria Math" w:eastAsiaTheme="minorEastAsia" w:hAnsi="Cambria Math" w:cs="Times New Roman"/>
                  </w:rPr>
                  <m:t>λ-1</m:t>
                </m:r>
              </m:sup>
            </m:sSup>
          </m:den>
        </m:f>
        <m:sSup>
          <m:sSupPr>
            <m:ctrlPr>
              <w:rPr>
                <w:rFonts w:ascii="Cambria Math" w:eastAsiaTheme="minorEastAsia" w:hAnsi="Cambria Math" w:cs="Times New Roman"/>
                <w:i/>
              </w:rPr>
            </m:ctrlPr>
          </m:sSupPr>
          <m:e>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e>
          <m:sup>
            <m:r>
              <w:rPr>
                <w:rFonts w:ascii="Cambria Math" w:eastAsiaTheme="minorEastAsia" w:hAnsi="Cambria Math" w:cs="Times New Roman"/>
              </w:rPr>
              <m:t>λ</m:t>
            </m:r>
          </m:sup>
        </m:sSup>
        <m:sSub>
          <m:sSubPr>
            <m:ctrlPr>
              <w:rPr>
                <w:rFonts w:ascii="Cambria Math" w:eastAsiaTheme="minorEastAsia" w:hAnsi="Cambria Math" w:cs="Times New Roman"/>
              </w:rPr>
            </m:ctrlPr>
          </m:sSubPr>
          <m:e>
            <m:r>
              <m:rPr>
                <m:sty m:val="p"/>
              </m:rPr>
              <w:rPr>
                <w:rFonts w:ascii="Cambria Math" w:eastAsiaTheme="minorEastAsia" w:hAnsi="Cambria Math" w:cs="Times New Roman"/>
              </w:rPr>
              <m:t>Κ</m:t>
            </m:r>
          </m:e>
          <m:sub>
            <m:r>
              <w:rPr>
                <w:rFonts w:ascii="Cambria Math" w:eastAsiaTheme="minorEastAsia" w:hAnsi="Cambria Math" w:cs="Times New Roman"/>
              </w:rPr>
              <m:t>λ</m:t>
            </m:r>
          </m:sub>
        </m:sSub>
        <m:r>
          <w:rPr>
            <w:rFonts w:ascii="Cambria Math" w:eastAsiaTheme="minorEastAsia" w:hAnsi="Cambria Math" w:cs="Times New Roman"/>
          </w:rPr>
          <m:t>(κ</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Δ</m:t>
            </m:r>
          </m:e>
          <m:sub>
            <m:r>
              <w:rPr>
                <w:rFonts w:ascii="Cambria Math" w:eastAsiaTheme="minorEastAsia" w:hAnsi="Cambria Math" w:cs="Times New Roman"/>
              </w:rPr>
              <m:t>i,j</m:t>
            </m:r>
          </m:sub>
        </m:sSub>
        <m:r>
          <w:rPr>
            <w:rFonts w:ascii="Cambria Math" w:eastAsiaTheme="minorEastAsia" w:hAnsi="Cambria Math" w:cs="Times New Roman"/>
          </w:rPr>
          <m:t>)</m:t>
        </m:r>
      </m:oMath>
      <w:r w:rsidR="00BF6C98">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6</w:t>
      </w:r>
      <w:r w:rsidRPr="001F087E">
        <w:rPr>
          <w:rFonts w:ascii="Times New Roman" w:eastAsiaTheme="minorEastAsia" w:hAnsi="Times New Roman" w:cs="Times New Roman"/>
        </w:rPr>
        <w:fldChar w:fldCharType="end"/>
      </w:r>
    </w:p>
    <w:p w14:paraId="60D12AA0" w14:textId="24B5DCC0" w:rsidR="006A7B22" w:rsidRPr="001F087E" w:rsidRDefault="003854F9"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provides</w:t>
      </w:r>
      <w:proofErr w:type="gramEnd"/>
      <w:r w:rsidRPr="001F087E">
        <w:rPr>
          <w:rFonts w:ascii="Times New Roman" w:eastAsiaTheme="minorEastAsia" w:hAnsi="Times New Roman" w:cs="Times New Roman"/>
        </w:rPr>
        <w:t xml:space="preserve"> an exact solution to the SPDE, which can be approximated using a </w:t>
      </w:r>
      <w:r w:rsidR="008A0AE5" w:rsidRPr="001F087E">
        <w:rPr>
          <w:rFonts w:ascii="Times New Roman" w:eastAsiaTheme="minorEastAsia" w:hAnsi="Times New Roman" w:cs="Times New Roman"/>
        </w:rPr>
        <w:t xml:space="preserve">finite element representation </w:t>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Eq. </w:t>
      </w:r>
      <w:r w:rsidR="008A0AE5" w:rsidRPr="001F087E">
        <w:rPr>
          <w:rFonts w:ascii="Times New Roman" w:eastAsiaTheme="minorEastAsia" w:hAnsi="Times New Roman" w:cs="Times New Roman"/>
        </w:rPr>
        <w:fldChar w:fldCharType="begin"/>
      </w:r>
      <w:r w:rsidR="008A0AE5" w:rsidRPr="001F087E">
        <w:rPr>
          <w:rFonts w:ascii="Times New Roman" w:eastAsiaTheme="minorEastAsia" w:hAnsi="Times New Roman" w:cs="Times New Roman"/>
        </w:rPr>
        <w:instrText xml:space="preserve"> REF triangulation \h </w:instrText>
      </w:r>
      <w:r w:rsidR="001F087E">
        <w:rPr>
          <w:rFonts w:ascii="Times New Roman" w:eastAsiaTheme="minorEastAsia" w:hAnsi="Times New Roman" w:cs="Times New Roman"/>
        </w:rPr>
        <w:instrText xml:space="preserve"> \* MERGEFORMAT </w:instrText>
      </w:r>
      <w:r w:rsidR="008A0AE5" w:rsidRPr="001F087E">
        <w:rPr>
          <w:rFonts w:ascii="Times New Roman" w:eastAsiaTheme="minorEastAsia" w:hAnsi="Times New Roman" w:cs="Times New Roman"/>
        </w:rPr>
      </w:r>
      <w:r w:rsidR="008A0AE5"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4</w:t>
      </w:r>
      <w:r w:rsidR="008A0AE5" w:rsidRPr="001F087E">
        <w:rPr>
          <w:rFonts w:ascii="Times New Roman" w:eastAsiaTheme="minorEastAsia" w:hAnsi="Times New Roman" w:cs="Times New Roman"/>
        </w:rPr>
        <w:fldChar w:fldCharType="end"/>
      </w:r>
      <w:r w:rsidRPr="001F087E">
        <w:rPr>
          <w:rFonts w:ascii="Times New Roman" w:eastAsiaTheme="minorEastAsia" w:hAnsi="Times New Roman" w:cs="Times New Roman"/>
        </w:rPr>
        <w:t>)</w:t>
      </w:r>
      <w:r w:rsidR="008A0AE5"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 xml:space="preserve">Here, </w:t>
      </w:r>
      <m:oMath>
        <m:sSub>
          <m:sSubPr>
            <m:ctrlPr>
              <w:rPr>
                <w:rFonts w:ascii="Cambria Math" w:hAnsi="Cambria Math" w:cs="Times New Roman"/>
                <w:i/>
              </w:rPr>
            </m:ctrlPr>
          </m:sSubPr>
          <m:e>
            <m:r>
              <m:rPr>
                <m:sty m:val="p"/>
              </m:rPr>
              <w:rPr>
                <w:rFonts w:ascii="Cambria Math" w:hAnsi="Cambria Math" w:cs="Times New Roman"/>
              </w:rPr>
              <m:t>Κ</m:t>
            </m:r>
          </m:e>
          <m:sub>
            <m:r>
              <w:rPr>
                <w:rFonts w:ascii="Cambria Math" w:hAnsi="Cambria Math" w:cs="Times New Roman"/>
              </w:rPr>
              <m:t>λ</m:t>
            </m:r>
          </m:sub>
        </m:sSub>
      </m:oMath>
      <w:r w:rsidR="003731CD" w:rsidRPr="001F087E">
        <w:rPr>
          <w:rFonts w:ascii="Times New Roman" w:eastAsiaTheme="minorEastAsia" w:hAnsi="Times New Roman" w:cs="Times New Roman"/>
        </w:rPr>
        <w:t xml:space="preserve"> is the modified Bessel function of second kind and order </w:t>
      </w:r>
      <m:oMath>
        <m:r>
          <w:rPr>
            <w:rFonts w:ascii="Cambria Math" w:eastAsiaTheme="minorEastAsia" w:hAnsi="Cambria Math" w:cs="Times New Roman"/>
          </w:rPr>
          <m:t>λ&gt;0</m:t>
        </m:r>
      </m:oMath>
      <w:r w:rsidR="003731CD" w:rsidRPr="001F087E">
        <w:rPr>
          <w:rFonts w:ascii="Times New Roman" w:eastAsiaTheme="minorEastAsia" w:hAnsi="Times New Roman" w:cs="Times New Roman"/>
        </w:rPr>
        <w:t xml:space="preserve"> </w:t>
      </w:r>
      <w:r w:rsidR="006A7B22" w:rsidRPr="001F087E">
        <w:rPr>
          <w:rFonts w:ascii="Times New Roman" w:eastAsiaTheme="minorEastAsia" w:hAnsi="Times New Roman" w:cs="Times New Roman"/>
        </w:rPr>
        <w:t>(here</w:t>
      </w:r>
      <w:proofErr w:type="gramStart"/>
      <w:r w:rsidR="00BF6C98">
        <w:rPr>
          <w:rFonts w:ascii="Times New Roman" w:eastAsiaTheme="minorEastAsia" w:hAnsi="Times New Roman" w:cs="Times New Roman"/>
        </w:rPr>
        <w:t>,</w:t>
      </w:r>
      <w:r w:rsidR="006A7B22" w:rsidRPr="001F087E">
        <w:rPr>
          <w:rFonts w:ascii="Times New Roman" w:eastAsiaTheme="minorEastAsia" w:hAnsi="Times New Roman" w:cs="Times New Roman"/>
        </w:rPr>
        <w:t xml:space="preserve"> </w:t>
      </w:r>
      <w:proofErr w:type="gramEnd"/>
      <m:oMath>
        <m:r>
          <w:rPr>
            <w:rFonts w:ascii="Cambria Math" w:eastAsiaTheme="minorEastAsia" w:hAnsi="Cambria Math" w:cs="Times New Roman"/>
          </w:rPr>
          <m:t>λ=1</m:t>
        </m:r>
      </m:oMath>
      <w:r w:rsidR="006A7B22" w:rsidRPr="001F087E">
        <w:rPr>
          <w:rFonts w:ascii="Times New Roman" w:eastAsiaTheme="minorEastAsia" w:hAnsi="Times New Roman" w:cs="Times New Roman"/>
        </w:rPr>
        <w:t>) measuring</w:t>
      </w:r>
      <w:r w:rsidR="003731CD" w:rsidRPr="001F087E">
        <w:rPr>
          <w:rFonts w:ascii="Times New Roman" w:eastAsiaTheme="minorEastAsia" w:hAnsi="Times New Roman" w:cs="Times New Roman"/>
        </w:rPr>
        <w:t xml:space="preserve"> the degree of smoothness. </w:t>
      </w:r>
      <w:r w:rsidR="00BB6A92" w:rsidRPr="001F087E">
        <w:rPr>
          <w:rFonts w:ascii="Times New Roman" w:eastAsiaTheme="minorEastAsia" w:hAnsi="Times New Roman" w:cs="Times New Roman"/>
        </w:rPr>
        <w:t>The range (</w:t>
      </w:r>
      <m:oMath>
        <m:r>
          <w:rPr>
            <w:rFonts w:ascii="Cambria Math" w:eastAsiaTheme="minorEastAsia" w:hAnsi="Cambria Math" w:cs="Times New Roman"/>
          </w:rPr>
          <m:t>r</m:t>
        </m:r>
      </m:oMath>
      <w:r w:rsidR="00BB6A92" w:rsidRPr="001F087E">
        <w:rPr>
          <w:rFonts w:ascii="Times New Roman" w:eastAsiaTheme="minorEastAsia" w:hAnsi="Times New Roman" w:cs="Times New Roman"/>
        </w:rPr>
        <w:t xml:space="preserve">), </w:t>
      </w:r>
    </w:p>
    <w:p w14:paraId="5F0E500B" w14:textId="77777777" w:rsidR="006A7B22" w:rsidRPr="001F087E" w:rsidRDefault="006A7B22" w:rsidP="006A7B22">
      <w:pPr>
        <w:spacing w:line="240" w:lineRule="auto"/>
        <w:jc w:val="right"/>
        <w:rPr>
          <w:rFonts w:ascii="Times New Roman" w:eastAsiaTheme="minorEastAsia" w:hAnsi="Times New Roman" w:cs="Times New Roman"/>
        </w:rPr>
      </w:pPr>
      <m:oMath>
        <m:r>
          <w:rPr>
            <w:rFonts w:ascii="Cambria Math" w:eastAsiaTheme="minorEastAsia" w:hAnsi="Cambria Math" w:cs="Times New Roman"/>
          </w:rPr>
          <m:t xml:space="preserve">r= </m:t>
        </m:r>
        <m:f>
          <m:fPr>
            <m:ctrlPr>
              <w:rPr>
                <w:rFonts w:ascii="Cambria Math" w:eastAsiaTheme="minorEastAsia" w:hAnsi="Cambria Math" w:cs="Times New Roman"/>
                <w:i/>
              </w:rPr>
            </m:ctrlPr>
          </m:fPr>
          <m:num>
            <m:rad>
              <m:radPr>
                <m:degHide m:val="1"/>
                <m:ctrlPr>
                  <w:rPr>
                    <w:rFonts w:ascii="Cambria Math" w:eastAsiaTheme="minorEastAsia" w:hAnsi="Cambria Math" w:cs="Times New Roman"/>
                    <w:i/>
                  </w:rPr>
                </m:ctrlPr>
              </m:radPr>
              <m:deg/>
              <m:e>
                <m:r>
                  <w:rPr>
                    <w:rFonts w:ascii="Cambria Math" w:eastAsiaTheme="minorEastAsia" w:hAnsi="Cambria Math" w:cs="Times New Roman"/>
                  </w:rPr>
                  <m:t>8λ</m:t>
                </m:r>
              </m:e>
            </m:rad>
          </m:num>
          <m:den>
            <m:r>
              <w:rPr>
                <w:rFonts w:ascii="Cambria Math" w:eastAsiaTheme="minorEastAsia" w:hAnsi="Cambria Math" w:cs="Times New Roman"/>
              </w:rPr>
              <m:t>κ</m:t>
            </m:r>
          </m:den>
        </m:f>
      </m:oMath>
      <w:r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7</w:t>
      </w:r>
      <w:r w:rsidRPr="001F087E">
        <w:rPr>
          <w:rFonts w:ascii="Times New Roman" w:eastAsiaTheme="minorEastAsia" w:hAnsi="Times New Roman" w:cs="Times New Roman"/>
        </w:rPr>
        <w:fldChar w:fldCharType="end"/>
      </w:r>
    </w:p>
    <w:p w14:paraId="44340A08" w14:textId="4E8BD806" w:rsidR="003731CD" w:rsidRDefault="006A7B22"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was</w:t>
      </w:r>
      <w:proofErr w:type="gramEnd"/>
      <w:r w:rsidRPr="001F087E">
        <w:rPr>
          <w:rFonts w:ascii="Times New Roman" w:eastAsiaTheme="minorEastAsia" w:hAnsi="Times New Roman" w:cs="Times New Roman"/>
        </w:rPr>
        <w:t xml:space="preserve"> </w:t>
      </w:r>
      <w:r w:rsidR="00BB6A92" w:rsidRPr="001F087E">
        <w:rPr>
          <w:rFonts w:ascii="Times New Roman" w:eastAsiaTheme="minorEastAsia" w:hAnsi="Times New Roman" w:cs="Times New Roman"/>
        </w:rPr>
        <w:t xml:space="preserve">defined as the distance at which </w:t>
      </w:r>
      <w:r w:rsidRPr="001F087E">
        <w:rPr>
          <w:rFonts w:ascii="Times New Roman" w:eastAsiaTheme="minorEastAsia" w:hAnsi="Times New Roman" w:cs="Times New Roman"/>
        </w:rPr>
        <w:t xml:space="preserve">the spatial correlation is approximately </w:t>
      </w:r>
      <w:r w:rsidR="00BB6A92" w:rsidRPr="001F087E">
        <w:rPr>
          <w:rFonts w:ascii="Times New Roman" w:eastAsiaTheme="minorEastAsia" w:hAnsi="Times New Roman" w:cs="Times New Roman"/>
        </w:rPr>
        <w:t>0.1</w:t>
      </w:r>
      <w:r w:rsidRPr="001F087E">
        <w:rPr>
          <w:rFonts w:ascii="Times New Roman" w:eastAsiaTheme="minorEastAsia" w:hAnsi="Times New Roman" w:cs="Times New Roman"/>
        </w:rPr>
        <w:t xml:space="preserve">, using  κ&gt;0 as a scaling parameter, according to Lindgren </w:t>
      </w:r>
      <w:r w:rsidRPr="001F087E">
        <w:rPr>
          <w:rFonts w:ascii="Times New Roman" w:eastAsiaTheme="minorEastAsia" w:hAnsi="Times New Roman" w:cs="Times New Roman"/>
          <w:i/>
        </w:rPr>
        <w:t>et al</w:t>
      </w:r>
      <w:r w:rsidRPr="001F087E">
        <w:rPr>
          <w:rFonts w:ascii="Times New Roman" w:eastAsiaTheme="minorEastAsia" w:hAnsi="Times New Roman" w:cs="Times New Roman"/>
        </w:rPr>
        <w:t>. (2011; see Section 2).</w:t>
      </w:r>
    </w:p>
    <w:p w14:paraId="743D7688" w14:textId="74C9B615" w:rsidR="006C48D6" w:rsidRPr="001F087E" w:rsidRDefault="006C48D6" w:rsidP="006C48D6">
      <w:pPr>
        <w:spacing w:line="240" w:lineRule="auto"/>
        <w:ind w:firstLine="720"/>
        <w:rPr>
          <w:rFonts w:ascii="Times New Roman" w:hAnsi="Times New Roman" w:cs="Times New Roman"/>
        </w:rPr>
      </w:pPr>
      <w:commentRangeStart w:id="11"/>
      <w:r w:rsidRPr="001F087E">
        <w:rPr>
          <w:rFonts w:ascii="Times New Roman" w:hAnsi="Times New Roman" w:cs="Times New Roman"/>
        </w:rPr>
        <w:t xml:space="preserve">The triangulation mesh had 185 vertices with vertices located closer in space where the density of non-zero CPUE measurements was higher (Fig. </w:t>
      </w:r>
      <w:r w:rsidRPr="001F087E">
        <w:rPr>
          <w:rFonts w:ascii="Times New Roman" w:hAnsi="Times New Roman" w:cs="Times New Roman"/>
        </w:rPr>
        <w:fldChar w:fldCharType="begin"/>
      </w:r>
      <w:r w:rsidRPr="001F087E">
        <w:rPr>
          <w:rFonts w:ascii="Times New Roman" w:hAnsi="Times New Roman" w:cs="Times New Roman"/>
        </w:rPr>
        <w:instrText xml:space="preserve"> REF surveyData \h </w:instrText>
      </w:r>
      <w:r>
        <w:rPr>
          <w:rFonts w:ascii="Times New Roman" w:hAnsi="Times New Roman" w:cs="Times New Roman"/>
        </w:rPr>
        <w:instrText xml:space="preserve"> \* MERGEFORMAT </w:instrText>
      </w:r>
      <w:r w:rsidRPr="001F087E">
        <w:rPr>
          <w:rFonts w:ascii="Times New Roman" w:hAnsi="Times New Roman" w:cs="Times New Roman"/>
        </w:rPr>
      </w:r>
      <w:r w:rsidRPr="001F087E">
        <w:rPr>
          <w:rFonts w:ascii="Times New Roman" w:hAnsi="Times New Roman" w:cs="Times New Roman"/>
        </w:rPr>
        <w:fldChar w:fldCharType="separate"/>
      </w:r>
      <w:r w:rsidRPr="001F087E">
        <w:rPr>
          <w:rFonts w:ascii="Times New Roman" w:hAnsi="Times New Roman" w:cs="Times New Roman"/>
          <w:noProof/>
        </w:rPr>
        <w:t>2</w:t>
      </w:r>
      <w:r w:rsidRPr="001F087E">
        <w:rPr>
          <w:rFonts w:ascii="Times New Roman" w:hAnsi="Times New Roman" w:cs="Times New Roman"/>
        </w:rPr>
        <w:fldChar w:fldCharType="end"/>
      </w:r>
      <w:r w:rsidRPr="001F087E">
        <w:rPr>
          <w:rFonts w:ascii="Times New Roman" w:hAnsi="Times New Roman" w:cs="Times New Roman"/>
        </w:rPr>
        <w:t xml:space="preserve">). </w:t>
      </w:r>
      <w:commentRangeEnd w:id="11"/>
      <w:r w:rsidR="00AF626F">
        <w:rPr>
          <w:rStyle w:val="CommentReference"/>
        </w:rPr>
        <w:commentReference w:id="11"/>
      </w:r>
      <w:proofErr w:type="gramStart"/>
      <w:r w:rsidRPr="001F087E">
        <w:rPr>
          <w:rFonts w:ascii="Times New Roman" w:hAnsi="Times New Roman" w:cs="Times New Roman"/>
        </w:rPr>
        <w:t>The</w:t>
      </w:r>
      <w:proofErr w:type="gramEnd"/>
      <w:r w:rsidRPr="001F087E">
        <w:rPr>
          <w:rFonts w:ascii="Times New Roman" w:hAnsi="Times New Roman" w:cs="Times New Roman"/>
        </w:rPr>
        <w:t xml:space="preserve"> same triangulation mesh was used for all years, even though fisheries-independent surveys were never conducted across the enti</w:t>
      </w:r>
      <w:r w:rsidR="00BF6C98">
        <w:rPr>
          <w:rFonts w:ascii="Times New Roman" w:hAnsi="Times New Roman" w:cs="Times New Roman"/>
        </w:rPr>
        <w:t>re study area in a single year (</w:t>
      </w:r>
      <w:r w:rsidR="00AF626F">
        <w:rPr>
          <w:rFonts w:ascii="Times New Roman" w:hAnsi="Times New Roman" w:cs="Times New Roman"/>
        </w:rPr>
        <w:fldChar w:fldCharType="begin"/>
      </w:r>
      <w:r w:rsidR="00AF626F">
        <w:rPr>
          <w:rFonts w:ascii="Times New Roman" w:hAnsi="Times New Roman" w:cs="Times New Roman"/>
        </w:rPr>
        <w:instrText xml:space="preserve"> REF _Ref439687579 \h </w:instrText>
      </w:r>
      <w:r w:rsidR="00AF626F">
        <w:rPr>
          <w:rFonts w:ascii="Times New Roman" w:hAnsi="Times New Roman" w:cs="Times New Roman"/>
        </w:rPr>
      </w:r>
      <w:r w:rsidR="00AF626F">
        <w:rPr>
          <w:rFonts w:ascii="Times New Roman" w:hAnsi="Times New Roman" w:cs="Times New Roman"/>
        </w:rPr>
        <w:fldChar w:fldCharType="separate"/>
      </w:r>
      <w:r w:rsidR="00AF626F">
        <w:rPr>
          <w:rFonts w:ascii="Times New Roman" w:hAnsi="Times New Roman" w:cs="Times New Roman"/>
        </w:rPr>
        <w:t>Fig.</w:t>
      </w:r>
      <w:r w:rsidR="00AF626F" w:rsidRPr="001F087E">
        <w:rPr>
          <w:rFonts w:ascii="Times New Roman" w:hAnsi="Times New Roman" w:cs="Times New Roman"/>
        </w:rPr>
        <w:t xml:space="preserve"> </w:t>
      </w:r>
      <w:r w:rsidR="00AF626F" w:rsidRPr="001F087E">
        <w:rPr>
          <w:rFonts w:ascii="Times New Roman" w:hAnsi="Times New Roman" w:cs="Times New Roman"/>
          <w:noProof/>
        </w:rPr>
        <w:t>3</w:t>
      </w:r>
      <w:r w:rsidR="00AF626F">
        <w:rPr>
          <w:rFonts w:ascii="Times New Roman" w:hAnsi="Times New Roman" w:cs="Times New Roman"/>
        </w:rPr>
        <w:fldChar w:fldCharType="end"/>
      </w:r>
      <w:r w:rsidR="00BF6C98">
        <w:rPr>
          <w:rFonts w:ascii="Times New Roman" w:hAnsi="Times New Roman" w:cs="Times New Roman"/>
        </w:rPr>
        <w:t>)</w:t>
      </w:r>
      <w:r w:rsidRPr="001F087E">
        <w:rPr>
          <w:rFonts w:ascii="Times New Roman" w:hAnsi="Times New Roman" w:cs="Times New Roman"/>
        </w:rPr>
        <w:t xml:space="preserve">. </w:t>
      </w:r>
    </w:p>
    <w:p w14:paraId="1B71BA23" w14:textId="77777777" w:rsidR="008C7588" w:rsidRPr="001F087E" w:rsidRDefault="003B1108" w:rsidP="001F087E">
      <w:pPr>
        <w:pStyle w:val="Heading2"/>
      </w:pPr>
      <w:proofErr w:type="spellStart"/>
      <w:r w:rsidRPr="001F087E">
        <w:t>Gompertz</w:t>
      </w:r>
      <w:proofErr w:type="spellEnd"/>
      <w:r w:rsidR="008C7588" w:rsidRPr="001F087E">
        <w:t xml:space="preserve"> model</w:t>
      </w:r>
    </w:p>
    <w:p w14:paraId="74FE9366" w14:textId="53C072C6" w:rsidR="003B1108" w:rsidRPr="001F087E" w:rsidRDefault="00693F53" w:rsidP="00EE2E0C">
      <w:pPr>
        <w:spacing w:line="240" w:lineRule="auto"/>
        <w:ind w:firstLine="720"/>
        <w:rPr>
          <w:rFonts w:ascii="Times New Roman" w:hAnsi="Times New Roman" w:cs="Times New Roman"/>
        </w:rPr>
      </w:pPr>
      <w:r w:rsidRPr="001F087E">
        <w:rPr>
          <w:rFonts w:ascii="Times New Roman" w:hAnsi="Times New Roman" w:cs="Times New Roman"/>
        </w:rPr>
        <w:t>Population dynamics were modelled using a spatial</w:t>
      </w:r>
      <w:r w:rsidR="00AF626F">
        <w:rPr>
          <w:rFonts w:ascii="Times New Roman" w:hAnsi="Times New Roman" w:cs="Times New Roman"/>
        </w:rPr>
        <w:t>ly explicit</w:t>
      </w:r>
      <w:r w:rsidRPr="001F087E">
        <w:rPr>
          <w:rFonts w:ascii="Times New Roman" w:hAnsi="Times New Roman" w:cs="Times New Roman"/>
        </w:rPr>
        <w:t xml:space="preserve">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w:t>
      </w:r>
      <w:r w:rsidR="003B1108" w:rsidRPr="001F087E">
        <w:rPr>
          <w:rFonts w:ascii="Times New Roman" w:hAnsi="Times New Roman" w:cs="Times New Roman"/>
        </w:rPr>
        <w:t>model</w:t>
      </w:r>
      <w:r w:rsidR="00BD2771" w:rsidRPr="001F087E">
        <w:rPr>
          <w:rFonts w:ascii="Times New Roman" w:hAnsi="Times New Roman" w:cs="Times New Roman"/>
        </w:rPr>
        <w:t xml:space="preserve"> (Thorson </w:t>
      </w:r>
      <w:r w:rsidR="00BD2771" w:rsidRPr="001F087E">
        <w:rPr>
          <w:rFonts w:ascii="Times New Roman" w:hAnsi="Times New Roman" w:cs="Times New Roman"/>
          <w:i/>
        </w:rPr>
        <w:t>et al</w:t>
      </w:r>
      <w:r w:rsidR="00BD2771" w:rsidRPr="001F087E">
        <w:rPr>
          <w:rFonts w:ascii="Times New Roman" w:hAnsi="Times New Roman" w:cs="Times New Roman"/>
        </w:rPr>
        <w:t>.</w:t>
      </w:r>
      <w:r w:rsidR="00D0461A">
        <w:rPr>
          <w:rFonts w:ascii="Times New Roman" w:hAnsi="Times New Roman" w:cs="Times New Roman"/>
        </w:rPr>
        <w:t xml:space="preserve"> 2015</w:t>
      </w:r>
      <w:r w:rsidR="00BD2771" w:rsidRPr="001F087E">
        <w:rPr>
          <w:rFonts w:ascii="Times New Roman" w:hAnsi="Times New Roman" w:cs="Times New Roman"/>
        </w:rPr>
        <w:t xml:space="preserve">). </w:t>
      </w:r>
      <w:commentRangeStart w:id="12"/>
      <w:r w:rsidR="00BD2771" w:rsidRPr="001F087E">
        <w:rPr>
          <w:rFonts w:ascii="Times New Roman" w:hAnsi="Times New Roman" w:cs="Times New Roman"/>
        </w:rPr>
        <w:t xml:space="preserve">The </w:t>
      </w:r>
      <w:proofErr w:type="spellStart"/>
      <w:r w:rsidR="00BD2771" w:rsidRPr="001F087E">
        <w:rPr>
          <w:rFonts w:ascii="Times New Roman" w:hAnsi="Times New Roman" w:cs="Times New Roman"/>
        </w:rPr>
        <w:t>Gompertz</w:t>
      </w:r>
      <w:proofErr w:type="spellEnd"/>
      <w:r w:rsidR="00BD2771" w:rsidRPr="001F087E">
        <w:rPr>
          <w:rFonts w:ascii="Times New Roman" w:hAnsi="Times New Roman" w:cs="Times New Roman"/>
        </w:rPr>
        <w:t xml:space="preserve"> model has been used extensively in applied and theoretical investigations</w:t>
      </w:r>
      <w:proofErr w:type="gramStart"/>
      <w:r w:rsidR="00BD2771" w:rsidRPr="001F087E">
        <w:rPr>
          <w:rFonts w:ascii="Times New Roman" w:hAnsi="Times New Roman" w:cs="Times New Roman"/>
        </w:rPr>
        <w:t>, …,</w:t>
      </w:r>
      <w:proofErr w:type="gramEnd"/>
      <w:r w:rsidR="00BD2771" w:rsidRPr="001F087E">
        <w:rPr>
          <w:rFonts w:ascii="Times New Roman" w:hAnsi="Times New Roman" w:cs="Times New Roman"/>
        </w:rPr>
        <w:t xml:space="preserve"> </w:t>
      </w:r>
      <w:commentRangeEnd w:id="12"/>
      <w:r w:rsidR="00BD2771" w:rsidRPr="001F087E">
        <w:rPr>
          <w:rStyle w:val="CommentReference"/>
          <w:rFonts w:ascii="Times New Roman" w:hAnsi="Times New Roman" w:cs="Times New Roman"/>
        </w:rPr>
        <w:commentReference w:id="12"/>
      </w:r>
      <w:r w:rsidR="00BD2771" w:rsidRPr="001F087E">
        <w:rPr>
          <w:rFonts w:ascii="Times New Roman" w:hAnsi="Times New Roman" w:cs="Times New Roman"/>
        </w:rPr>
        <w:t>and the spatial model specifies per-capita productivity as a log-linear function of local density</w:t>
      </w:r>
      <w:r w:rsidR="003B1108" w:rsidRPr="001F087E">
        <w:rPr>
          <w:rFonts w:ascii="Times New Roman" w:hAnsi="Times New Roman" w:cs="Times New Roman"/>
        </w:rPr>
        <w:t xml:space="preserve">, </w:t>
      </w:r>
    </w:p>
    <w:p w14:paraId="6569A338" w14:textId="77777777" w:rsidR="00C07367" w:rsidRPr="001F087E" w:rsidRDefault="00857F63" w:rsidP="00706AC6">
      <w:pPr>
        <w:spacing w:line="240" w:lineRule="auto"/>
        <w:jc w:val="right"/>
        <w:rPr>
          <w:rFonts w:ascii="Times New Roman"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t</m:t>
            </m:r>
          </m:sub>
        </m:sSub>
        <m:r>
          <w:rPr>
            <w:rFonts w:ascii="Cambria Math" w:hAnsi="Cambria Math" w:cs="Times New Roman"/>
          </w:rPr>
          <m:t xml:space="preserve">)= </m:t>
        </m:r>
        <m:r>
          <m:rPr>
            <m:sty m:val="p"/>
          </m:rPr>
          <w:rPr>
            <w:rFonts w:ascii="Cambria Math" w:hAnsi="Cambria Math" w:cs="Times New Roman"/>
          </w:rPr>
          <m:t>Ω</m:t>
        </m:r>
        <m:r>
          <w:rPr>
            <w:rFonts w:ascii="Cambria Math" w:hAnsi="Cambria Math" w:cs="Times New Roman"/>
          </w:rPr>
          <m:t>+ρ</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e>
            </m:d>
          </m:e>
        </m:func>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1C15D7" w:rsidRPr="001F087E">
        <w:rPr>
          <w:rFonts w:ascii="Times New Roman" w:eastAsiaTheme="minorEastAsia" w:hAnsi="Times New Roman" w:cs="Times New Roman"/>
        </w:rPr>
        <w:t>,</w:t>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r>
      <w:r w:rsidR="001C15D7" w:rsidRPr="001F087E">
        <w:rPr>
          <w:rFonts w:ascii="Times New Roman" w:eastAsiaTheme="minorEastAsia" w:hAnsi="Times New Roman" w:cs="Times New Roman"/>
        </w:rPr>
        <w:tab/>
        <w:t xml:space="preserve">Eq. </w:t>
      </w:r>
      <w:r w:rsidR="001C15D7" w:rsidRPr="001F087E">
        <w:rPr>
          <w:rFonts w:ascii="Times New Roman" w:eastAsiaTheme="minorEastAsia" w:hAnsi="Times New Roman" w:cs="Times New Roman"/>
        </w:rPr>
        <w:fldChar w:fldCharType="begin"/>
      </w:r>
      <w:r w:rsidR="001C15D7" w:rsidRPr="001F087E">
        <w:rPr>
          <w:rFonts w:ascii="Times New Roman" w:eastAsiaTheme="minorEastAsia" w:hAnsi="Times New Roman" w:cs="Times New Roman"/>
        </w:rPr>
        <w:instrText xml:space="preserve"> SEQ Eq \* MERGEFORMAT </w:instrText>
      </w:r>
      <w:r w:rsidR="001C15D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8</w:t>
      </w:r>
      <w:r w:rsidR="001C15D7" w:rsidRPr="001F087E">
        <w:rPr>
          <w:rFonts w:ascii="Times New Roman" w:eastAsiaTheme="minorEastAsia" w:hAnsi="Times New Roman" w:cs="Times New Roman"/>
        </w:rPr>
        <w:fldChar w:fldCharType="end"/>
      </w:r>
    </w:p>
    <w:p w14:paraId="20D7187E" w14:textId="10B558BB" w:rsidR="001B45CC"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Pr="001F087E">
        <w:rPr>
          <w:rFonts w:ascii="Times New Roman" w:eastAsiaTheme="minorEastAsia" w:hAnsi="Times New Roman" w:cs="Times New Roman"/>
        </w:rPr>
        <w:t xml:space="preserve"> is the density </w:t>
      </w:r>
      <w:r w:rsidR="001B45CC" w:rsidRPr="001F087E">
        <w:rPr>
          <w:rFonts w:ascii="Times New Roman" w:eastAsiaTheme="minorEastAsia" w:hAnsi="Times New Roman" w:cs="Times New Roman"/>
        </w:rPr>
        <w:t>at</w:t>
      </w:r>
      <w:r w:rsidRPr="001F087E">
        <w:rPr>
          <w:rFonts w:ascii="Times New Roman" w:eastAsiaTheme="minorEastAsia" w:hAnsi="Times New Roman" w:cs="Times New Roman"/>
        </w:rPr>
        <w:t xml:space="preserve"> all spatial locations</w:t>
      </w:r>
      <w:r w:rsidR="001B45CC" w:rsidRPr="001F087E">
        <w:rPr>
          <w:rFonts w:ascii="Times New Roman" w:eastAsiaTheme="minorEastAsia" w:hAnsi="Times New Roman" w:cs="Times New Roman"/>
        </w:rPr>
        <w:t xml:space="preserve"> [</w:t>
      </w:r>
      <w:proofErr w:type="spellStart"/>
      <w:r w:rsidR="001B45CC" w:rsidRPr="001F087E">
        <w:rPr>
          <w:rFonts w:ascii="Times New Roman" w:eastAsiaTheme="minorEastAsia" w:hAnsi="Times New Roman" w:cs="Times New Roman"/>
        </w:rPr>
        <w:t>x,y</w:t>
      </w:r>
      <w:proofErr w:type="spellEnd"/>
      <w:r w:rsidR="001B45CC" w:rsidRPr="001F087E">
        <w:rPr>
          <w:rFonts w:ascii="Times New Roman" w:eastAsiaTheme="minorEastAsia" w:hAnsi="Times New Roman" w:cs="Times New Roman"/>
        </w:rPr>
        <w:t>]</w:t>
      </w:r>
      <w:r w:rsidRPr="001F087E">
        <w:rPr>
          <w:rFonts w:ascii="Times New Roman" w:eastAsiaTheme="minorEastAsia" w:hAnsi="Times New Roman" w:cs="Times New Roman"/>
        </w:rPr>
        <w:t xml:space="preserve"> in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 xml:space="preserve">, </w:t>
      </w:r>
      <w:commentRangeStart w:id="13"/>
      <w:r w:rsidRPr="001F087E">
        <w:rPr>
          <w:rFonts w:ascii="Times New Roman" w:eastAsiaTheme="minorEastAsia" w:hAnsi="Times New Roman" w:cs="Times New Roman"/>
        </w:rPr>
        <w:t xml:space="preserve">ρ is the strength of density dependence, </w:t>
      </w:r>
      <w:commentRangeEnd w:id="13"/>
      <w:r w:rsidR="00BD2771" w:rsidRPr="001F087E">
        <w:rPr>
          <w:rStyle w:val="CommentReference"/>
          <w:rFonts w:ascii="Times New Roman" w:hAnsi="Times New Roman" w:cs="Times New Roman"/>
        </w:rPr>
        <w:commentReference w:id="13"/>
      </w:r>
      <w:r w:rsidRPr="001F087E">
        <w:rPr>
          <w:rFonts w:ascii="Times New Roman" w:eastAsiaTheme="minorEastAsia" w:hAnsi="Times New Roman" w:cs="Times New Roman"/>
        </w:rPr>
        <w:t xml:space="preserve">Ω is </w:t>
      </w:r>
      <w:r w:rsidR="001B45CC" w:rsidRPr="001F087E">
        <w:rPr>
          <w:rFonts w:ascii="Times New Roman" w:eastAsiaTheme="minorEastAsia" w:hAnsi="Times New Roman" w:cs="Times New Roman"/>
        </w:rPr>
        <w:t xml:space="preserve">the intercept represented by </w:t>
      </w:r>
      <w:r w:rsidRPr="001F087E">
        <w:rPr>
          <w:rFonts w:ascii="Times New Roman" w:eastAsiaTheme="minorEastAsia" w:hAnsi="Times New Roman" w:cs="Times New Roman"/>
        </w:rPr>
        <w:t xml:space="preserve">a GMRF </w:t>
      </w:r>
    </w:p>
    <w:p w14:paraId="716FBBFF" w14:textId="0E163166" w:rsidR="001B45CC" w:rsidRPr="001F087E" w:rsidRDefault="001B45CC" w:rsidP="001B45CC">
      <w:pPr>
        <w:spacing w:line="240" w:lineRule="auto"/>
        <w:jc w:val="right"/>
        <w:rPr>
          <w:rFonts w:ascii="Times New Roman" w:eastAsiaTheme="minorEastAsia" w:hAnsi="Times New Roman" w:cs="Times New Roman"/>
        </w:rPr>
      </w:pPr>
      <w:r w:rsidRPr="001F087E">
        <w:rPr>
          <w:rFonts w:ascii="Times New Roman" w:hAnsi="Times New Roman" w:cs="Times New Roman"/>
        </w:rPr>
        <w:t xml:space="preserve">Ω ~ </w:t>
      </w:r>
      <w:proofErr w:type="gramStart"/>
      <w:r w:rsidRPr="001F087E">
        <w:rPr>
          <w:rFonts w:ascii="Times New Roman" w:hAnsi="Times New Roman" w:cs="Times New Roman"/>
          <w:i/>
        </w:rPr>
        <w:t>MVN</w:t>
      </w:r>
      <w:r w:rsidRPr="001F087E">
        <w:rPr>
          <w:rFonts w:ascii="Times New Roman" w:hAnsi="Times New Roman" w:cs="Times New Roman"/>
        </w:rPr>
        <w:t>(</w:t>
      </w:r>
      <w:proofErr w:type="gramEnd"/>
      <w:r w:rsidRPr="001F087E">
        <w:rPr>
          <w:rFonts w:ascii="Times New Roman" w:hAnsi="Times New Roman" w:cs="Times New Roman"/>
        </w:rPr>
        <w:t>α</w:t>
      </w:r>
      <w:r w:rsidRPr="001F087E">
        <w:rPr>
          <w:rFonts w:ascii="Times New Roman" w:hAnsi="Times New Roman" w:cs="Times New Roman"/>
          <w:b/>
        </w:rPr>
        <w:t>1</w:t>
      </w:r>
      <w:r w:rsidRPr="001F087E">
        <w:rPr>
          <w:rFonts w:ascii="Times New Roman" w:hAnsi="Times New Roman" w:cs="Times New Roman"/>
        </w:rPr>
        <w:t>, Σ</w:t>
      </w:r>
      <w:r w:rsidRPr="001F087E">
        <w:rPr>
          <w:rFonts w:ascii="Times New Roman" w:hAnsi="Times New Roman" w:cs="Times New Roman"/>
          <w:vertAlign w:val="subscript"/>
        </w:rPr>
        <w:t>Ω</w:t>
      </w:r>
      <w:r w:rsidRPr="001F087E">
        <w:rPr>
          <w:rFonts w:ascii="Times New Roman" w:hAnsi="Times New Roman" w:cs="Times New Roman"/>
        </w:rPr>
        <w:t>)</w:t>
      </w:r>
      <w:r w:rsidR="006C48D6">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r>
      <w:r w:rsidRPr="001F087E">
        <w:rPr>
          <w:rFonts w:ascii="Times New Roman" w:hAnsi="Times New Roman" w:cs="Times New Roman"/>
        </w:rPr>
        <w:tab/>
        <w:t xml:space="preserve">Eq. </w:t>
      </w:r>
      <w:r w:rsidR="00F32C0D" w:rsidRPr="001F087E">
        <w:rPr>
          <w:rFonts w:ascii="Times New Roman" w:hAnsi="Times New Roman" w:cs="Times New Roman"/>
        </w:rPr>
        <w:fldChar w:fldCharType="begin"/>
      </w:r>
      <w:r w:rsidR="00F32C0D" w:rsidRPr="001F087E">
        <w:rPr>
          <w:rFonts w:ascii="Times New Roman" w:hAnsi="Times New Roman" w:cs="Times New Roman"/>
        </w:rPr>
        <w:instrText xml:space="preserve"> SEQ Eq \* MERGEFORMAT </w:instrText>
      </w:r>
      <w:r w:rsidR="00F32C0D" w:rsidRPr="001F087E">
        <w:rPr>
          <w:rFonts w:ascii="Times New Roman" w:hAnsi="Times New Roman" w:cs="Times New Roman"/>
        </w:rPr>
        <w:fldChar w:fldCharType="separate"/>
      </w:r>
      <w:r w:rsidR="00A20FDF" w:rsidRPr="001F087E">
        <w:rPr>
          <w:rFonts w:ascii="Times New Roman" w:hAnsi="Times New Roman" w:cs="Times New Roman"/>
          <w:noProof/>
        </w:rPr>
        <w:t>9</w:t>
      </w:r>
      <w:r w:rsidR="00F32C0D" w:rsidRPr="001F087E">
        <w:rPr>
          <w:rFonts w:ascii="Times New Roman" w:hAnsi="Times New Roman" w:cs="Times New Roman"/>
          <w:noProof/>
        </w:rPr>
        <w:fldChar w:fldCharType="end"/>
      </w:r>
    </w:p>
    <w:p w14:paraId="40199AC4" w14:textId="77777777" w:rsidR="001B45CC" w:rsidRPr="001F087E" w:rsidRDefault="001B45CC"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α</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a vector and α is the mean productivity of the GMRF</w:t>
      </w:r>
      <w:r w:rsidR="00693F53"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i/>
              </w:rPr>
              <w:fldChar w:fldCharType="begin"/>
            </m:r>
            <m:r>
              <m:rPr>
                <m:sty m:val="p"/>
              </m:rPr>
              <w:rPr>
                <w:rFonts w:ascii="Cambria Math" w:hAnsi="Cambria Math" w:cs="Times New Roman"/>
              </w:rPr>
              <m:t xml:space="preserve"> EQ </m:t>
            </m:r>
            <m:r>
              <w:rPr>
                <w:rFonts w:ascii="Cambria Math" w:hAnsi="Cambria Math" w:cs="Times New Roman"/>
                <w:i/>
              </w:rPr>
              <w:fldChar w:fldCharType="end"/>
            </m:r>
            <m:r>
              <w:rPr>
                <w:rFonts w:ascii="Cambria Math" w:hAnsi="Cambria Math" w:cs="Times New Roman"/>
              </w:rPr>
              <m:t>t</m:t>
            </m:r>
          </m:sub>
        </m:sSub>
      </m:oMath>
      <w:r w:rsidR="00693F53" w:rsidRPr="001F087E">
        <w:rPr>
          <w:rFonts w:ascii="Times New Roman" w:eastAsiaTheme="minorEastAsia" w:hAnsi="Times New Roman" w:cs="Times New Roman"/>
        </w:rPr>
        <w:t xml:space="preserve"> is a GMRF </w:t>
      </w:r>
    </w:p>
    <w:p w14:paraId="3AD5A1B9" w14:textId="68B3007A" w:rsidR="001B45CC" w:rsidRPr="001F087E" w:rsidRDefault="001B45CC" w:rsidP="001B45CC">
      <w:pPr>
        <w:spacing w:line="240" w:lineRule="auto"/>
        <w:jc w:val="right"/>
        <w:rPr>
          <w:rFonts w:ascii="Times New Roman" w:eastAsiaTheme="minorEastAsia" w:hAnsi="Times New Roman" w:cs="Times New Roman"/>
        </w:rPr>
      </w:pPr>
      <w:proofErr w:type="spellStart"/>
      <w:proofErr w:type="gramStart"/>
      <w:r w:rsidRPr="001F087E">
        <w:rPr>
          <w:rFonts w:ascii="Times New Roman" w:eastAsiaTheme="minorEastAsia" w:hAnsi="Times New Roman" w:cs="Times New Roman"/>
        </w:rPr>
        <w:t>Ε</w:t>
      </w:r>
      <w:r w:rsidRPr="001F087E">
        <w:rPr>
          <w:rFonts w:ascii="Times New Roman" w:eastAsiaTheme="minorEastAsia" w:hAnsi="Times New Roman" w:cs="Times New Roman"/>
          <w:vertAlign w:val="subscript"/>
        </w:rPr>
        <w:t>t</w:t>
      </w:r>
      <w:proofErr w:type="spellEnd"/>
      <w:proofErr w:type="gramEnd"/>
      <w:r w:rsidRPr="001F087E">
        <w:rPr>
          <w:rFonts w:ascii="Times New Roman" w:eastAsiaTheme="minorEastAsia" w:hAnsi="Times New Roman" w:cs="Times New Roman"/>
        </w:rPr>
        <w:t xml:space="preserve"> ~ </w:t>
      </w:r>
      <w:r w:rsidRPr="001F087E">
        <w:rPr>
          <w:rFonts w:ascii="Times New Roman" w:eastAsiaTheme="minorEastAsia" w:hAnsi="Times New Roman" w:cs="Times New Roman"/>
          <w:i/>
        </w:rPr>
        <w:t>MVN</w:t>
      </w:r>
      <w:r w:rsidRPr="001F087E">
        <w:rPr>
          <w:rFonts w:ascii="Times New Roman" w:eastAsiaTheme="minorEastAsia" w:hAnsi="Times New Roman" w:cs="Times New Roman"/>
        </w:rPr>
        <w:t xml:space="preserve">(0, </w:t>
      </w:r>
      <w:r w:rsidRPr="001F087E">
        <w:rPr>
          <w:rFonts w:ascii="Times New Roman" w:hAnsi="Times New Roman" w:cs="Times New Roman"/>
        </w:rPr>
        <w:t>Σ</w:t>
      </w:r>
      <w:r w:rsidRPr="001F087E">
        <w:rPr>
          <w:rFonts w:ascii="Times New Roman" w:hAnsi="Times New Roman" w:cs="Times New Roman"/>
          <w:vertAlign w:val="subscript"/>
        </w:rPr>
        <w:t>Ε</w:t>
      </w:r>
      <w:r w:rsidRPr="001F087E">
        <w:rPr>
          <w:rFonts w:ascii="Times New Roman" w:eastAsiaTheme="minorEastAsia" w:hAnsi="Times New Roman" w:cs="Times New Roman"/>
        </w:rPr>
        <w:t>)</w:t>
      </w:r>
      <w:r w:rsidR="006321CA" w:rsidRPr="001F087E">
        <w:rPr>
          <w:rFonts w:ascii="Times New Roman" w:eastAsiaTheme="minorEastAsia" w:hAnsi="Times New Roman" w:cs="Times New Roman"/>
        </w:rPr>
        <w:tab/>
      </w:r>
      <w:r w:rsidR="006C48D6">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r>
      <w:r w:rsidRPr="001F087E">
        <w:rPr>
          <w:rFonts w:ascii="Times New Roman" w:eastAsiaTheme="minorEastAsia" w:hAnsi="Times New Roman" w:cs="Times New Roman"/>
        </w:rPr>
        <w:tab/>
        <w:t xml:space="preserve">Eq. </w:t>
      </w:r>
      <w:r w:rsidRPr="001F087E">
        <w:rPr>
          <w:rFonts w:ascii="Times New Roman" w:eastAsiaTheme="minorEastAsia" w:hAnsi="Times New Roman" w:cs="Times New Roman"/>
        </w:rPr>
        <w:fldChar w:fldCharType="begin"/>
      </w:r>
      <w:r w:rsidRPr="001F087E">
        <w:rPr>
          <w:rFonts w:ascii="Times New Roman" w:eastAsiaTheme="minorEastAsia" w:hAnsi="Times New Roman" w:cs="Times New Roman"/>
        </w:rPr>
        <w:instrText xml:space="preserve"> SEQ Eq \* MERGEFORMAT </w:instrText>
      </w:r>
      <w:r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10</w:t>
      </w:r>
      <w:r w:rsidRPr="001F087E">
        <w:rPr>
          <w:rFonts w:ascii="Times New Roman" w:eastAsiaTheme="minorEastAsia" w:hAnsi="Times New Roman" w:cs="Times New Roman"/>
        </w:rPr>
        <w:fldChar w:fldCharType="end"/>
      </w:r>
    </w:p>
    <w:p w14:paraId="20A77C3A" w14:textId="72C07F42" w:rsidR="003B1108" w:rsidRPr="001F087E" w:rsidRDefault="00693F53"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representing</w:t>
      </w:r>
      <w:proofErr w:type="gramEnd"/>
      <w:r w:rsidRPr="001F087E">
        <w:rPr>
          <w:rFonts w:ascii="Times New Roman" w:eastAsiaTheme="minorEastAsia" w:hAnsi="Times New Roman" w:cs="Times New Roman"/>
        </w:rPr>
        <w:t xml:space="preserve"> the spatial variation in process error in year </w:t>
      </w:r>
      <w:r w:rsidRPr="001F087E">
        <w:rPr>
          <w:rFonts w:ascii="Times New Roman" w:eastAsiaTheme="minorEastAsia" w:hAnsi="Times New Roman" w:cs="Times New Roman"/>
          <w:i/>
        </w:rPr>
        <w:t>t</w:t>
      </w:r>
      <w:r w:rsidR="001C15D7" w:rsidRPr="001F087E">
        <w:rPr>
          <w:rFonts w:ascii="Times New Roman" w:hAnsi="Times New Roman" w:cs="Times New Roman"/>
        </w:rPr>
        <w:t>.</w:t>
      </w:r>
      <w:r w:rsidRPr="001F087E">
        <w:rPr>
          <w:rFonts w:ascii="Times New Roman" w:hAnsi="Times New Roman" w:cs="Times New Roman"/>
        </w:rPr>
        <w:t xml:space="preserve"> </w:t>
      </w:r>
      <w:r w:rsidR="00023F1D" w:rsidRPr="001F087E">
        <w:rPr>
          <w:rFonts w:ascii="Times New Roman" w:hAnsi="Times New Roman" w:cs="Times New Roman"/>
        </w:rPr>
        <w:t>Σ</w:t>
      </w:r>
      <w:r w:rsidR="00023F1D" w:rsidRPr="001F087E">
        <w:rPr>
          <w:rFonts w:ascii="Times New Roman" w:hAnsi="Times New Roman" w:cs="Times New Roman"/>
          <w:vertAlign w:val="subscript"/>
        </w:rPr>
        <w:t>Ω</w:t>
      </w:r>
      <w:r w:rsidR="00023F1D" w:rsidRPr="001F087E">
        <w:rPr>
          <w:rFonts w:ascii="Times New Roman" w:hAnsi="Times New Roman" w:cs="Times New Roman"/>
        </w:rPr>
        <w:t xml:space="preserve"> and Σ</w:t>
      </w:r>
      <w:r w:rsidR="00023F1D" w:rsidRPr="001F087E">
        <w:rPr>
          <w:rFonts w:ascii="Times New Roman" w:hAnsi="Times New Roman" w:cs="Times New Roman"/>
          <w:vertAlign w:val="subscript"/>
        </w:rPr>
        <w:t>Ε</w:t>
      </w:r>
      <w:r w:rsidR="00023F1D" w:rsidRPr="001F087E">
        <w:rPr>
          <w:rFonts w:ascii="Times New Roman" w:hAnsi="Times New Roman" w:cs="Times New Roman"/>
          <w:vertAlign w:val="subscript"/>
        </w:rPr>
        <w:softHyphen/>
      </w:r>
      <w:r w:rsidR="00023F1D" w:rsidRPr="001F087E">
        <w:rPr>
          <w:rFonts w:ascii="Times New Roman" w:hAnsi="Times New Roman" w:cs="Times New Roman"/>
        </w:rPr>
        <w:t xml:space="preserve"> are defined as above </w:t>
      </w:r>
      <w:r w:rsidR="00585077" w:rsidRPr="001F087E">
        <w:rPr>
          <w:rFonts w:ascii="Times New Roman" w:hAnsi="Times New Roman" w:cs="Times New Roman"/>
        </w:rPr>
        <w:t xml:space="preserve">(Eq. </w:t>
      </w:r>
      <w:r w:rsidR="00585077" w:rsidRPr="001F087E">
        <w:rPr>
          <w:rFonts w:ascii="Times New Roman" w:hAnsi="Times New Roman" w:cs="Times New Roman"/>
        </w:rPr>
        <w:fldChar w:fldCharType="begin"/>
      </w:r>
      <w:r w:rsidR="00585077" w:rsidRPr="001F087E">
        <w:rPr>
          <w:rFonts w:ascii="Times New Roman" w:hAnsi="Times New Roman" w:cs="Times New Roman"/>
        </w:rPr>
        <w:instrText xml:space="preserve"> REF spatialcovariance \h </w:instrText>
      </w:r>
      <w:r w:rsidR="001F087E">
        <w:rPr>
          <w:rFonts w:ascii="Times New Roman" w:hAnsi="Times New Roman" w:cs="Times New Roman"/>
        </w:rPr>
        <w:instrText xml:space="preserve"> \* MERGEFORMAT </w:instrText>
      </w:r>
      <w:r w:rsidR="00585077" w:rsidRPr="001F087E">
        <w:rPr>
          <w:rFonts w:ascii="Times New Roman" w:hAnsi="Times New Roman" w:cs="Times New Roman"/>
        </w:rPr>
      </w:r>
      <w:r w:rsidR="00585077" w:rsidRPr="001F087E">
        <w:rPr>
          <w:rFonts w:ascii="Times New Roman" w:hAnsi="Times New Roman" w:cs="Times New Roman"/>
        </w:rPr>
        <w:fldChar w:fldCharType="separate"/>
      </w:r>
      <w:r w:rsidR="00A20FDF" w:rsidRPr="001F087E">
        <w:rPr>
          <w:rFonts w:ascii="Times New Roman" w:eastAsiaTheme="minorEastAsia" w:hAnsi="Times New Roman" w:cs="Times New Roman"/>
          <w:noProof/>
        </w:rPr>
        <w:t>5</w:t>
      </w:r>
      <w:r w:rsidR="00585077" w:rsidRPr="001F087E">
        <w:rPr>
          <w:rFonts w:ascii="Times New Roman" w:hAnsi="Times New Roman" w:cs="Times New Roman"/>
        </w:rPr>
        <w:fldChar w:fldCharType="end"/>
      </w:r>
      <w:r w:rsidR="00585077" w:rsidRPr="001F087E">
        <w:rPr>
          <w:rFonts w:ascii="Times New Roman" w:hAnsi="Times New Roman" w:cs="Times New Roman"/>
        </w:rPr>
        <w:t xml:space="preserve">) </w:t>
      </w:r>
      <w:r w:rsidR="00023F1D" w:rsidRPr="001F087E">
        <w:rPr>
          <w:rFonts w:ascii="Times New Roman" w:hAnsi="Times New Roman" w:cs="Times New Roman"/>
        </w:rPr>
        <w:t xml:space="preserve">with independent </w:t>
      </w:r>
      <w:r w:rsidR="006321CA" w:rsidRPr="001F087E">
        <w:rPr>
          <w:rFonts w:ascii="Times New Roman" w:hAnsi="Times New Roman" w:cs="Times New Roman"/>
        </w:rPr>
        <w:t xml:space="preserve">marginal </w:t>
      </w:r>
      <w:r w:rsidR="00023F1D" w:rsidRPr="001F087E">
        <w:rPr>
          <w:rFonts w:ascii="Times New Roman" w:hAnsi="Times New Roman" w:cs="Times New Roman"/>
        </w:rPr>
        <w:t xml:space="preserve">variance components </w:t>
      </w:r>
      <w:r w:rsidR="001A3727" w:rsidRPr="001F087E">
        <w:rPr>
          <w:rFonts w:ascii="Times New Roman" w:hAnsi="Times New Roman" w:cs="Times New Roman"/>
        </w:rPr>
        <w:t>(</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Ω</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and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Ε</m:t>
            </m:r>
          </m:sub>
          <m:sup>
            <m:r>
              <w:rPr>
                <w:rFonts w:ascii="Cambria Math" w:eastAsiaTheme="minorEastAsia" w:hAnsi="Cambria Math" w:cs="Times New Roman"/>
              </w:rPr>
              <m:t>2</m:t>
            </m:r>
          </m:sup>
        </m:sSubSup>
      </m:oMath>
      <w:r w:rsidR="001A3727" w:rsidRPr="001F087E">
        <w:rPr>
          <w:rFonts w:ascii="Times New Roman" w:eastAsiaTheme="minorEastAsia" w:hAnsi="Times New Roman" w:cs="Times New Roman"/>
        </w:rPr>
        <w:t xml:space="preserve"> respectively</w:t>
      </w:r>
      <w:r w:rsidR="001A3727" w:rsidRPr="001F087E">
        <w:rPr>
          <w:rFonts w:ascii="Times New Roman" w:hAnsi="Times New Roman" w:cs="Times New Roman"/>
        </w:rPr>
        <w:t xml:space="preserve">) </w:t>
      </w:r>
      <w:r w:rsidR="008F0CA6" w:rsidRPr="001F087E">
        <w:rPr>
          <w:rFonts w:ascii="Times New Roman" w:hAnsi="Times New Roman" w:cs="Times New Roman"/>
        </w:rPr>
        <w:t>but</w:t>
      </w:r>
      <w:r w:rsidR="00023F1D" w:rsidRPr="001F087E">
        <w:rPr>
          <w:rFonts w:ascii="Times New Roman" w:hAnsi="Times New Roman" w:cs="Times New Roman"/>
        </w:rPr>
        <w:t xml:space="preserve"> equal </w:t>
      </w:r>
      <w:proofErr w:type="spellStart"/>
      <w:r w:rsidR="00023F1D" w:rsidRPr="001F087E">
        <w:rPr>
          <w:rFonts w:ascii="Times New Roman" w:eastAsiaTheme="minorEastAsia" w:hAnsi="Times New Roman" w:cs="Times New Roman"/>
        </w:rPr>
        <w:t>Matérn</w:t>
      </w:r>
      <w:proofErr w:type="spellEnd"/>
      <w:r w:rsidR="00023F1D" w:rsidRPr="001F087E">
        <w:rPr>
          <w:rFonts w:ascii="Times New Roman" w:eastAsiaTheme="minorEastAsia" w:hAnsi="Times New Roman" w:cs="Times New Roman"/>
        </w:rPr>
        <w:t xml:space="preserve"> spatial covariance functions.</w:t>
      </w:r>
    </w:p>
    <w:p w14:paraId="7A8371E1" w14:textId="77777777" w:rsidR="00331577" w:rsidRPr="001F087E" w:rsidRDefault="00023F1D" w:rsidP="00706AC6">
      <w:pPr>
        <w:spacing w:line="240" w:lineRule="auto"/>
        <w:rPr>
          <w:rFonts w:ascii="Times New Roman" w:eastAsiaTheme="minorEastAsia" w:hAnsi="Times New Roman" w:cs="Times New Roman"/>
        </w:rPr>
      </w:pPr>
      <w:r w:rsidRPr="001F087E">
        <w:rPr>
          <w:rFonts w:ascii="Times New Roman" w:eastAsiaTheme="minorEastAsia" w:hAnsi="Times New Roman" w:cs="Times New Roman"/>
        </w:rPr>
        <w:tab/>
      </w:r>
      <w:r w:rsidR="001A3727" w:rsidRPr="001F087E">
        <w:rPr>
          <w:rFonts w:ascii="Times New Roman" w:eastAsiaTheme="minorEastAsia" w:hAnsi="Times New Roman" w:cs="Times New Roman"/>
        </w:rPr>
        <w:t xml:space="preserve">The model has a stationary distribution </w:t>
      </w:r>
    </w:p>
    <w:p w14:paraId="0E48B68F" w14:textId="0C28EADD" w:rsidR="00331577" w:rsidRPr="001F087E" w:rsidRDefault="00857F63" w:rsidP="00331577">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equilibrium</m:t>
            </m:r>
          </m:sub>
        </m:sSub>
        <m:r>
          <w:rPr>
            <w:rFonts w:ascii="Cambria Math" w:hAnsi="Cambria Math" w:cs="Times New Roman"/>
          </w:rPr>
          <m:t>)~N</m:t>
        </m:r>
        <m:d>
          <m:dPr>
            <m:ctrlPr>
              <w:rPr>
                <w:rFonts w:ascii="Cambria Math" w:hAnsi="Cambria Math" w:cs="Times New Roman"/>
              </w:rPr>
            </m:ctrlPr>
          </m:dPr>
          <m:e>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τ</m:t>
                    </m:r>
                  </m:e>
                  <m:sup>
                    <m:r>
                      <w:rPr>
                        <w:rFonts w:ascii="Cambria Math" w:hAnsi="Cambria Math" w:cs="Times New Roman"/>
                      </w:rPr>
                      <m:t>2</m:t>
                    </m:r>
                  </m:sup>
                </m:sSup>
              </m:num>
              <m:den>
                <m:r>
                  <w:rPr>
                    <w:rFonts w:ascii="Cambria Math" w:hAnsi="Cambria Math" w:cs="Times New Roman"/>
                  </w:rPr>
                  <m:t xml:space="preserve">1- </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2</m:t>
                    </m:r>
                  </m:sup>
                </m:sSup>
              </m:den>
            </m:f>
            <m:r>
              <w:rPr>
                <w:rFonts w:ascii="Cambria Math" w:hAnsi="Cambria Math" w:cs="Times New Roman"/>
              </w:rPr>
              <m:t xml:space="preserve"> </m:t>
            </m:r>
          </m:e>
        </m:d>
      </m:oMath>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r>
      <w:r w:rsidR="00331577" w:rsidRPr="001F087E">
        <w:rPr>
          <w:rFonts w:ascii="Times New Roman" w:eastAsiaTheme="minorEastAsia" w:hAnsi="Times New Roman" w:cs="Times New Roman"/>
        </w:rPr>
        <w:tab/>
        <w:t xml:space="preserve">Eq. </w:t>
      </w:r>
      <w:r w:rsidR="00331577" w:rsidRPr="001F087E">
        <w:rPr>
          <w:rFonts w:ascii="Times New Roman" w:eastAsiaTheme="minorEastAsia" w:hAnsi="Times New Roman" w:cs="Times New Roman"/>
        </w:rPr>
        <w:fldChar w:fldCharType="begin"/>
      </w:r>
      <w:r w:rsidR="00331577" w:rsidRPr="001F087E">
        <w:rPr>
          <w:rFonts w:ascii="Times New Roman" w:eastAsiaTheme="minorEastAsia" w:hAnsi="Times New Roman" w:cs="Times New Roman"/>
        </w:rPr>
        <w:instrText xml:space="preserve"> SEQ Eq \* MERGEFORMAT </w:instrText>
      </w:r>
      <w:r w:rsidR="00331577"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11</w:t>
      </w:r>
      <w:r w:rsidR="00331577" w:rsidRPr="001F087E">
        <w:rPr>
          <w:rFonts w:ascii="Times New Roman" w:eastAsiaTheme="minorEastAsia" w:hAnsi="Times New Roman" w:cs="Times New Roman"/>
        </w:rPr>
        <w:fldChar w:fldCharType="end"/>
      </w:r>
    </w:p>
    <w:p w14:paraId="54559197" w14:textId="4396205C" w:rsidR="00023F1D" w:rsidRPr="001F087E" w:rsidRDefault="00BD2771" w:rsidP="00706AC6">
      <w:pPr>
        <w:spacing w:line="240" w:lineRule="auto"/>
        <w:rPr>
          <w:rFonts w:ascii="Times New Roman" w:eastAsiaTheme="minorEastAsia" w:hAnsi="Times New Roman" w:cs="Times New Roman"/>
        </w:rPr>
      </w:pPr>
      <w:proofErr w:type="gramStart"/>
      <w:r w:rsidRPr="001F087E">
        <w:rPr>
          <w:rFonts w:ascii="Times New Roman" w:eastAsiaTheme="minorEastAsia" w:hAnsi="Times New Roman" w:cs="Times New Roman"/>
        </w:rPr>
        <w:t>w</w:t>
      </w:r>
      <w:r w:rsidR="001A3727" w:rsidRPr="001F087E">
        <w:rPr>
          <w:rFonts w:ascii="Times New Roman" w:eastAsiaTheme="minorEastAsia" w:hAnsi="Times New Roman" w:cs="Times New Roman"/>
        </w:rPr>
        <w:t>hen</w:t>
      </w:r>
      <w:r w:rsidRPr="001F087E">
        <w:rPr>
          <w:rFonts w:ascii="Times New Roman" w:eastAsiaTheme="minorEastAsia" w:hAnsi="Times New Roman" w:cs="Times New Roman"/>
        </w:rPr>
        <w:t xml:space="preserve"> </w:t>
      </w:r>
      <w:proofErr w:type="gramEnd"/>
      <m:oMath>
        <m:d>
          <m:dPr>
            <m:begChr m:val=""/>
            <m:endChr m:val=""/>
            <m:ctrlPr>
              <w:rPr>
                <w:rFonts w:ascii="Cambria Math" w:eastAsiaTheme="minorEastAsia" w:hAnsi="Cambria Math" w:cs="Times New Roman"/>
                <w:i/>
              </w:rPr>
            </m:ctrlPr>
          </m:dPr>
          <m:e>
            <m:r>
              <w:rPr>
                <w:rFonts w:ascii="Cambria Math" w:eastAsiaTheme="minorEastAsia" w:hAnsi="Cambria Math" w:cs="Times New Roman"/>
              </w:rPr>
              <m:t>ρ</m:t>
            </m:r>
          </m:e>
        </m:d>
        <m:r>
          <w:rPr>
            <w:rFonts w:ascii="Cambria Math" w:eastAsiaTheme="minorEastAsia" w:hAnsi="Cambria Math" w:cs="Times New Roman"/>
          </w:rPr>
          <m:t>&gt;0</m:t>
        </m:r>
      </m:oMath>
      <w:r w:rsidR="00331577" w:rsidRPr="001F087E">
        <w:rPr>
          <w:rFonts w:ascii="Times New Roman" w:eastAsiaTheme="minorEastAsia" w:hAnsi="Times New Roman" w:cs="Times New Roman"/>
        </w:rPr>
        <w:t xml:space="preserve">. </w:t>
      </w:r>
      <w:r w:rsidR="00023F1D" w:rsidRPr="001F087E">
        <w:rPr>
          <w:rFonts w:ascii="Times New Roman" w:eastAsiaTheme="minorEastAsia" w:hAnsi="Times New Roman" w:cs="Times New Roman"/>
        </w:rPr>
        <w:t>Initial conditions</w:t>
      </w:r>
      <w:r w:rsidR="006321CA" w:rsidRPr="001F087E">
        <w:rPr>
          <w:rFonts w:ascii="Times New Roman" w:eastAsiaTheme="minorEastAsia" w:hAnsi="Times New Roman" w:cs="Times New Roman"/>
        </w:rPr>
        <w:t xml:space="preserve">, representing the population when </w:t>
      </w:r>
      <w:r w:rsidR="006321CA" w:rsidRPr="001F087E">
        <w:rPr>
          <w:rFonts w:ascii="Times New Roman" w:eastAsiaTheme="minorEastAsia" w:hAnsi="Times New Roman" w:cs="Times New Roman"/>
          <w:i/>
        </w:rPr>
        <w:t>t</w:t>
      </w:r>
      <w:r w:rsidR="006321CA" w:rsidRPr="001F087E">
        <w:rPr>
          <w:rFonts w:ascii="Times New Roman" w:eastAsiaTheme="minorEastAsia" w:hAnsi="Times New Roman" w:cs="Times New Roman"/>
        </w:rPr>
        <w:t>=1, were specified u</w:t>
      </w:r>
      <w:r w:rsidR="00023F1D" w:rsidRPr="001F087E">
        <w:rPr>
          <w:rFonts w:ascii="Times New Roman" w:eastAsiaTheme="minorEastAsia" w:hAnsi="Times New Roman" w:cs="Times New Roman"/>
        </w:rPr>
        <w:t>sing the following equation:</w:t>
      </w:r>
    </w:p>
    <w:commentRangeStart w:id="14"/>
    <w:p w14:paraId="71BF237F" w14:textId="77777777" w:rsidR="00023F1D" w:rsidRPr="001F087E" w:rsidRDefault="00857F63" w:rsidP="00706AC6">
      <w:pPr>
        <w:spacing w:line="240" w:lineRule="auto"/>
        <w:jc w:val="right"/>
        <w:rPr>
          <w:rFonts w:ascii="Times New Roman" w:eastAsiaTheme="minorEastAsia" w:hAnsi="Times New Roman" w:cs="Times New Roman"/>
        </w:rPr>
      </w:pPr>
      <m:oMath>
        <m:sSub>
          <m:sSubPr>
            <m:ctrlPr>
              <w:rPr>
                <w:rFonts w:ascii="Cambria Math" w:hAnsi="Cambria Math" w:cs="Times New Roman"/>
                <w:i/>
              </w:rPr>
            </m:ctrlPr>
          </m:sSubPr>
          <m:e>
            <m:r>
              <m:rPr>
                <m:sty m:val="p"/>
              </m:rPr>
              <w:rPr>
                <w:rFonts w:ascii="Cambria Math" w:hAnsi="Cambria Math" w:cs="Times New Roman"/>
              </w:rPr>
              <m:t>log⁡</m:t>
            </m:r>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f>
          <m:fPr>
            <m:ctrlPr>
              <w:rPr>
                <w:rFonts w:ascii="Cambria Math" w:hAnsi="Cambria Math" w:cs="Times New Roman"/>
              </w:rPr>
            </m:ctrlPr>
          </m:fPr>
          <m:num>
            <m:r>
              <m:rPr>
                <m:sty m:val="p"/>
              </m:rPr>
              <w:rPr>
                <w:rFonts w:ascii="Cambria Math" w:hAnsi="Cambria Math" w:cs="Times New Roman"/>
              </w:rPr>
              <m:t>Ω</m:t>
            </m:r>
          </m:num>
          <m:den>
            <m:r>
              <w:rPr>
                <w:rFonts w:ascii="Cambria Math" w:hAnsi="Cambria Math" w:cs="Times New Roman"/>
              </w:rPr>
              <m:t>1- ρ</m:t>
            </m:r>
          </m:den>
        </m:f>
        <m:r>
          <w:rPr>
            <w:rFonts w:ascii="Cambria Math" w:hAnsi="Cambria Math" w:cs="Times New Roman"/>
          </w:rPr>
          <m:t>+ϕ</m:t>
        </m:r>
        <m:r>
          <m:rPr>
            <m:sty m:val="bi"/>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m:rPr>
                <m:sty m:val="p"/>
              </m:rPr>
              <w:rPr>
                <w:rFonts w:ascii="Cambria Math" w:hAnsi="Cambria Math" w:cs="Times New Roman"/>
              </w:rPr>
              <m:t>Ε</m:t>
            </m:r>
          </m:e>
          <m:sub>
            <m:r>
              <w:rPr>
                <w:rFonts w:ascii="Cambria Math" w:hAnsi="Cambria Math" w:cs="Times New Roman"/>
              </w:rPr>
              <m:t>1</m:t>
            </m:r>
          </m:sub>
        </m:sSub>
      </m:oMath>
      <w:r w:rsidR="00023F1D" w:rsidRPr="001F087E">
        <w:rPr>
          <w:rFonts w:ascii="Times New Roman" w:eastAsiaTheme="minorEastAsia" w:hAnsi="Times New Roman" w:cs="Times New Roman"/>
        </w:rPr>
        <w:t>,</w:t>
      </w:r>
      <w:commentRangeEnd w:id="14"/>
      <w:r w:rsidR="00AA1AE5" w:rsidRPr="001F087E">
        <w:rPr>
          <w:rStyle w:val="CommentReference"/>
          <w:rFonts w:ascii="Times New Roman" w:hAnsi="Times New Roman" w:cs="Times New Roman"/>
        </w:rPr>
        <w:commentReference w:id="14"/>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r>
      <w:r w:rsidR="00023F1D" w:rsidRPr="001F087E">
        <w:rPr>
          <w:rFonts w:ascii="Times New Roman" w:eastAsiaTheme="minorEastAsia" w:hAnsi="Times New Roman" w:cs="Times New Roman"/>
        </w:rPr>
        <w:tab/>
        <w:t xml:space="preserve">Eq. </w:t>
      </w:r>
      <w:r w:rsidR="00023F1D" w:rsidRPr="001F087E">
        <w:rPr>
          <w:rFonts w:ascii="Times New Roman" w:eastAsiaTheme="minorEastAsia" w:hAnsi="Times New Roman" w:cs="Times New Roman"/>
        </w:rPr>
        <w:fldChar w:fldCharType="begin"/>
      </w:r>
      <w:r w:rsidR="00023F1D" w:rsidRPr="001F087E">
        <w:rPr>
          <w:rFonts w:ascii="Times New Roman" w:eastAsiaTheme="minorEastAsia" w:hAnsi="Times New Roman" w:cs="Times New Roman"/>
        </w:rPr>
        <w:instrText xml:space="preserve"> SEQ Eq \* MERGEFORMAT </w:instrText>
      </w:r>
      <w:r w:rsidR="00023F1D"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12</w:t>
      </w:r>
      <w:r w:rsidR="00023F1D" w:rsidRPr="001F087E">
        <w:rPr>
          <w:rFonts w:ascii="Times New Roman" w:eastAsiaTheme="minorEastAsia" w:hAnsi="Times New Roman" w:cs="Times New Roman"/>
        </w:rPr>
        <w:fldChar w:fldCharType="end"/>
      </w:r>
    </w:p>
    <w:p w14:paraId="4CC1B094" w14:textId="59D39387" w:rsidR="00023F1D" w:rsidRPr="001F087E" w:rsidRDefault="00023F1D" w:rsidP="00706AC6">
      <w:pPr>
        <w:spacing w:line="240" w:lineRule="auto"/>
        <w:rPr>
          <w:rFonts w:ascii="Times New Roman" w:hAnsi="Times New Roman" w:cs="Times New Roman"/>
        </w:rPr>
      </w:pPr>
      <w:proofErr w:type="gramStart"/>
      <w:r w:rsidRPr="001F087E">
        <w:rPr>
          <w:rFonts w:ascii="Times New Roman" w:eastAsiaTheme="minorEastAsia" w:hAnsi="Times New Roman" w:cs="Times New Roman"/>
        </w:rPr>
        <w:t>where</w:t>
      </w:r>
      <w:proofErr w:type="gramEnd"/>
      <w:r w:rsidRPr="001F087E">
        <w:rPr>
          <w:rFonts w:ascii="Times New Roman" w:eastAsiaTheme="minorEastAsia" w:hAnsi="Times New Roman" w:cs="Times New Roman"/>
        </w:rPr>
        <w:t xml:space="preserve"> ϕ</w:t>
      </w:r>
      <w:r w:rsidRPr="001F087E">
        <w:rPr>
          <w:rFonts w:ascii="Times New Roman" w:eastAsiaTheme="minorEastAsia" w:hAnsi="Times New Roman" w:cs="Times New Roman"/>
          <w:b/>
        </w:rPr>
        <w:t>1</w:t>
      </w:r>
      <w:r w:rsidRPr="001F087E">
        <w:rPr>
          <w:rFonts w:ascii="Times New Roman" w:eastAsiaTheme="minorEastAsia" w:hAnsi="Times New Roman" w:cs="Times New Roman"/>
        </w:rPr>
        <w:t xml:space="preserve"> is the log-ratio 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00080719"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w:t>
      </w:r>
      <w:proofErr w:type="gramStart"/>
      <w:r w:rsidR="00080719" w:rsidRPr="001F087E">
        <w:rPr>
          <w:rFonts w:ascii="Times New Roman" w:eastAsiaTheme="minorEastAsia" w:hAnsi="Times New Roman" w:cs="Times New Roman"/>
        </w:rPr>
        <w:t>is</w:t>
      </w:r>
      <w:proofErr w:type="gramEnd"/>
      <w:r w:rsidR="00080719" w:rsidRPr="001F087E">
        <w:rPr>
          <w:rFonts w:ascii="Times New Roman" w:eastAsiaTheme="minorEastAsia" w:hAnsi="Times New Roman" w:cs="Times New Roman"/>
        </w:rPr>
        <w:t xml:space="preserve"> statistically-independent of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oMath>
      <w:r w:rsidR="00080719" w:rsidRPr="001F087E">
        <w:rPr>
          <w:rFonts w:ascii="Times New Roman" w:eastAsiaTheme="minorEastAsia" w:hAnsi="Times New Roman" w:cs="Times New Roman"/>
        </w:rPr>
        <w:t xml:space="preserve">, conditional on a fixed value for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oMath>
      <w:r w:rsidR="00080719" w:rsidRPr="001F087E">
        <w:rPr>
          <w:rFonts w:ascii="Times New Roman" w:eastAsiaTheme="minorEastAsia" w:hAnsi="Times New Roman" w:cs="Times New Roman"/>
        </w:rPr>
        <w:t>.</w:t>
      </w:r>
    </w:p>
    <w:p w14:paraId="3D9FF7E8" w14:textId="77777777" w:rsidR="00BB6A92" w:rsidRPr="001F087E" w:rsidRDefault="00BB6A92" w:rsidP="001F087E">
      <w:pPr>
        <w:pStyle w:val="Heading2"/>
      </w:pPr>
      <w:r w:rsidRPr="001F087E">
        <w:t>Estimation procedure</w:t>
      </w:r>
    </w:p>
    <w:p w14:paraId="3CF64677" w14:textId="77777777" w:rsidR="00A54A1F" w:rsidRPr="001F087E" w:rsidRDefault="00A54A1F" w:rsidP="00EE2E0C">
      <w:pPr>
        <w:spacing w:line="240" w:lineRule="auto"/>
        <w:ind w:firstLine="720"/>
        <w:rPr>
          <w:rFonts w:ascii="Times New Roman" w:hAnsi="Times New Roman" w:cs="Times New Roman"/>
        </w:rPr>
      </w:pPr>
      <w:r w:rsidRPr="001F087E">
        <w:rPr>
          <w:rFonts w:ascii="Times New Roman" w:hAnsi="Times New Roman" w:cs="Times New Roman"/>
        </w:rPr>
        <w:t>Data were assumed to follow a lognormal distribution</w:t>
      </w:r>
    </w:p>
    <w:p w14:paraId="4EFA0C23" w14:textId="5E9985C7" w:rsidR="00A54A1F" w:rsidRPr="001F087E" w:rsidRDefault="00857F63" w:rsidP="00706AC6">
      <w:pPr>
        <w:spacing w:line="240" w:lineRule="auto"/>
        <w:jc w:val="right"/>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N(</m:t>
        </m:r>
        <m:func>
          <m:funcPr>
            <m:ctrlPr>
              <w:rPr>
                <w:rFonts w:ascii="Cambria Math" w:hAnsi="Cambria Math" w:cs="Times New Roman"/>
              </w:rPr>
            </m:ctrlPr>
          </m:funcPr>
          <m:fName>
            <m:r>
              <m:rPr>
                <m:sty m:val="p"/>
              </m:rPr>
              <w:rPr>
                <w:rFonts w:ascii="Cambria Math" w:hAnsi="Cambria Math" w:cs="Times New Roman"/>
              </w:rPr>
              <m:t>log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e>
            </m:d>
          </m:e>
        </m:func>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r>
          <w:rPr>
            <w:rFonts w:ascii="Cambria Math" w:hAnsi="Cambria Math" w:cs="Times New Roman"/>
          </w:rPr>
          <m:t>)</m:t>
        </m:r>
      </m:oMath>
      <w:r w:rsidR="00BF22D9" w:rsidRPr="001F087E">
        <w:rPr>
          <w:rFonts w:ascii="Times New Roman" w:eastAsiaTheme="minorEastAsia" w:hAnsi="Times New Roman" w:cs="Times New Roman"/>
        </w:rPr>
        <w:t xml:space="preserve">, </w:t>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r>
      <w:r w:rsidR="00BF22D9" w:rsidRPr="001F087E">
        <w:rPr>
          <w:rFonts w:ascii="Times New Roman" w:eastAsiaTheme="minorEastAsia" w:hAnsi="Times New Roman" w:cs="Times New Roman"/>
        </w:rPr>
        <w:tab/>
        <w:t xml:space="preserve">Eq. </w:t>
      </w:r>
      <w:r w:rsidR="00BF22D9" w:rsidRPr="001F087E">
        <w:rPr>
          <w:rFonts w:ascii="Times New Roman" w:eastAsiaTheme="minorEastAsia" w:hAnsi="Times New Roman" w:cs="Times New Roman"/>
        </w:rPr>
        <w:fldChar w:fldCharType="begin"/>
      </w:r>
      <w:r w:rsidR="00BF22D9" w:rsidRPr="001F087E">
        <w:rPr>
          <w:rFonts w:ascii="Times New Roman" w:eastAsiaTheme="minorEastAsia" w:hAnsi="Times New Roman" w:cs="Times New Roman"/>
        </w:rPr>
        <w:instrText xml:space="preserve"> SEQ Eq \* MERGEFORMAT </w:instrText>
      </w:r>
      <w:r w:rsidR="00BF22D9"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13</w:t>
      </w:r>
      <w:r w:rsidR="00BF22D9" w:rsidRPr="001F087E">
        <w:rPr>
          <w:rFonts w:ascii="Times New Roman" w:eastAsiaTheme="minorEastAsia" w:hAnsi="Times New Roman" w:cs="Times New Roman"/>
        </w:rPr>
        <w:fldChar w:fldCharType="end"/>
      </w:r>
    </w:p>
    <w:p w14:paraId="69B06A70" w14:textId="4157E6F9" w:rsidR="00BB6A92" w:rsidRPr="001F087E" w:rsidRDefault="00BF22D9" w:rsidP="00706AC6">
      <w:pPr>
        <w:spacing w:line="240" w:lineRule="auto"/>
        <w:rPr>
          <w:rFonts w:ascii="Times New Roman" w:hAnsi="Times New Roman" w:cs="Times New Roman"/>
        </w:rPr>
      </w:pPr>
      <w:proofErr w:type="gramStart"/>
      <w:r w:rsidRPr="001F087E">
        <w:rPr>
          <w:rFonts w:ascii="Times New Roman" w:hAnsi="Times New Roman" w:cs="Times New Roman"/>
        </w:rPr>
        <w:t>where</w:t>
      </w:r>
      <w:proofErr w:type="gramEnd"/>
      <w:r w:rsidRPr="001F087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oMath>
      <w:r w:rsidRPr="001F087E">
        <w:rPr>
          <w:rFonts w:ascii="Times New Roman" w:eastAsiaTheme="minorEastAsia" w:hAnsi="Times New Roman" w:cs="Times New Roman"/>
        </w:rPr>
        <w:t xml:space="preserve"> is </w:t>
      </w:r>
      <w:r w:rsidR="009767F2" w:rsidRPr="001F087E">
        <w:rPr>
          <w:rFonts w:ascii="Times New Roman" w:eastAsiaTheme="minorEastAsia" w:hAnsi="Times New Roman" w:cs="Times New Roman"/>
        </w:rPr>
        <w:t xml:space="preserve">the </w:t>
      </w:r>
      <w:r w:rsidRPr="001F087E">
        <w:rPr>
          <w:rFonts w:ascii="Times New Roman" w:eastAsiaTheme="minorEastAsia" w:hAnsi="Times New Roman" w:cs="Times New Roman"/>
        </w:rPr>
        <w:t>predicted density at a given vertex</w:t>
      </w:r>
      <w:r w:rsidR="00A62FE5" w:rsidRPr="001F087E">
        <w:rPr>
          <w:rFonts w:ascii="Times New Roman" w:eastAsiaTheme="minorEastAsia" w:hAnsi="Times New Roman" w:cs="Times New Roman"/>
        </w:rPr>
        <w:t xml:space="preserve"> </w:t>
      </w:r>
      <w:proofErr w:type="spellStart"/>
      <w:r w:rsidR="00A62FE5" w:rsidRPr="001F087E">
        <w:rPr>
          <w:rFonts w:ascii="Times New Roman" w:eastAsiaTheme="minorEastAsia" w:hAnsi="Times New Roman" w:cs="Times New Roman"/>
          <w:i/>
        </w:rPr>
        <w:t>i</w:t>
      </w:r>
      <w:proofErr w:type="spellEnd"/>
      <w:r w:rsidRPr="001F087E">
        <w:rPr>
          <w:rFonts w:ascii="Times New Roman" w:eastAsiaTheme="minorEastAsia" w:hAnsi="Times New Roman" w:cs="Times New Roman"/>
        </w:rPr>
        <w:t xml:space="preserve"> located at the points [</w:t>
      </w:r>
      <w:r w:rsidRPr="001F087E">
        <w:rPr>
          <w:rFonts w:ascii="Times New Roman" w:eastAsiaTheme="minorEastAsia" w:hAnsi="Times New Roman" w:cs="Times New Roman"/>
          <w:i/>
        </w:rPr>
        <w:t>x</w:t>
      </w:r>
      <w:r w:rsidRPr="001F087E">
        <w:rPr>
          <w:rFonts w:ascii="Times New Roman" w:eastAsiaTheme="minorEastAsia" w:hAnsi="Times New Roman" w:cs="Times New Roman"/>
        </w:rPr>
        <w:t xml:space="preserve">, y] </w:t>
      </w:r>
      <w:r w:rsidR="009767F2" w:rsidRPr="001F087E">
        <w:rPr>
          <w:rFonts w:ascii="Times New Roman" w:eastAsiaTheme="minorEastAsia" w:hAnsi="Times New Roman" w:cs="Times New Roman"/>
        </w:rPr>
        <w:t xml:space="preserve">on the </w:t>
      </w:r>
      <w:r w:rsidR="00080719" w:rsidRPr="001F087E">
        <w:rPr>
          <w:rFonts w:ascii="Times New Roman" w:eastAsiaTheme="minorEastAsia" w:hAnsi="Times New Roman" w:cs="Times New Roman"/>
        </w:rPr>
        <w:t>mesh</w:t>
      </w:r>
      <w:r w:rsidR="00BF0F99"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 xml:space="preserve">in year </w:t>
      </w:r>
      <w:r w:rsidR="00C13C2C">
        <w:rPr>
          <w:rFonts w:ascii="Times New Roman" w:eastAsiaTheme="minorEastAsia" w:hAnsi="Times New Roman" w:cs="Times New Roman"/>
          <w:i/>
        </w:rPr>
        <w:t xml:space="preserve">t </w:t>
      </w:r>
      <w:r w:rsidR="00BF0F99" w:rsidRPr="001F087E">
        <w:rPr>
          <w:rFonts w:ascii="Times New Roman" w:eastAsiaTheme="minorEastAsia" w:hAnsi="Times New Roman" w:cs="Times New Roman"/>
        </w:rPr>
        <w:t xml:space="preserve">(Fig. </w:t>
      </w:r>
      <w:r w:rsidR="00BF0F99" w:rsidRPr="001F087E">
        <w:rPr>
          <w:rFonts w:ascii="Times New Roman" w:eastAsiaTheme="minorEastAsia" w:hAnsi="Times New Roman" w:cs="Times New Roman"/>
        </w:rPr>
        <w:fldChar w:fldCharType="begin"/>
      </w:r>
      <w:r w:rsidR="00BF0F99" w:rsidRPr="001F087E">
        <w:rPr>
          <w:rFonts w:ascii="Times New Roman" w:eastAsiaTheme="minorEastAsia" w:hAnsi="Times New Roman" w:cs="Times New Roman"/>
        </w:rPr>
        <w:instrText xml:space="preserve"> REF surveyData \h </w:instrText>
      </w:r>
      <w:r w:rsidR="001F087E">
        <w:rPr>
          <w:rFonts w:ascii="Times New Roman" w:eastAsiaTheme="minorEastAsia" w:hAnsi="Times New Roman" w:cs="Times New Roman"/>
        </w:rPr>
        <w:instrText xml:space="preserve"> \* MERGEFORMAT </w:instrText>
      </w:r>
      <w:r w:rsidR="00BF0F99" w:rsidRPr="001F087E">
        <w:rPr>
          <w:rFonts w:ascii="Times New Roman" w:eastAsiaTheme="minorEastAsia" w:hAnsi="Times New Roman" w:cs="Times New Roman"/>
        </w:rPr>
      </w:r>
      <w:r w:rsidR="00BF0F99" w:rsidRPr="001F087E">
        <w:rPr>
          <w:rFonts w:ascii="Times New Roman" w:eastAsiaTheme="minorEastAsia" w:hAnsi="Times New Roman" w:cs="Times New Roman"/>
        </w:rPr>
        <w:fldChar w:fldCharType="separate"/>
      </w:r>
      <w:r w:rsidR="00BF0F99" w:rsidRPr="001F087E">
        <w:rPr>
          <w:rFonts w:ascii="Times New Roman" w:hAnsi="Times New Roman" w:cs="Times New Roman"/>
          <w:noProof/>
        </w:rPr>
        <w:t>2</w:t>
      </w:r>
      <w:r w:rsidR="00BF0F99" w:rsidRPr="001F087E">
        <w:rPr>
          <w:rFonts w:ascii="Times New Roman" w:eastAsiaTheme="minorEastAsia" w:hAnsi="Times New Roman" w:cs="Times New Roman"/>
        </w:rPr>
        <w:fldChar w:fldCharType="end"/>
      </w:r>
      <w:r w:rsidR="00FC771E"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e</m:t>
            </m:r>
          </m:sub>
        </m:sSub>
      </m:oMath>
      <w:r w:rsidR="009767F2" w:rsidRPr="001F087E">
        <w:rPr>
          <w:rFonts w:ascii="Times New Roman" w:eastAsiaTheme="minorEastAsia" w:hAnsi="Times New Roman" w:cs="Times New Roman"/>
        </w:rPr>
        <w:t xml:space="preserve"> is the standard deviation of the observation error</w:t>
      </w:r>
      <w:r w:rsidR="00A62FE5" w:rsidRPr="001F087E">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507FD1"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is</w:t>
      </w:r>
      <w:r w:rsidR="00507FD1" w:rsidRPr="001F087E">
        <w:rPr>
          <w:rFonts w:ascii="Times New Roman" w:eastAsiaTheme="minorEastAsia" w:hAnsi="Times New Roman" w:cs="Times New Roman"/>
        </w:rPr>
        <w:t xml:space="preserve"> the</w:t>
      </w:r>
      <w:r w:rsidR="00A62FE5" w:rsidRPr="001F087E">
        <w:rPr>
          <w:rFonts w:ascii="Times New Roman" w:eastAsiaTheme="minorEastAsia" w:hAnsi="Times New Roman" w:cs="Times New Roman"/>
        </w:rPr>
        <w:t xml:space="preserve"> </w:t>
      </w:r>
      <w:r w:rsidR="00A62FE5" w:rsidRPr="001F087E">
        <w:rPr>
          <w:rFonts w:ascii="Times New Roman" w:eastAsiaTheme="minorEastAsia" w:hAnsi="Times New Roman" w:cs="Times New Roman"/>
          <w:i/>
        </w:rPr>
        <w:t>CPUE</w:t>
      </w:r>
      <w:r w:rsidR="00A62FE5" w:rsidRPr="001F087E">
        <w:rPr>
          <w:rFonts w:ascii="Times New Roman" w:eastAsiaTheme="minorEastAsia" w:hAnsi="Times New Roman" w:cs="Times New Roman"/>
        </w:rPr>
        <w:t xml:space="preserve"> observation located </w:t>
      </w:r>
      <w:r w:rsidR="00C13C2C">
        <w:rPr>
          <w:rFonts w:ascii="Times New Roman" w:eastAsiaTheme="minorEastAsia" w:hAnsi="Times New Roman" w:cs="Times New Roman"/>
        </w:rPr>
        <w:t>at</w:t>
      </w:r>
      <w:r w:rsidR="00A62FE5" w:rsidRPr="001F087E">
        <w:rPr>
          <w:rFonts w:ascii="Times New Roman" w:eastAsiaTheme="minorEastAsia" w:hAnsi="Times New Roman" w:cs="Times New Roman"/>
        </w:rPr>
        <w:t xml:space="preserve"> the vertex </w:t>
      </w:r>
      <w:proofErr w:type="spellStart"/>
      <w:r w:rsidR="00A62FE5" w:rsidRPr="001F087E">
        <w:rPr>
          <w:rFonts w:ascii="Times New Roman" w:eastAsiaTheme="minorEastAsia" w:hAnsi="Times New Roman" w:cs="Times New Roman"/>
          <w:i/>
        </w:rPr>
        <w:t>i</w:t>
      </w:r>
      <w:proofErr w:type="spellEnd"/>
      <w:r w:rsidR="00A62FE5" w:rsidRPr="001F087E">
        <w:rPr>
          <w:rFonts w:ascii="Times New Roman" w:eastAsiaTheme="minorEastAsia" w:hAnsi="Times New Roman" w:cs="Times New Roman"/>
        </w:rPr>
        <w:t xml:space="preserve"> in year </w:t>
      </w:r>
      <w:r w:rsidR="00A62FE5" w:rsidRPr="001F087E">
        <w:rPr>
          <w:rFonts w:ascii="Times New Roman" w:eastAsiaTheme="minorEastAsia" w:hAnsi="Times New Roman" w:cs="Times New Roman"/>
          <w:i/>
        </w:rPr>
        <w:t>t</w:t>
      </w:r>
      <w:r w:rsidR="009767F2" w:rsidRPr="001F087E">
        <w:rPr>
          <w:rFonts w:ascii="Times New Roman" w:eastAsiaTheme="minorEastAsia" w:hAnsi="Times New Roman" w:cs="Times New Roman"/>
        </w:rPr>
        <w:t>.</w:t>
      </w:r>
      <w:r w:rsidR="00A62FE5"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t</m:t>
            </m:r>
          </m:sub>
        </m:sSub>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d>
      </m:oMath>
      <w:r w:rsidR="00AE784C" w:rsidRPr="001F087E">
        <w:rPr>
          <w:rFonts w:ascii="Times New Roman" w:eastAsiaTheme="minorEastAsia" w:hAnsi="Times New Roman" w:cs="Times New Roman"/>
        </w:rPr>
        <w:t xml:space="preserve"> </w:t>
      </w:r>
      <w:proofErr w:type="gramStart"/>
      <w:r w:rsidR="007A109F" w:rsidRPr="001F087E">
        <w:rPr>
          <w:rFonts w:ascii="Times New Roman" w:eastAsiaTheme="minorEastAsia" w:hAnsi="Times New Roman" w:cs="Times New Roman"/>
        </w:rPr>
        <w:t>was</w:t>
      </w:r>
      <w:proofErr w:type="gramEnd"/>
      <w:r w:rsidR="007A109F" w:rsidRPr="001F087E">
        <w:rPr>
          <w:rFonts w:ascii="Times New Roman" w:eastAsiaTheme="minorEastAsia" w:hAnsi="Times New Roman" w:cs="Times New Roman"/>
        </w:rPr>
        <w:t xml:space="preserve"> of </w:t>
      </w:r>
      <w:r w:rsidR="00AE784C" w:rsidRPr="001F087E">
        <w:rPr>
          <w:rFonts w:ascii="Times New Roman" w:eastAsiaTheme="minorEastAsia" w:hAnsi="Times New Roman" w:cs="Times New Roman"/>
        </w:rPr>
        <w:t xml:space="preserve">positive length, including zero, where missing data </w:t>
      </w:r>
      <w:r w:rsidR="00DF7648" w:rsidRPr="001F087E">
        <w:rPr>
          <w:rFonts w:ascii="Times New Roman" w:eastAsiaTheme="minorEastAsia" w:hAnsi="Times New Roman" w:cs="Times New Roman"/>
        </w:rPr>
        <w:t xml:space="preserve">occurred </w:t>
      </w:r>
      <w:r w:rsidR="00AE784C" w:rsidRPr="001F087E">
        <w:rPr>
          <w:rFonts w:ascii="Times New Roman" w:eastAsiaTheme="minorEastAsia" w:hAnsi="Times New Roman" w:cs="Times New Roman"/>
        </w:rPr>
        <w:t xml:space="preserve">one of </w:t>
      </w:r>
      <w:r w:rsidR="00DF7648" w:rsidRPr="001F087E">
        <w:rPr>
          <w:rFonts w:ascii="Times New Roman" w:eastAsiaTheme="minorEastAsia" w:hAnsi="Times New Roman" w:cs="Times New Roman"/>
        </w:rPr>
        <w:t xml:space="preserve">two ways: </w:t>
      </w:r>
      <w:proofErr w:type="spellStart"/>
      <w:r w:rsidR="00DF7648" w:rsidRPr="001F087E">
        <w:rPr>
          <w:rFonts w:ascii="Times New Roman" w:eastAsiaTheme="minorEastAsia" w:hAnsi="Times New Roman" w:cs="Times New Roman"/>
        </w:rPr>
        <w:t>i</w:t>
      </w:r>
      <w:proofErr w:type="spellEnd"/>
      <w:r w:rsidR="00DF7648" w:rsidRPr="001F087E">
        <w:rPr>
          <w:rFonts w:ascii="Times New Roman" w:eastAsiaTheme="minorEastAsia" w:hAnsi="Times New Roman" w:cs="Times New Roman"/>
        </w:rPr>
        <w:t>) no observation</w:t>
      </w:r>
      <w:r w:rsidR="00AE784C" w:rsidRPr="001F087E">
        <w:rPr>
          <w:rFonts w:ascii="Times New Roman" w:eastAsiaTheme="minorEastAsia" w:hAnsi="Times New Roman" w:cs="Times New Roman"/>
        </w:rPr>
        <w:t>s</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at vertex</w:t>
      </w:r>
      <w:r w:rsidR="00DF7648" w:rsidRPr="001F087E">
        <w:rPr>
          <w:rFonts w:ascii="Times New Roman" w:eastAsiaTheme="minorEastAsia" w:hAnsi="Times New Roman" w:cs="Times New Roman"/>
        </w:rPr>
        <w:t xml:space="preserve"> </w:t>
      </w:r>
      <w:proofErr w:type="spellStart"/>
      <w:r w:rsidR="00AE784C" w:rsidRPr="001F087E">
        <w:rPr>
          <w:rFonts w:ascii="Times New Roman" w:eastAsiaTheme="minorEastAsia" w:hAnsi="Times New Roman" w:cs="Times New Roman"/>
          <w:i/>
        </w:rPr>
        <w:t>i</w:t>
      </w:r>
      <w:proofErr w:type="spellEnd"/>
      <w:r w:rsidR="00AE784C" w:rsidRPr="001F087E">
        <w:rPr>
          <w:rFonts w:ascii="Times New Roman" w:eastAsiaTheme="minorEastAsia" w:hAnsi="Times New Roman" w:cs="Times New Roman"/>
        </w:rPr>
        <w:t xml:space="preserve"> </w:t>
      </w:r>
      <w:r w:rsidR="00C13C2C">
        <w:rPr>
          <w:rFonts w:ascii="Times New Roman" w:eastAsiaTheme="minorEastAsia" w:hAnsi="Times New Roman" w:cs="Times New Roman"/>
        </w:rPr>
        <w:t>in</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or</w:t>
      </w:r>
      <w:r w:rsidR="00DF7648" w:rsidRPr="001F087E">
        <w:rPr>
          <w:rFonts w:ascii="Times New Roman" w:eastAsiaTheme="minorEastAsia" w:hAnsi="Times New Roman" w:cs="Times New Roman"/>
        </w:rPr>
        <w:t xml:space="preserve"> ii) no trawl </w:t>
      </w:r>
      <w:r w:rsidR="00AE784C" w:rsidRPr="001F087E">
        <w:rPr>
          <w:rFonts w:ascii="Times New Roman" w:eastAsiaTheme="minorEastAsia" w:hAnsi="Times New Roman" w:cs="Times New Roman"/>
        </w:rPr>
        <w:t xml:space="preserve">was </w:t>
      </w:r>
      <w:r w:rsidR="00DF7648" w:rsidRPr="001F087E">
        <w:rPr>
          <w:rFonts w:ascii="Times New Roman" w:eastAsiaTheme="minorEastAsia" w:hAnsi="Times New Roman" w:cs="Times New Roman"/>
        </w:rPr>
        <w:t>conducted</w:t>
      </w:r>
      <w:r w:rsidR="00AE784C" w:rsidRPr="001F087E">
        <w:rPr>
          <w:rFonts w:ascii="Times New Roman" w:eastAsiaTheme="minorEastAsia" w:hAnsi="Times New Roman" w:cs="Times New Roman"/>
        </w:rPr>
        <w:t xml:space="preserve"> at vertex </w:t>
      </w:r>
      <w:proofErr w:type="spellStart"/>
      <w:r w:rsidR="00AE784C" w:rsidRPr="001F087E">
        <w:rPr>
          <w:rFonts w:ascii="Times New Roman" w:eastAsiaTheme="minorEastAsia" w:hAnsi="Times New Roman" w:cs="Times New Roman"/>
          <w:i/>
        </w:rPr>
        <w:t>i</w:t>
      </w:r>
      <w:proofErr w:type="spellEnd"/>
      <w:r w:rsidR="00DF7648" w:rsidRPr="001F087E">
        <w:rPr>
          <w:rFonts w:ascii="Times New Roman" w:eastAsiaTheme="minorEastAsia" w:hAnsi="Times New Roman" w:cs="Times New Roman"/>
        </w:rPr>
        <w:t xml:space="preserve"> </w:t>
      </w:r>
      <w:r w:rsidR="00AE784C" w:rsidRPr="001F087E">
        <w:rPr>
          <w:rFonts w:ascii="Times New Roman" w:eastAsiaTheme="minorEastAsia" w:hAnsi="Times New Roman" w:cs="Times New Roman"/>
        </w:rPr>
        <w:t xml:space="preserve">in year </w:t>
      </w:r>
      <w:r w:rsidR="00AE784C" w:rsidRPr="001F087E">
        <w:rPr>
          <w:rFonts w:ascii="Times New Roman" w:eastAsiaTheme="minorEastAsia" w:hAnsi="Times New Roman" w:cs="Times New Roman"/>
          <w:i/>
        </w:rPr>
        <w:t>t</w:t>
      </w:r>
      <w:r w:rsidR="00DF7648" w:rsidRPr="001F087E">
        <w:rPr>
          <w:rFonts w:ascii="Times New Roman" w:eastAsiaTheme="minorEastAsia" w:hAnsi="Times New Roman" w:cs="Times New Roman"/>
        </w:rPr>
        <w:t xml:space="preserve">. </w:t>
      </w:r>
    </w:p>
    <w:p w14:paraId="61D9B616" w14:textId="5D67C234" w:rsidR="00F166BF" w:rsidRPr="001F087E" w:rsidRDefault="00146883" w:rsidP="00706AC6">
      <w:pPr>
        <w:spacing w:line="240" w:lineRule="auto"/>
        <w:rPr>
          <w:rFonts w:ascii="Times New Roman" w:hAnsi="Times New Roman" w:cs="Times New Roman"/>
        </w:rPr>
      </w:pPr>
      <w:r w:rsidRPr="001F087E">
        <w:rPr>
          <w:rFonts w:ascii="Times New Roman" w:hAnsi="Times New Roman" w:cs="Times New Roman"/>
        </w:rPr>
        <w:tab/>
        <w:t xml:space="preserve">GMRF matrices were computed using functions available in the INLA package (Rue </w:t>
      </w:r>
      <w:r w:rsidRPr="001F087E">
        <w:rPr>
          <w:rFonts w:ascii="Times New Roman" w:hAnsi="Times New Roman" w:cs="Times New Roman"/>
          <w:i/>
        </w:rPr>
        <w:t>et al</w:t>
      </w:r>
      <w:r w:rsidRPr="001F087E">
        <w:rPr>
          <w:rFonts w:ascii="Times New Roman" w:hAnsi="Times New Roman" w:cs="Times New Roman"/>
        </w:rPr>
        <w:t>. 2014</w:t>
      </w:r>
      <w:r w:rsidR="00FA05D3" w:rsidRPr="001F087E">
        <w:rPr>
          <w:rFonts w:ascii="Times New Roman" w:hAnsi="Times New Roman" w:cs="Times New Roman"/>
        </w:rPr>
        <w:t xml:space="preserve">; </w:t>
      </w:r>
      <w:proofErr w:type="spellStart"/>
      <w:r w:rsidR="00FA05D3" w:rsidRPr="001F087E">
        <w:rPr>
          <w:rFonts w:ascii="Times New Roman" w:hAnsi="Times New Roman" w:cs="Times New Roman"/>
        </w:rPr>
        <w:t>Illian</w:t>
      </w:r>
      <w:proofErr w:type="spellEnd"/>
      <w:r w:rsidR="00FA05D3" w:rsidRPr="001F087E">
        <w:rPr>
          <w:rFonts w:ascii="Times New Roman" w:hAnsi="Times New Roman" w:cs="Times New Roman"/>
        </w:rPr>
        <w:t xml:space="preserve"> </w:t>
      </w:r>
      <w:r w:rsidR="00FA05D3" w:rsidRPr="001F087E">
        <w:rPr>
          <w:rFonts w:ascii="Times New Roman" w:hAnsi="Times New Roman" w:cs="Times New Roman"/>
          <w:i/>
        </w:rPr>
        <w:t>et al</w:t>
      </w:r>
      <w:r w:rsidR="00FA05D3" w:rsidRPr="001F087E">
        <w:rPr>
          <w:rFonts w:ascii="Times New Roman" w:hAnsi="Times New Roman" w:cs="Times New Roman"/>
        </w:rPr>
        <w:t>. 2012</w:t>
      </w:r>
      <w:r w:rsidRPr="001F087E">
        <w:rPr>
          <w:rFonts w:ascii="Times New Roman" w:hAnsi="Times New Roman" w:cs="Times New Roman"/>
        </w:rPr>
        <w:t>) implemented in the R statistical softwa</w:t>
      </w:r>
      <w:r w:rsidR="00C13C2C">
        <w:rPr>
          <w:rFonts w:ascii="Times New Roman" w:hAnsi="Times New Roman" w:cs="Times New Roman"/>
        </w:rPr>
        <w:t xml:space="preserve">re environment (R Core </w:t>
      </w:r>
      <w:r w:rsidR="00C13C2C">
        <w:rPr>
          <w:rFonts w:ascii="Times New Roman" w:hAnsi="Times New Roman" w:cs="Times New Roman"/>
        </w:rPr>
        <w:lastRenderedPageBreak/>
        <w:t>Team 2015</w:t>
      </w:r>
      <w:r w:rsidRPr="001F087E">
        <w:rPr>
          <w:rFonts w:ascii="Times New Roman" w:hAnsi="Times New Roman" w:cs="Times New Roman"/>
        </w:rPr>
        <w:t>).</w:t>
      </w:r>
      <w:r w:rsidR="00FA05D3" w:rsidRPr="001F087E">
        <w:rPr>
          <w:rFonts w:ascii="Times New Roman" w:hAnsi="Times New Roman" w:cs="Times New Roman"/>
        </w:rPr>
        <w:t xml:space="preserve"> </w:t>
      </w:r>
      <w:r w:rsidR="00F875A6" w:rsidRPr="001F087E">
        <w:rPr>
          <w:rFonts w:ascii="Times New Roman" w:hAnsi="Times New Roman" w:cs="Times New Roman"/>
        </w:rPr>
        <w:t>A single triangulation network</w:t>
      </w:r>
      <w:r w:rsidR="00A20FDF" w:rsidRPr="001F087E">
        <w:rPr>
          <w:rFonts w:ascii="Times New Roman" w:hAnsi="Times New Roman" w:cs="Times New Roman"/>
        </w:rPr>
        <w:t xml:space="preserve">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surveyData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2</w:t>
      </w:r>
      <w:r w:rsidR="00A20FDF" w:rsidRPr="001F087E">
        <w:rPr>
          <w:rFonts w:ascii="Times New Roman" w:hAnsi="Times New Roman" w:cs="Times New Roman"/>
        </w:rPr>
        <w:fldChar w:fldCharType="end"/>
      </w:r>
      <w:r w:rsidR="00570F0E" w:rsidRPr="001F087E">
        <w:rPr>
          <w:rFonts w:ascii="Times New Roman" w:hAnsi="Times New Roman" w:cs="Times New Roman"/>
        </w:rPr>
        <w:fldChar w:fldCharType="begin"/>
      </w:r>
      <w:r w:rsidR="00570F0E" w:rsidRPr="001F087E">
        <w:rPr>
          <w:rFonts w:ascii="Times New Roman" w:hAnsi="Times New Roman" w:cs="Times New Roman"/>
        </w:rPr>
        <w:instrText xml:space="preserve"> REF mesh \h </w:instrText>
      </w:r>
      <w:r w:rsidR="001F087E">
        <w:rPr>
          <w:rFonts w:ascii="Times New Roman" w:hAnsi="Times New Roman" w:cs="Times New Roman"/>
        </w:rPr>
        <w:instrText xml:space="preserve"> \* MERGEFORMAT </w:instrText>
      </w:r>
      <w:r w:rsidR="00570F0E" w:rsidRPr="001F087E">
        <w:rPr>
          <w:rFonts w:ascii="Times New Roman" w:hAnsi="Times New Roman" w:cs="Times New Roman"/>
        </w:rPr>
      </w:r>
      <w:r w:rsidR="00570F0E" w:rsidRPr="001F087E">
        <w:rPr>
          <w:rFonts w:ascii="Times New Roman" w:hAnsi="Times New Roman" w:cs="Times New Roman"/>
        </w:rPr>
        <w:fldChar w:fldCharType="end"/>
      </w:r>
      <w:r w:rsidR="00FC771E" w:rsidRPr="001F087E">
        <w:rPr>
          <w:rFonts w:ascii="Times New Roman" w:hAnsi="Times New Roman" w:cs="Times New Roman"/>
        </w:rPr>
        <w:t>)</w:t>
      </w:r>
      <w:r w:rsidR="00F166BF" w:rsidRPr="001F087E">
        <w:rPr>
          <w:rFonts w:ascii="Times New Roman" w:hAnsi="Times New Roman" w:cs="Times New Roman"/>
        </w:rPr>
        <w:t xml:space="preserve">, created via the </w:t>
      </w:r>
      <w:r w:rsidR="00F166BF" w:rsidRPr="00C13C2C">
        <w:rPr>
          <w:rFonts w:ascii="Courier New" w:hAnsi="Courier New" w:cs="Courier New"/>
        </w:rPr>
        <w:t>inla.mesh.2d</w:t>
      </w:r>
      <w:r w:rsidR="00F166BF" w:rsidRPr="001F087E">
        <w:rPr>
          <w:rFonts w:ascii="Times New Roman" w:hAnsi="Times New Roman" w:cs="Times New Roman"/>
        </w:rPr>
        <w:t xml:space="preserve"> function, </w:t>
      </w:r>
      <w:proofErr w:type="gramStart"/>
      <w:r w:rsidR="00F166BF" w:rsidRPr="001F087E">
        <w:rPr>
          <w:rFonts w:ascii="Times New Roman" w:hAnsi="Times New Roman" w:cs="Times New Roman"/>
        </w:rPr>
        <w:t>was</w:t>
      </w:r>
      <w:proofErr w:type="gramEnd"/>
      <w:r w:rsidR="00F875A6" w:rsidRPr="001F087E">
        <w:rPr>
          <w:rFonts w:ascii="Times New Roman" w:hAnsi="Times New Roman" w:cs="Times New Roman"/>
        </w:rPr>
        <w:t xml:space="preserve"> used. </w:t>
      </w:r>
      <w:r w:rsidR="004A5EAD">
        <w:rPr>
          <w:rFonts w:ascii="Times New Roman" w:hAnsi="Times New Roman" w:cs="Times New Roman"/>
        </w:rPr>
        <w:t xml:space="preserve">The triangulation network was set to extend past all observed points to reduce boundary effects and to form “regular” triangles based on the available data </w:t>
      </w:r>
      <w:r w:rsidR="00AB2D1B">
        <w:rPr>
          <w:rFonts w:ascii="Times New Roman" w:hAnsi="Times New Roman" w:cs="Times New Roman"/>
        </w:rPr>
        <w:t>while minimizing</w:t>
      </w:r>
      <w:r w:rsidR="004A5EAD">
        <w:rPr>
          <w:rFonts w:ascii="Times New Roman" w:hAnsi="Times New Roman" w:cs="Times New Roman"/>
        </w:rPr>
        <w:t xml:space="preserve"> </w:t>
      </w:r>
      <w:r w:rsidR="00F166BF" w:rsidRPr="001F087E">
        <w:rPr>
          <w:rFonts w:ascii="Times New Roman" w:hAnsi="Times New Roman" w:cs="Times New Roman"/>
        </w:rPr>
        <w:t>tradeoff</w:t>
      </w:r>
      <w:r w:rsidR="004A5EAD">
        <w:rPr>
          <w:rFonts w:ascii="Times New Roman" w:hAnsi="Times New Roman" w:cs="Times New Roman"/>
        </w:rPr>
        <w:t>s</w:t>
      </w:r>
      <w:r w:rsidR="00F166BF" w:rsidRPr="001F087E">
        <w:rPr>
          <w:rFonts w:ascii="Times New Roman" w:hAnsi="Times New Roman" w:cs="Times New Roman"/>
        </w:rPr>
        <w:t xml:space="preserve"> between variance and precision. Subsequently</w:t>
      </w:r>
      <w:r w:rsidR="00820806" w:rsidRPr="001F087E">
        <w:rPr>
          <w:rFonts w:ascii="Times New Roman" w:hAnsi="Times New Roman" w:cs="Times New Roman"/>
        </w:rPr>
        <w:t>,</w:t>
      </w:r>
      <w:r w:rsidR="00F166BF" w:rsidRPr="001F087E">
        <w:rPr>
          <w:rFonts w:ascii="Times New Roman" w:hAnsi="Times New Roman" w:cs="Times New Roman"/>
        </w:rPr>
        <w:t xml:space="preserve"> INLA was used to calculate the precision matrix of the GMRF</w:t>
      </w:r>
    </w:p>
    <w:p w14:paraId="0882EF1C" w14:textId="172D869A" w:rsidR="00F166BF" w:rsidRPr="001F087E" w:rsidRDefault="00F166BF" w:rsidP="004170EB">
      <w:pPr>
        <w:spacing w:line="240" w:lineRule="auto"/>
        <w:jc w:val="right"/>
        <w:rPr>
          <w:rFonts w:ascii="Times New Roman" w:hAnsi="Times New Roman" w:cs="Times New Roman"/>
        </w:rPr>
      </w:pPr>
      <m:oMath>
        <m:r>
          <w:rPr>
            <w:rFonts w:ascii="Cambria Math" w:hAnsi="Cambria Math" w:cs="Times New Roman"/>
          </w:rPr>
          <m:t>Q=</m:t>
        </m:r>
        <m:sSup>
          <m:sSupPr>
            <m:ctrlPr>
              <w:rPr>
                <w:rFonts w:ascii="Cambria Math" w:hAnsi="Cambria Math" w:cs="Times New Roman"/>
                <w:i/>
              </w:rPr>
            </m:ctrlPr>
          </m:sSupPr>
          <m:e>
            <m:r>
              <w:rPr>
                <w:rFonts w:ascii="Cambria Math" w:hAnsi="Cambria Math" w:cs="Times New Roman"/>
              </w:rPr>
              <m:t>λ</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4</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κ</m:t>
            </m:r>
          </m:e>
          <m:sup>
            <m:r>
              <w:rPr>
                <w:rFonts w:ascii="Cambria Math" w:hAnsi="Cambria Math" w:cs="Times New Roman"/>
              </w:rPr>
              <m:t>2</m:t>
            </m:r>
          </m:sup>
        </m:sSup>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040ED6" w:rsidRPr="001F087E">
        <w:rPr>
          <w:rFonts w:ascii="Times New Roman" w:eastAsiaTheme="minorEastAsia" w:hAnsi="Times New Roman" w:cs="Times New Roman"/>
        </w:rPr>
        <w:t>.</w:t>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r>
      <w:r w:rsidR="004170EB" w:rsidRPr="001F087E">
        <w:rPr>
          <w:rFonts w:ascii="Times New Roman" w:eastAsiaTheme="minorEastAsia" w:hAnsi="Times New Roman" w:cs="Times New Roman"/>
        </w:rPr>
        <w:tab/>
        <w:t xml:space="preserve">Eq. </w:t>
      </w:r>
      <w:r w:rsidR="004170EB" w:rsidRPr="001F087E">
        <w:rPr>
          <w:rFonts w:ascii="Times New Roman" w:eastAsiaTheme="minorEastAsia" w:hAnsi="Times New Roman" w:cs="Times New Roman"/>
        </w:rPr>
        <w:fldChar w:fldCharType="begin"/>
      </w:r>
      <w:r w:rsidR="004170EB" w:rsidRPr="001F087E">
        <w:rPr>
          <w:rFonts w:ascii="Times New Roman" w:eastAsiaTheme="minorEastAsia" w:hAnsi="Times New Roman" w:cs="Times New Roman"/>
        </w:rPr>
        <w:instrText xml:space="preserve"> SEQ Eq \* MERGEFORMAT </w:instrText>
      </w:r>
      <w:r w:rsidR="004170EB" w:rsidRPr="001F087E">
        <w:rPr>
          <w:rFonts w:ascii="Times New Roman" w:eastAsiaTheme="minorEastAsia" w:hAnsi="Times New Roman" w:cs="Times New Roman"/>
        </w:rPr>
        <w:fldChar w:fldCharType="separate"/>
      </w:r>
      <w:r w:rsidR="00A20FDF" w:rsidRPr="001F087E">
        <w:rPr>
          <w:rFonts w:ascii="Times New Roman" w:eastAsiaTheme="minorEastAsia" w:hAnsi="Times New Roman" w:cs="Times New Roman"/>
          <w:noProof/>
        </w:rPr>
        <w:t>14</w:t>
      </w:r>
      <w:r w:rsidR="004170EB" w:rsidRPr="001F087E">
        <w:rPr>
          <w:rFonts w:ascii="Times New Roman" w:eastAsiaTheme="minorEastAsia" w:hAnsi="Times New Roman" w:cs="Times New Roman"/>
        </w:rPr>
        <w:fldChar w:fldCharType="end"/>
      </w:r>
    </w:p>
    <w:p w14:paraId="2FF02EB8" w14:textId="0A522E60" w:rsidR="00BB6A92" w:rsidRPr="001F087E" w:rsidRDefault="00820806" w:rsidP="00706AC6">
      <w:pPr>
        <w:spacing w:line="240" w:lineRule="auto"/>
        <w:rPr>
          <w:rFonts w:ascii="Times New Roman" w:hAnsi="Times New Roman" w:cs="Times New Roman"/>
        </w:rPr>
      </w:pPr>
      <w:r w:rsidRPr="001F087E">
        <w:rPr>
          <w:rFonts w:ascii="Times New Roman" w:hAnsi="Times New Roman" w:cs="Times New Roman"/>
        </w:rPr>
        <w:t xml:space="preserve">The three </w:t>
      </w:r>
      <w:r w:rsidR="00F166BF" w:rsidRPr="001F087E">
        <w:rPr>
          <w:rFonts w:ascii="Times New Roman" w:hAnsi="Times New Roman" w:cs="Times New Roman"/>
        </w:rPr>
        <w:t xml:space="preserve">sparse precision matrices </w:t>
      </w:r>
      <w:r w:rsidR="004170EB" w:rsidRPr="001F087E">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oMath>
      <w:r w:rsidR="004170EB" w:rsidRPr="001F087E">
        <w:rPr>
          <w:rFonts w:ascii="Times New Roman" w:eastAsiaTheme="minorEastAsia" w:hAnsi="Times New Roman" w:cs="Times New Roman"/>
        </w:rPr>
        <w:t xml:space="preserve"> </w:t>
      </w:r>
      <w:r w:rsidRPr="001F087E">
        <w:rPr>
          <w:rFonts w:ascii="Times New Roman" w:eastAsiaTheme="minorEastAsia" w:hAnsi="Times New Roman" w:cs="Times New Roman"/>
        </w:rPr>
        <w:t>were then passed to</w:t>
      </w:r>
      <w:r w:rsidR="004170EB" w:rsidRPr="001F087E">
        <w:rPr>
          <w:rFonts w:ascii="Times New Roman" w:hAnsi="Times New Roman" w:cs="Times New Roman"/>
        </w:rPr>
        <w:t xml:space="preserve"> Template Model Builder (TMB) (</w:t>
      </w:r>
      <w:proofErr w:type="spellStart"/>
      <w:r w:rsidR="004170EB" w:rsidRPr="001F087E">
        <w:rPr>
          <w:rFonts w:ascii="Times New Roman" w:hAnsi="Times New Roman" w:cs="Times New Roman"/>
        </w:rPr>
        <w:t>Kristensen</w:t>
      </w:r>
      <w:proofErr w:type="spellEnd"/>
      <w:r w:rsidR="004170EB" w:rsidRPr="001F087E">
        <w:rPr>
          <w:rFonts w:ascii="Times New Roman" w:hAnsi="Times New Roman" w:cs="Times New Roman"/>
        </w:rPr>
        <w:t xml:space="preserve"> </w:t>
      </w:r>
      <w:r w:rsidR="004170EB" w:rsidRPr="001F087E">
        <w:rPr>
          <w:rFonts w:ascii="Times New Roman" w:hAnsi="Times New Roman" w:cs="Times New Roman"/>
          <w:i/>
        </w:rPr>
        <w:t>et al</w:t>
      </w:r>
      <w:r w:rsidR="004170EB" w:rsidRPr="001F087E">
        <w:rPr>
          <w:rFonts w:ascii="Times New Roman" w:hAnsi="Times New Roman" w:cs="Times New Roman"/>
        </w:rPr>
        <w:t xml:space="preserve">. 2013), </w:t>
      </w:r>
      <w:r w:rsidR="00AB2D1B">
        <w:rPr>
          <w:rFonts w:ascii="Times New Roman" w:hAnsi="Times New Roman" w:cs="Times New Roman"/>
        </w:rPr>
        <w:t>an R package for fitting random effects models to data</w:t>
      </w:r>
      <w:r w:rsidR="00FA05D3" w:rsidRPr="001F087E">
        <w:rPr>
          <w:rFonts w:ascii="Times New Roman" w:hAnsi="Times New Roman" w:cs="Times New Roman"/>
        </w:rPr>
        <w:t>. TMB uses the integrated nested Laplace approximation (</w:t>
      </w:r>
      <w:proofErr w:type="spellStart"/>
      <w:r w:rsidR="00FA05D3" w:rsidRPr="001F087E">
        <w:rPr>
          <w:rFonts w:ascii="Times New Roman" w:hAnsi="Times New Roman" w:cs="Times New Roman"/>
        </w:rPr>
        <w:t>Skaug</w:t>
      </w:r>
      <w:proofErr w:type="spellEnd"/>
      <w:r w:rsidR="00FA05D3" w:rsidRPr="001F087E">
        <w:rPr>
          <w:rFonts w:ascii="Times New Roman" w:hAnsi="Times New Roman" w:cs="Times New Roman"/>
        </w:rPr>
        <w:t xml:space="preserve"> and Fournier 2006) to calculate the marginal likelihood of the fixed-effect parameters integrated across all random fields, while also calculating the gradient of the marginal likelihood via automatic differentiation. Fixed effects </w:t>
      </w:r>
      <w:r w:rsidRPr="001F087E">
        <w:rPr>
          <w:rFonts w:ascii="Times New Roman" w:hAnsi="Times New Roman" w:cs="Times New Roman"/>
        </w:rPr>
        <w:t>were</w:t>
      </w:r>
      <w:r w:rsidR="00FA05D3" w:rsidRPr="001F087E">
        <w:rPr>
          <w:rFonts w:ascii="Times New Roman" w:hAnsi="Times New Roman" w:cs="Times New Roman"/>
        </w:rPr>
        <w:t xml:space="preserve"> then subsequently optimized using traditional tools in R by maximizing the </w:t>
      </w:r>
      <w:r w:rsidR="00AB2D1B">
        <w:rPr>
          <w:rFonts w:ascii="Times New Roman" w:hAnsi="Times New Roman" w:cs="Times New Roman"/>
        </w:rPr>
        <w:t xml:space="preserve">marginal </w:t>
      </w:r>
      <w:r w:rsidR="00FA05D3" w:rsidRPr="001F087E">
        <w:rPr>
          <w:rFonts w:ascii="Times New Roman" w:hAnsi="Times New Roman" w:cs="Times New Roman"/>
        </w:rPr>
        <w:t>log</w:t>
      </w:r>
      <w:r w:rsidR="00AB2D1B">
        <w:rPr>
          <w:rFonts w:ascii="Times New Roman" w:hAnsi="Times New Roman" w:cs="Times New Roman"/>
        </w:rPr>
        <w:t xml:space="preserve"> </w:t>
      </w:r>
      <w:r w:rsidR="00FA05D3" w:rsidRPr="001F087E">
        <w:rPr>
          <w:rFonts w:ascii="Times New Roman" w:hAnsi="Times New Roman" w:cs="Times New Roman"/>
        </w:rPr>
        <w:t xml:space="preserve">likelihood. Confidence intervals </w:t>
      </w:r>
      <w:r w:rsidRPr="001F087E">
        <w:rPr>
          <w:rFonts w:ascii="Times New Roman" w:hAnsi="Times New Roman" w:cs="Times New Roman"/>
        </w:rPr>
        <w:t xml:space="preserve">were calculated </w:t>
      </w:r>
      <w:r w:rsidR="00FA05D3" w:rsidRPr="001F087E">
        <w:rPr>
          <w:rFonts w:ascii="Times New Roman" w:hAnsi="Times New Roman" w:cs="Times New Roman"/>
        </w:rPr>
        <w:t>using the delta-method</w:t>
      </w:r>
      <w:r w:rsidR="00080719" w:rsidRPr="001F087E">
        <w:rPr>
          <w:rFonts w:ascii="Times New Roman" w:hAnsi="Times New Roman" w:cs="Times New Roman"/>
        </w:rPr>
        <w:t xml:space="preserve"> (see Thorson </w:t>
      </w:r>
      <w:r w:rsidR="00080719" w:rsidRPr="001F087E">
        <w:rPr>
          <w:rFonts w:ascii="Times New Roman" w:hAnsi="Times New Roman" w:cs="Times New Roman"/>
          <w:i/>
        </w:rPr>
        <w:t>et al</w:t>
      </w:r>
      <w:r w:rsidR="00080719" w:rsidRPr="001F087E">
        <w:rPr>
          <w:rFonts w:ascii="Times New Roman" w:hAnsi="Times New Roman" w:cs="Times New Roman"/>
        </w:rPr>
        <w:t xml:space="preserve">. </w:t>
      </w:r>
      <w:r w:rsidR="00D0461A">
        <w:rPr>
          <w:rFonts w:ascii="Times New Roman" w:hAnsi="Times New Roman" w:cs="Times New Roman"/>
        </w:rPr>
        <w:t>2015</w:t>
      </w:r>
      <w:r w:rsidR="00080719" w:rsidRPr="001F087E">
        <w:rPr>
          <w:rFonts w:ascii="Times New Roman" w:hAnsi="Times New Roman" w:cs="Times New Roman"/>
        </w:rPr>
        <w:t xml:space="preserve"> for alternative estimation methods)</w:t>
      </w:r>
      <w:r w:rsidR="00F875A6" w:rsidRPr="001F087E">
        <w:rPr>
          <w:rFonts w:ascii="Times New Roman" w:hAnsi="Times New Roman" w:cs="Times New Roman"/>
        </w:rPr>
        <w:t>.</w:t>
      </w:r>
    </w:p>
    <w:p w14:paraId="6D65F52D" w14:textId="7D690C38" w:rsidR="00507FD1" w:rsidRPr="001F087E" w:rsidRDefault="00B32930" w:rsidP="001F087E">
      <w:pPr>
        <w:pStyle w:val="Heading2"/>
      </w:pPr>
      <w:r>
        <w:t>Management unit</w:t>
      </w:r>
      <w:r w:rsidR="00652D53" w:rsidRPr="001F087E">
        <w:t xml:space="preserve"> boundaries</w:t>
      </w:r>
    </w:p>
    <w:p w14:paraId="3DB5EC21" w14:textId="0341AA33" w:rsidR="00507FD1" w:rsidRPr="001F087E" w:rsidRDefault="005821C5" w:rsidP="00EE2E0C">
      <w:pPr>
        <w:spacing w:line="240" w:lineRule="auto"/>
        <w:ind w:firstLine="720"/>
        <w:rPr>
          <w:rFonts w:ascii="Times New Roman" w:hAnsi="Times New Roman" w:cs="Times New Roman"/>
        </w:rPr>
      </w:pPr>
      <w:r>
        <w:rPr>
          <w:rFonts w:ascii="Times New Roman" w:hAnsi="Times New Roman" w:cs="Times New Roman"/>
        </w:rPr>
        <w:t xml:space="preserve">Delineations between management units </w:t>
      </w:r>
      <w:r w:rsidR="003A5F62" w:rsidRPr="001F087E">
        <w:rPr>
          <w:rFonts w:ascii="Times New Roman" w:hAnsi="Times New Roman" w:cs="Times New Roman"/>
        </w:rPr>
        <w:t xml:space="preserve">were based on </w:t>
      </w:r>
      <w:r w:rsidR="00AB2D1B">
        <w:rPr>
          <w:rFonts w:ascii="Times New Roman" w:hAnsi="Times New Roman" w:cs="Times New Roman"/>
        </w:rPr>
        <w:t xml:space="preserve">regression trees, which </w:t>
      </w:r>
      <w:r w:rsidR="003A5F62" w:rsidRPr="001F087E">
        <w:rPr>
          <w:rFonts w:ascii="Times New Roman" w:hAnsi="Times New Roman" w:cs="Times New Roman"/>
        </w:rPr>
        <w:t>pa</w:t>
      </w:r>
      <w:r w:rsidR="001958BA" w:rsidRPr="001F087E">
        <w:rPr>
          <w:rFonts w:ascii="Times New Roman" w:hAnsi="Times New Roman" w:cs="Times New Roman"/>
        </w:rPr>
        <w:t>rti</w:t>
      </w:r>
      <w:r w:rsidR="003A5F62" w:rsidRPr="001F087E">
        <w:rPr>
          <w:rFonts w:ascii="Times New Roman" w:hAnsi="Times New Roman" w:cs="Times New Roman"/>
        </w:rPr>
        <w:t>ti</w:t>
      </w:r>
      <w:r w:rsidR="001958BA" w:rsidRPr="001F087E">
        <w:rPr>
          <w:rFonts w:ascii="Times New Roman" w:hAnsi="Times New Roman" w:cs="Times New Roman"/>
        </w:rPr>
        <w:t>on</w:t>
      </w:r>
      <w:r w:rsidR="0014138C" w:rsidRPr="001F087E">
        <w:rPr>
          <w:rFonts w:ascii="Times New Roman" w:hAnsi="Times New Roman" w:cs="Times New Roman"/>
        </w:rPr>
        <w:t>ed</w:t>
      </w:r>
      <w:r w:rsidR="003A5F62" w:rsidRPr="001F087E">
        <w:rPr>
          <w:rFonts w:ascii="Times New Roman" w:hAnsi="Times New Roman" w:cs="Times New Roman"/>
        </w:rPr>
        <w:t xml:space="preserve"> the data into successively smaller groups </w:t>
      </w:r>
      <w:r w:rsidR="00AB2D1B">
        <w:rPr>
          <w:rFonts w:ascii="Times New Roman" w:hAnsi="Times New Roman" w:cs="Times New Roman"/>
        </w:rPr>
        <w:t>using</w:t>
      </w:r>
      <w:r w:rsidR="003A5F62" w:rsidRPr="001F087E">
        <w:rPr>
          <w:rFonts w:ascii="Times New Roman" w:hAnsi="Times New Roman" w:cs="Times New Roman"/>
        </w:rPr>
        <w:t xml:space="preserve"> binary splits based on a single predictor variable</w:t>
      </w:r>
      <w:r w:rsidR="00B63F9A" w:rsidRPr="001F087E">
        <w:rPr>
          <w:rFonts w:ascii="Times New Roman" w:hAnsi="Times New Roman" w:cs="Times New Roman"/>
        </w:rPr>
        <w:t xml:space="preserve">. Splits for predictor variables </w:t>
      </w:r>
      <w:r w:rsidR="0014138C" w:rsidRPr="001F087E">
        <w:rPr>
          <w:rFonts w:ascii="Times New Roman" w:hAnsi="Times New Roman" w:cs="Times New Roman"/>
        </w:rPr>
        <w:t>were</w:t>
      </w:r>
      <w:r w:rsidR="00B63F9A" w:rsidRPr="001F087E">
        <w:rPr>
          <w:rFonts w:ascii="Times New Roman" w:hAnsi="Times New Roman" w:cs="Times New Roman"/>
        </w:rPr>
        <w:t xml:space="preserve"> examined</w:t>
      </w:r>
      <w:r w:rsidR="003A5F62" w:rsidRPr="001F087E">
        <w:rPr>
          <w:rFonts w:ascii="Times New Roman" w:hAnsi="Times New Roman" w:cs="Times New Roman"/>
        </w:rPr>
        <w:t xml:space="preserve"> using an exhaustive search procedure </w:t>
      </w:r>
      <w:r w:rsidR="00AB2D1B">
        <w:rPr>
          <w:rFonts w:ascii="Times New Roman" w:hAnsi="Times New Roman" w:cs="Times New Roman"/>
        </w:rPr>
        <w:t xml:space="preserve">that worked to maximize the </w:t>
      </w:r>
      <w:r w:rsidR="00B63F9A" w:rsidRPr="001F087E">
        <w:rPr>
          <w:rFonts w:ascii="Times New Roman" w:hAnsi="Times New Roman" w:cs="Times New Roman"/>
        </w:rPr>
        <w:t xml:space="preserve">homogeneity of the </w:t>
      </w:r>
      <w:r w:rsidR="00601ED2" w:rsidRPr="001F087E">
        <w:rPr>
          <w:rFonts w:ascii="Times New Roman" w:hAnsi="Times New Roman" w:cs="Times New Roman"/>
        </w:rPr>
        <w:t xml:space="preserve">resulting </w:t>
      </w:r>
      <w:r w:rsidR="00B63F9A" w:rsidRPr="001F087E">
        <w:rPr>
          <w:rFonts w:ascii="Times New Roman" w:hAnsi="Times New Roman" w:cs="Times New Roman"/>
        </w:rPr>
        <w:t xml:space="preserve">groups with respect to the response variable (i.e., maximizing the between-group sum of squares). </w:t>
      </w:r>
      <w:r w:rsidR="00601ED2" w:rsidRPr="001F087E">
        <w:rPr>
          <w:rFonts w:ascii="Times New Roman" w:hAnsi="Times New Roman" w:cs="Times New Roman"/>
        </w:rPr>
        <w:t xml:space="preserve">Once the best splits </w:t>
      </w:r>
      <w:r w:rsidR="0014138C" w:rsidRPr="001F087E">
        <w:rPr>
          <w:rFonts w:ascii="Times New Roman" w:hAnsi="Times New Roman" w:cs="Times New Roman"/>
        </w:rPr>
        <w:t>were</w:t>
      </w:r>
      <w:r w:rsidR="00601ED2" w:rsidRPr="001F087E">
        <w:rPr>
          <w:rFonts w:ascii="Times New Roman" w:hAnsi="Times New Roman" w:cs="Times New Roman"/>
        </w:rPr>
        <w:t xml:space="preserve"> </w:t>
      </w:r>
      <w:r w:rsidR="00A47B1F" w:rsidRPr="001F087E">
        <w:rPr>
          <w:rFonts w:ascii="Times New Roman" w:hAnsi="Times New Roman" w:cs="Times New Roman"/>
        </w:rPr>
        <w:t>found</w:t>
      </w:r>
      <w:r w:rsidR="00601ED2" w:rsidRPr="001F087E">
        <w:rPr>
          <w:rFonts w:ascii="Times New Roman" w:hAnsi="Times New Roman" w:cs="Times New Roman"/>
        </w:rPr>
        <w:t xml:space="preserve">, </w:t>
      </w:r>
      <w:r w:rsidR="006C48D6">
        <w:rPr>
          <w:rFonts w:ascii="Times New Roman" w:hAnsi="Times New Roman" w:cs="Times New Roman"/>
        </w:rPr>
        <w:t>regression tree</w:t>
      </w:r>
      <w:r w:rsidR="00601ED2" w:rsidRPr="001F087E">
        <w:rPr>
          <w:rFonts w:ascii="Times New Roman" w:hAnsi="Times New Roman" w:cs="Times New Roman"/>
        </w:rPr>
        <w:t xml:space="preserve">s </w:t>
      </w:r>
      <w:r w:rsidR="0014138C" w:rsidRPr="001F087E">
        <w:rPr>
          <w:rFonts w:ascii="Times New Roman" w:hAnsi="Times New Roman" w:cs="Times New Roman"/>
        </w:rPr>
        <w:t>were</w:t>
      </w:r>
      <w:r w:rsidR="00601ED2" w:rsidRPr="001F087E">
        <w:rPr>
          <w:rFonts w:ascii="Times New Roman" w:hAnsi="Times New Roman" w:cs="Times New Roman"/>
        </w:rPr>
        <w:t xml:space="preserve"> pruned to collapse the weakest links by minimizing the cross-validated error (Hastie </w:t>
      </w:r>
      <w:r w:rsidR="00601ED2" w:rsidRPr="001F087E">
        <w:rPr>
          <w:rFonts w:ascii="Times New Roman" w:hAnsi="Times New Roman" w:cs="Times New Roman"/>
          <w:i/>
        </w:rPr>
        <w:t>et al</w:t>
      </w:r>
      <w:r w:rsidR="00A46A13">
        <w:rPr>
          <w:rFonts w:ascii="Times New Roman" w:hAnsi="Times New Roman" w:cs="Times New Roman"/>
        </w:rPr>
        <w:t>.</w:t>
      </w:r>
      <w:r w:rsidR="00601ED2" w:rsidRPr="001F087E">
        <w:rPr>
          <w:rFonts w:ascii="Times New Roman" w:hAnsi="Times New Roman" w:cs="Times New Roman"/>
        </w:rPr>
        <w:t xml:space="preserve"> 2001). </w:t>
      </w:r>
      <w:r w:rsidR="003A5F62" w:rsidRPr="001F087E">
        <w:rPr>
          <w:rFonts w:ascii="Times New Roman" w:hAnsi="Times New Roman" w:cs="Times New Roman"/>
        </w:rPr>
        <w:t xml:space="preserve">Here, the response variable was </w:t>
      </w:r>
      <w:r w:rsidR="00B63F9A" w:rsidRPr="001F087E">
        <w:rPr>
          <w:rFonts w:ascii="Times New Roman" w:hAnsi="Times New Roman" w:cs="Times New Roman"/>
        </w:rPr>
        <w:t>Ω and the predictor was longitude.</w:t>
      </w:r>
      <w:r w:rsidR="00601ED2" w:rsidRPr="001F087E">
        <w:rPr>
          <w:rFonts w:ascii="Times New Roman" w:hAnsi="Times New Roman" w:cs="Times New Roman"/>
        </w:rPr>
        <w:t xml:space="preserve"> </w:t>
      </w:r>
      <w:r w:rsidR="009E32AF">
        <w:rPr>
          <w:rFonts w:ascii="Times New Roman" w:hAnsi="Times New Roman" w:cs="Times New Roman"/>
        </w:rPr>
        <w:t xml:space="preserve">Regression trees were created </w:t>
      </w:r>
      <w:r w:rsidR="00B63F9A" w:rsidRPr="001F087E">
        <w:rPr>
          <w:rFonts w:ascii="Times New Roman" w:hAnsi="Times New Roman" w:cs="Times New Roman"/>
        </w:rPr>
        <w:t>using</w:t>
      </w:r>
      <w:r w:rsidR="001958BA" w:rsidRPr="001F087E">
        <w:rPr>
          <w:rFonts w:ascii="Times New Roman" w:hAnsi="Times New Roman" w:cs="Times New Roman"/>
        </w:rPr>
        <w:t xml:space="preserve"> the </w:t>
      </w:r>
      <w:proofErr w:type="spellStart"/>
      <w:r w:rsidR="001958BA" w:rsidRPr="001F087E">
        <w:rPr>
          <w:rFonts w:ascii="Times New Roman" w:hAnsi="Times New Roman" w:cs="Times New Roman"/>
        </w:rPr>
        <w:t>rpart</w:t>
      </w:r>
      <w:proofErr w:type="spellEnd"/>
      <w:r w:rsidR="001958BA" w:rsidRPr="001F087E">
        <w:rPr>
          <w:rFonts w:ascii="Times New Roman" w:hAnsi="Times New Roman" w:cs="Times New Roman"/>
        </w:rPr>
        <w:t xml:space="preserve"> package </w:t>
      </w:r>
      <w:r w:rsidR="00AB2D1B">
        <w:rPr>
          <w:rFonts w:ascii="Times New Roman" w:hAnsi="Times New Roman" w:cs="Times New Roman"/>
        </w:rPr>
        <w:t xml:space="preserve">in R </w:t>
      </w:r>
      <w:r w:rsidR="001958BA" w:rsidRPr="001F087E">
        <w:rPr>
          <w:rFonts w:ascii="Times New Roman" w:hAnsi="Times New Roman" w:cs="Times New Roman"/>
        </w:rPr>
        <w:t>(</w:t>
      </w:r>
      <w:proofErr w:type="spellStart"/>
      <w:r w:rsidR="001958BA" w:rsidRPr="001F087E">
        <w:rPr>
          <w:rFonts w:ascii="Times New Roman" w:hAnsi="Times New Roman" w:cs="Times New Roman"/>
        </w:rPr>
        <w:t>Therneau</w:t>
      </w:r>
      <w:proofErr w:type="spellEnd"/>
      <w:r w:rsidR="001958BA" w:rsidRPr="001F087E">
        <w:rPr>
          <w:rFonts w:ascii="Times New Roman" w:hAnsi="Times New Roman" w:cs="Times New Roman"/>
        </w:rPr>
        <w:t xml:space="preserve"> </w:t>
      </w:r>
      <w:r w:rsidR="001958BA" w:rsidRPr="001F087E">
        <w:rPr>
          <w:rFonts w:ascii="Times New Roman" w:hAnsi="Times New Roman" w:cs="Times New Roman"/>
          <w:i/>
        </w:rPr>
        <w:t>et al</w:t>
      </w:r>
      <w:r w:rsidR="00A46A13">
        <w:rPr>
          <w:rFonts w:ascii="Times New Roman" w:hAnsi="Times New Roman" w:cs="Times New Roman"/>
        </w:rPr>
        <w:t>.</w:t>
      </w:r>
      <w:r w:rsidR="00AB2D1B">
        <w:rPr>
          <w:rFonts w:ascii="Times New Roman" w:hAnsi="Times New Roman" w:cs="Times New Roman"/>
        </w:rPr>
        <w:t xml:space="preserve"> 2014)</w:t>
      </w:r>
      <w:r w:rsidR="001958BA" w:rsidRPr="001F087E">
        <w:rPr>
          <w:rFonts w:ascii="Times New Roman" w:hAnsi="Times New Roman" w:cs="Times New Roman"/>
        </w:rPr>
        <w:t xml:space="preserve">. </w:t>
      </w:r>
    </w:p>
    <w:p w14:paraId="2C3D0F21" w14:textId="77777777" w:rsidR="004D0D9F" w:rsidRPr="001F087E" w:rsidRDefault="004D0D9F" w:rsidP="001F087E">
      <w:pPr>
        <w:pStyle w:val="Heading1"/>
      </w:pPr>
      <w:r w:rsidRPr="001F087E">
        <w:t>Results</w:t>
      </w:r>
    </w:p>
    <w:p w14:paraId="29E82656" w14:textId="35888AA6" w:rsidR="00AF626F" w:rsidRPr="001F087E" w:rsidRDefault="00AF626F" w:rsidP="00AF626F">
      <w:pPr>
        <w:spacing w:line="240" w:lineRule="auto"/>
        <w:ind w:firstLine="720"/>
        <w:rPr>
          <w:rFonts w:ascii="Times New Roman" w:hAnsi="Times New Roman" w:cs="Times New Roman"/>
        </w:rPr>
      </w:pPr>
      <w:r w:rsidRPr="001F087E">
        <w:rPr>
          <w:rFonts w:ascii="Times New Roman" w:hAnsi="Times New Roman" w:cs="Times New Roman"/>
        </w:rPr>
        <w:t>On average, the yearly mean CPUE was higher in the GOA compared to the AIs, but an increased number of non-zero CPUE measurements were consistently collected in the AIs compared to the GOA (</w:t>
      </w:r>
      <w:r>
        <w:rPr>
          <w:rFonts w:ascii="Times New Roman" w:hAnsi="Times New Roman" w:cs="Times New Roman"/>
        </w:rPr>
        <w:fldChar w:fldCharType="begin"/>
      </w:r>
      <w:r>
        <w:rPr>
          <w:rFonts w:ascii="Times New Roman" w:hAnsi="Times New Roman" w:cs="Times New Roman"/>
        </w:rPr>
        <w:instrText xml:space="preserve"> REF _Ref439687579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Fig.</w:t>
      </w:r>
      <w:r w:rsidRPr="001F087E">
        <w:rPr>
          <w:rFonts w:ascii="Times New Roman" w:hAnsi="Times New Roman" w:cs="Times New Roman"/>
        </w:rPr>
        <w:t xml:space="preserve"> </w:t>
      </w:r>
      <w:r w:rsidRPr="001F087E">
        <w:rPr>
          <w:rFonts w:ascii="Times New Roman" w:hAnsi="Times New Roman" w:cs="Times New Roman"/>
          <w:noProof/>
        </w:rPr>
        <w:t>3</w:t>
      </w:r>
      <w:r>
        <w:rPr>
          <w:rFonts w:ascii="Times New Roman" w:hAnsi="Times New Roman" w:cs="Times New Roman"/>
        </w:rPr>
        <w:fldChar w:fldCharType="end"/>
      </w:r>
      <w:r w:rsidRPr="001F087E">
        <w:rPr>
          <w:rFonts w:ascii="Times New Roman" w:hAnsi="Times New Roman" w:cs="Times New Roman"/>
        </w:rPr>
        <w:t xml:space="preserve">). </w:t>
      </w:r>
    </w:p>
    <w:p w14:paraId="3D7A2700" w14:textId="43D675EE" w:rsidR="004D0D9F" w:rsidRPr="001F087E" w:rsidRDefault="00597F4D" w:rsidP="00706AC6">
      <w:pPr>
        <w:spacing w:line="240" w:lineRule="auto"/>
        <w:rPr>
          <w:rFonts w:ascii="Times New Roman" w:hAnsi="Times New Roman" w:cs="Times New Roman"/>
        </w:rPr>
      </w:pPr>
      <w:r w:rsidRPr="001F087E">
        <w:rPr>
          <w:rFonts w:ascii="Times New Roman" w:hAnsi="Times New Roman" w:cs="Times New Roman"/>
        </w:rPr>
        <w:t>D</w:t>
      </w:r>
      <w:r w:rsidR="003B1E66" w:rsidRPr="001F087E">
        <w:rPr>
          <w:rFonts w:ascii="Times New Roman" w:hAnsi="Times New Roman" w:cs="Times New Roman"/>
        </w:rPr>
        <w:t>ensity dependence was estimated</w:t>
      </w:r>
      <w:r w:rsidRPr="001F087E">
        <w:rPr>
          <w:rFonts w:ascii="Times New Roman" w:hAnsi="Times New Roman" w:cs="Times New Roman"/>
        </w:rPr>
        <w:t xml:space="preserve"> as compensatory</w:t>
      </w:r>
      <w:r w:rsidR="003B1E66" w:rsidRPr="001F087E">
        <w:rPr>
          <w:rFonts w:ascii="Times New Roman" w:hAnsi="Times New Roman" w:cs="Times New Roman"/>
        </w:rPr>
        <w:t xml:space="preserve">, although the strength of ρ was relatively weak (0.703, se = 0.108; Fig. </w:t>
      </w:r>
      <w:r w:rsidR="003B1E66" w:rsidRPr="001F087E">
        <w:rPr>
          <w:rFonts w:ascii="Times New Roman" w:hAnsi="Times New Roman" w:cs="Times New Roman"/>
        </w:rPr>
        <w:fldChar w:fldCharType="begin"/>
      </w:r>
      <w:r w:rsidR="003B1E66"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3B1E66" w:rsidRPr="001F087E">
        <w:rPr>
          <w:rFonts w:ascii="Times New Roman" w:hAnsi="Times New Roman" w:cs="Times New Roman"/>
        </w:rPr>
      </w:r>
      <w:r w:rsidR="003B1E66" w:rsidRPr="001F087E">
        <w:rPr>
          <w:rFonts w:ascii="Times New Roman" w:hAnsi="Times New Roman" w:cs="Times New Roman"/>
        </w:rPr>
        <w:fldChar w:fldCharType="separate"/>
      </w:r>
      <w:r w:rsidR="00A20FDF" w:rsidRPr="001F087E">
        <w:rPr>
          <w:rFonts w:ascii="Times New Roman" w:hAnsi="Times New Roman" w:cs="Times New Roman"/>
          <w:noProof/>
        </w:rPr>
        <w:t>4</w:t>
      </w:r>
      <w:r w:rsidR="003B1E66" w:rsidRPr="001F087E">
        <w:rPr>
          <w:rFonts w:ascii="Times New Roman" w:hAnsi="Times New Roman" w:cs="Times New Roman"/>
        </w:rPr>
        <w:fldChar w:fldCharType="end"/>
      </w:r>
      <w:r w:rsidR="003B1E66" w:rsidRPr="001F087E">
        <w:rPr>
          <w:rFonts w:ascii="Times New Roman" w:hAnsi="Times New Roman" w:cs="Times New Roman"/>
        </w:rPr>
        <w:t>).</w:t>
      </w:r>
      <w:r w:rsidR="00730571" w:rsidRPr="001F087E">
        <w:rPr>
          <w:rFonts w:ascii="Times New Roman" w:hAnsi="Times New Roman" w:cs="Times New Roman"/>
        </w:rPr>
        <w:t xml:space="preserve"> Current biomass estimates for the entire study area </w:t>
      </w:r>
      <w:r w:rsidR="006F0EE3" w:rsidRPr="001F087E">
        <w:rPr>
          <w:rFonts w:ascii="Times New Roman" w:hAnsi="Times New Roman" w:cs="Times New Roman"/>
        </w:rPr>
        <w:t>are greater</w:t>
      </w:r>
      <w:r w:rsidR="00730571" w:rsidRPr="001F087E">
        <w:rPr>
          <w:rFonts w:ascii="Times New Roman" w:hAnsi="Times New Roman" w:cs="Times New Roman"/>
        </w:rPr>
        <w:t xml:space="preserve"> than the theoretical equilibrium biomass, with the initial biomass (</w:t>
      </w:r>
      <w:r w:rsidR="00730571" w:rsidRPr="001F087E">
        <w:rPr>
          <w:rFonts w:ascii="Times New Roman" w:hAnsi="Times New Roman" w:cs="Times New Roman"/>
          <w:i/>
        </w:rPr>
        <w:t>t</w:t>
      </w:r>
      <w:r w:rsidR="00730571" w:rsidRPr="001F087E">
        <w:rPr>
          <w:rFonts w:ascii="Times New Roman" w:hAnsi="Times New Roman" w:cs="Times New Roman"/>
        </w:rPr>
        <w:t xml:space="preserve">=1) estimated at approximately </w:t>
      </w:r>
      <w:r w:rsidR="006F0EE3" w:rsidRPr="001F087E">
        <w:rPr>
          <w:rFonts w:ascii="Times New Roman" w:hAnsi="Times New Roman" w:cs="Times New Roman"/>
        </w:rPr>
        <w:t>134</w:t>
      </w:r>
      <w:r w:rsidR="00730571" w:rsidRPr="001F087E">
        <w:rPr>
          <w:rFonts w:ascii="Times New Roman" w:hAnsi="Times New Roman" w:cs="Times New Roman"/>
        </w:rPr>
        <w:t xml:space="preserve">% of its equilibrium potential (Fig. </w:t>
      </w:r>
      <w:r w:rsidR="00730571" w:rsidRPr="001F087E">
        <w:rPr>
          <w:rFonts w:ascii="Times New Roman" w:hAnsi="Times New Roman" w:cs="Times New Roman"/>
        </w:rPr>
        <w:fldChar w:fldCharType="begin"/>
      </w:r>
      <w:r w:rsidR="00730571" w:rsidRPr="001F087E">
        <w:rPr>
          <w:rFonts w:ascii="Times New Roman" w:hAnsi="Times New Roman" w:cs="Times New Roman"/>
        </w:rPr>
        <w:instrText xml:space="preserve"> REF hat_abundance \h </w:instrText>
      </w:r>
      <w:r w:rsidR="001F087E">
        <w:rPr>
          <w:rFonts w:ascii="Times New Roman" w:hAnsi="Times New Roman" w:cs="Times New Roman"/>
        </w:rPr>
        <w:instrText xml:space="preserve"> \* MERGEFORMAT </w:instrText>
      </w:r>
      <w:r w:rsidR="00730571" w:rsidRPr="001F087E">
        <w:rPr>
          <w:rFonts w:ascii="Times New Roman" w:hAnsi="Times New Roman" w:cs="Times New Roman"/>
        </w:rPr>
      </w:r>
      <w:r w:rsidR="00730571" w:rsidRPr="001F087E">
        <w:rPr>
          <w:rFonts w:ascii="Times New Roman" w:hAnsi="Times New Roman" w:cs="Times New Roman"/>
        </w:rPr>
        <w:fldChar w:fldCharType="separate"/>
      </w:r>
      <w:r w:rsidR="00730571" w:rsidRPr="001F087E">
        <w:rPr>
          <w:rFonts w:ascii="Times New Roman" w:hAnsi="Times New Roman" w:cs="Times New Roman"/>
          <w:noProof/>
        </w:rPr>
        <w:t>4</w:t>
      </w:r>
      <w:r w:rsidR="00730571" w:rsidRPr="001F087E">
        <w:rPr>
          <w:rFonts w:ascii="Times New Roman" w:hAnsi="Times New Roman" w:cs="Times New Roman"/>
        </w:rPr>
        <w:fldChar w:fldCharType="end"/>
      </w:r>
      <w:r w:rsidR="00730571" w:rsidRPr="001F087E">
        <w:rPr>
          <w:rFonts w:ascii="Times New Roman" w:hAnsi="Times New Roman" w:cs="Times New Roman"/>
        </w:rPr>
        <w:t>).</w:t>
      </w:r>
      <w:r w:rsidR="0004733C" w:rsidRPr="001F087E">
        <w:rPr>
          <w:rFonts w:ascii="Times New Roman" w:hAnsi="Times New Roman" w:cs="Times New Roman"/>
        </w:rPr>
        <w:t xml:space="preserve"> </w:t>
      </w:r>
      <w:r w:rsidR="00C93838" w:rsidRPr="001F087E">
        <w:rPr>
          <w:rFonts w:ascii="Times New Roman" w:hAnsi="Times New Roman" w:cs="Times New Roman"/>
        </w:rPr>
        <w:t>Productivity was relatively lower in the GOA than the AIs</w:t>
      </w:r>
      <w:r w:rsidR="00730571" w:rsidRPr="001F087E">
        <w:rPr>
          <w:rFonts w:ascii="Times New Roman" w:hAnsi="Times New Roman" w:cs="Times New Roman"/>
        </w:rPr>
        <w:t>,</w:t>
      </w:r>
      <w:r w:rsidR="00C93838" w:rsidRPr="001F087E">
        <w:rPr>
          <w:rFonts w:ascii="Times New Roman" w:hAnsi="Times New Roman" w:cs="Times New Roman"/>
        </w:rPr>
        <w:t xml:space="preserve"> with the highest productivity estimated in the far reaches of the AIs (Fig. </w:t>
      </w:r>
      <w:r w:rsidR="00C93838" w:rsidRPr="001F087E">
        <w:rPr>
          <w:rFonts w:ascii="Times New Roman" w:hAnsi="Times New Roman" w:cs="Times New Roman"/>
        </w:rPr>
        <w:fldChar w:fldCharType="begin"/>
      </w:r>
      <w:r w:rsidR="00C93838"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C93838" w:rsidRPr="001F087E">
        <w:rPr>
          <w:rFonts w:ascii="Times New Roman" w:hAnsi="Times New Roman" w:cs="Times New Roman"/>
        </w:rPr>
      </w:r>
      <w:r w:rsidR="00C93838" w:rsidRPr="001F087E">
        <w:rPr>
          <w:rFonts w:ascii="Times New Roman" w:hAnsi="Times New Roman" w:cs="Times New Roman"/>
        </w:rPr>
        <w:fldChar w:fldCharType="separate"/>
      </w:r>
      <w:r w:rsidR="00A20FDF" w:rsidRPr="001F087E">
        <w:rPr>
          <w:rFonts w:ascii="Times New Roman" w:hAnsi="Times New Roman" w:cs="Times New Roman"/>
          <w:noProof/>
        </w:rPr>
        <w:t>5</w:t>
      </w:r>
      <w:r w:rsidR="00C93838" w:rsidRPr="001F087E">
        <w:rPr>
          <w:rFonts w:ascii="Times New Roman" w:hAnsi="Times New Roman" w:cs="Times New Roman"/>
        </w:rPr>
        <w:fldChar w:fldCharType="end"/>
      </w:r>
      <w:r w:rsidR="00C93838" w:rsidRPr="001F087E">
        <w:rPr>
          <w:rFonts w:ascii="Times New Roman" w:hAnsi="Times New Roman" w:cs="Times New Roman"/>
        </w:rPr>
        <w:t xml:space="preserve">). </w:t>
      </w:r>
      <w:r w:rsidR="00A20FDF" w:rsidRPr="001F087E">
        <w:rPr>
          <w:rFonts w:ascii="Times New Roman" w:hAnsi="Times New Roman" w:cs="Times New Roman"/>
        </w:rPr>
        <w:t xml:space="preserve">Productivity was also relatively high near Unimak and </w:t>
      </w:r>
      <w:proofErr w:type="spellStart"/>
      <w:r w:rsidR="00A20FDF" w:rsidRPr="001F087E">
        <w:rPr>
          <w:rFonts w:ascii="Times New Roman" w:hAnsi="Times New Roman" w:cs="Times New Roman"/>
        </w:rPr>
        <w:t>Samalga</w:t>
      </w:r>
      <w:proofErr w:type="spellEnd"/>
      <w:r w:rsidR="00A20FDF" w:rsidRPr="001F087E">
        <w:rPr>
          <w:rFonts w:ascii="Times New Roman" w:hAnsi="Times New Roman" w:cs="Times New Roman"/>
        </w:rPr>
        <w:t xml:space="preserve"> Passes (Fig. </w:t>
      </w:r>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A20FDF" w:rsidRPr="001F087E">
        <w:rPr>
          <w:rFonts w:ascii="Times New Roman" w:hAnsi="Times New Roman" w:cs="Times New Roman"/>
        </w:rPr>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5</w:t>
      </w:r>
      <w:r w:rsidR="00A20FDF" w:rsidRPr="001F087E">
        <w:rPr>
          <w:rFonts w:ascii="Times New Roman" w:hAnsi="Times New Roman" w:cs="Times New Roman"/>
        </w:rPr>
        <w:fldChar w:fldCharType="end"/>
      </w:r>
      <w:r w:rsidR="00A20FDF" w:rsidRPr="001F087E">
        <w:rPr>
          <w:rFonts w:ascii="Times New Roman" w:hAnsi="Times New Roman" w:cs="Times New Roman"/>
        </w:rPr>
        <w:t>).</w:t>
      </w:r>
      <w:r w:rsidR="00730571" w:rsidRPr="001F087E">
        <w:rPr>
          <w:rFonts w:ascii="Times New Roman" w:hAnsi="Times New Roman" w:cs="Times New Roman"/>
        </w:rPr>
        <w:t xml:space="preserve"> </w:t>
      </w:r>
    </w:p>
    <w:p w14:paraId="740D85E0" w14:textId="6920A1CF" w:rsidR="006F0EE3" w:rsidRPr="001F087E" w:rsidRDefault="007D1417" w:rsidP="006F0EE3">
      <w:pPr>
        <w:spacing w:line="240" w:lineRule="auto"/>
        <w:ind w:firstLine="720"/>
        <w:rPr>
          <w:rFonts w:ascii="Times New Roman" w:hAnsi="Times New Roman" w:cs="Times New Roman"/>
        </w:rPr>
      </w:pPr>
      <w:r w:rsidRPr="001F087E">
        <w:rPr>
          <w:rFonts w:ascii="Times New Roman" w:hAnsi="Times New Roman" w:cs="Times New Roman"/>
        </w:rPr>
        <w:t xml:space="preserve">Partitioning </w:t>
      </w:r>
      <w:r w:rsidR="00A20FDF" w:rsidRPr="001F087E">
        <w:rPr>
          <w:rFonts w:ascii="Times New Roman" w:hAnsi="Times New Roman" w:cs="Times New Roman"/>
        </w:rPr>
        <w:t xml:space="preserve">algorithms </w:t>
      </w:r>
      <w:r w:rsidRPr="001F087E">
        <w:rPr>
          <w:rFonts w:ascii="Times New Roman" w:hAnsi="Times New Roman" w:cs="Times New Roman"/>
        </w:rPr>
        <w:t xml:space="preserve">grouped cod into two distinct </w:t>
      </w:r>
      <w:r w:rsidR="00B32930">
        <w:rPr>
          <w:rFonts w:ascii="Times New Roman" w:hAnsi="Times New Roman" w:cs="Times New Roman"/>
        </w:rPr>
        <w:t>management units</w:t>
      </w:r>
      <w:r w:rsidRPr="001F087E">
        <w:rPr>
          <w:rFonts w:ascii="Times New Roman" w:hAnsi="Times New Roman" w:cs="Times New Roman"/>
        </w:rPr>
        <w:t xml:space="preserve"> </w:t>
      </w:r>
      <w:r w:rsidR="00A20FDF" w:rsidRPr="001F087E">
        <w:rPr>
          <w:rFonts w:ascii="Times New Roman" w:hAnsi="Times New Roman" w:cs="Times New Roman"/>
        </w:rPr>
        <w:t xml:space="preserve">based on 152° 15' </w:t>
      </w:r>
      <w:r w:rsidR="003F7086" w:rsidRPr="001F087E">
        <w:rPr>
          <w:rFonts w:ascii="Times New Roman" w:hAnsi="Times New Roman" w:cs="Times New Roman"/>
        </w:rPr>
        <w:t>24.463</w:t>
      </w:r>
      <w:r w:rsidR="00A20FDF" w:rsidRPr="001F087E">
        <w:rPr>
          <w:rFonts w:ascii="Times New Roman" w:hAnsi="Times New Roman" w:cs="Times New Roman"/>
        </w:rPr>
        <w:t>"</w:t>
      </w:r>
      <w:r w:rsidR="003F7086" w:rsidRPr="001F087E">
        <w:rPr>
          <w:rFonts w:ascii="Times New Roman" w:hAnsi="Times New Roman" w:cs="Times New Roman"/>
        </w:rPr>
        <w:t xml:space="preserve"> W</w:t>
      </w:r>
      <w:r w:rsidR="00A20FDF" w:rsidRPr="001F087E">
        <w:rPr>
          <w:rFonts w:ascii="Times New Roman" w:hAnsi="Times New Roman" w:cs="Times New Roman"/>
        </w:rPr>
        <w:t xml:space="preserve"> </w:t>
      </w:r>
      <w:r w:rsidRPr="001F087E">
        <w:rPr>
          <w:rFonts w:ascii="Times New Roman" w:hAnsi="Times New Roman" w:cs="Times New Roman"/>
        </w:rPr>
        <w:t>(</w:t>
      </w:r>
      <w:r w:rsidR="00C93838" w:rsidRPr="001F087E">
        <w:rPr>
          <w:rFonts w:ascii="Times New Roman" w:hAnsi="Times New Roman" w:cs="Times New Roman"/>
        </w:rPr>
        <w:t>Fig</w:t>
      </w:r>
      <w:r w:rsidR="00BF0F99" w:rsidRPr="001F087E">
        <w:rPr>
          <w:rFonts w:ascii="Times New Roman" w:hAnsi="Times New Roman" w:cs="Times New Roman"/>
        </w:rPr>
        <w:t>s</w:t>
      </w:r>
      <w:r w:rsidR="00C93838" w:rsidRPr="001F087E">
        <w:rPr>
          <w:rFonts w:ascii="Times New Roman" w:hAnsi="Times New Roman" w:cs="Times New Roman"/>
        </w:rPr>
        <w:t>.</w:t>
      </w:r>
      <w:r w:rsidR="00BF0F99" w:rsidRPr="001F087E">
        <w:rPr>
          <w:rFonts w:ascii="Times New Roman" w:hAnsi="Times New Roman" w:cs="Times New Roman"/>
        </w:rPr>
        <w:t xml:space="preserve">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fig_omega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proofErr w:type="gramStart"/>
      <w:r w:rsidR="00BF0F99" w:rsidRPr="001F087E">
        <w:rPr>
          <w:rFonts w:ascii="Times New Roman" w:hAnsi="Times New Roman" w:cs="Times New Roman"/>
          <w:noProof/>
        </w:rPr>
        <w:t>5</w:t>
      </w:r>
      <w:r w:rsidR="00BF0F99" w:rsidRPr="001F087E">
        <w:rPr>
          <w:rFonts w:ascii="Times New Roman" w:hAnsi="Times New Roman" w:cs="Times New Roman"/>
        </w:rPr>
        <w:fldChar w:fldCharType="end"/>
      </w:r>
      <w:r w:rsidR="00BF0F99" w:rsidRPr="001F087E">
        <w:rPr>
          <w:rFonts w:ascii="Times New Roman" w:hAnsi="Times New Roman" w:cs="Times New Roman"/>
        </w:rPr>
        <w:t xml:space="preserve"> and </w:t>
      </w:r>
      <w:r w:rsidR="00BF0F99" w:rsidRPr="001F087E">
        <w:rPr>
          <w:rFonts w:ascii="Times New Roman" w:hAnsi="Times New Roman" w:cs="Times New Roman"/>
        </w:rPr>
        <w:fldChar w:fldCharType="begin"/>
      </w:r>
      <w:r w:rsidR="00BF0F99" w:rsidRPr="001F087E">
        <w:rPr>
          <w:rFonts w:ascii="Times New Roman" w:hAnsi="Times New Roman" w:cs="Times New Roman"/>
        </w:rPr>
        <w:instrText xml:space="preserve"> REF fig_stock \h </w:instrText>
      </w:r>
      <w:r w:rsidR="001F087E">
        <w:rPr>
          <w:rFonts w:ascii="Times New Roman" w:hAnsi="Times New Roman" w:cs="Times New Roman"/>
        </w:rPr>
        <w:instrText xml:space="preserve"> \* MERGEFORMAT </w:instrText>
      </w:r>
      <w:r w:rsidR="00BF0F99" w:rsidRPr="001F087E">
        <w:rPr>
          <w:rFonts w:ascii="Times New Roman" w:hAnsi="Times New Roman" w:cs="Times New Roman"/>
        </w:rPr>
      </w:r>
      <w:r w:rsidR="00BF0F99" w:rsidRPr="001F087E">
        <w:rPr>
          <w:rFonts w:ascii="Times New Roman" w:hAnsi="Times New Roman" w:cs="Times New Roman"/>
        </w:rPr>
        <w:fldChar w:fldCharType="separate"/>
      </w:r>
      <w:r w:rsidR="00BF0F99" w:rsidRPr="001F087E">
        <w:rPr>
          <w:rFonts w:ascii="Times New Roman" w:hAnsi="Times New Roman" w:cs="Times New Roman"/>
          <w:noProof/>
        </w:rPr>
        <w:t>6</w:t>
      </w:r>
      <w:r w:rsidR="00BF0F99" w:rsidRPr="001F087E">
        <w:rPr>
          <w:rFonts w:ascii="Times New Roman" w:hAnsi="Times New Roman" w:cs="Times New Roman"/>
        </w:rPr>
        <w:fldChar w:fldCharType="end"/>
      </w:r>
      <w:r w:rsidRPr="001F087E">
        <w:rPr>
          <w:rFonts w:ascii="Times New Roman" w:hAnsi="Times New Roman" w:cs="Times New Roman"/>
        </w:rPr>
        <w:t>).</w:t>
      </w:r>
      <w:proofErr w:type="gramEnd"/>
      <w:r w:rsidRPr="001F087E">
        <w:rPr>
          <w:rFonts w:ascii="Times New Roman" w:hAnsi="Times New Roman" w:cs="Times New Roman"/>
        </w:rPr>
        <w:t xml:space="preserve"> </w:t>
      </w:r>
      <w:r w:rsidR="00BF0F99" w:rsidRPr="001F087E">
        <w:rPr>
          <w:rFonts w:ascii="Times New Roman" w:hAnsi="Times New Roman" w:cs="Times New Roman"/>
        </w:rPr>
        <w:t xml:space="preserve">Further potential stock boundaries were noted at </w:t>
      </w:r>
      <w:r w:rsidR="003F7086" w:rsidRPr="001F087E">
        <w:rPr>
          <w:rFonts w:ascii="Times New Roman" w:hAnsi="Times New Roman" w:cs="Times New Roman"/>
        </w:rPr>
        <w:t xml:space="preserve">178° 35' 0.679"W, 158° 59' 12.633" W, and 170° 41' 9.642" W, although none of the splits significantly improved the cross validated error enough to warrant their inclusion in the final stock structure. </w:t>
      </w:r>
    </w:p>
    <w:p w14:paraId="07FB80E5" w14:textId="77777777" w:rsidR="00AB66D7" w:rsidRPr="001F087E" w:rsidRDefault="006F0EE3"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Sentence regarding differences in trend for 2 proposed stocks, Fig. 4 – this is exciting because they</w:t>
      </w:r>
      <w:r w:rsidR="00AB66D7" w:rsidRPr="001F087E">
        <w:rPr>
          <w:rFonts w:ascii="Times New Roman" w:hAnsi="Times New Roman" w:cs="Times New Roman"/>
        </w:rPr>
        <w:t xml:space="preserve"> seem to have different trends!</w:t>
      </w:r>
    </w:p>
    <w:p w14:paraId="2A9387C0" w14:textId="1B0C87AB" w:rsidR="006F0EE3"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S</w:t>
      </w:r>
      <w:r w:rsidR="006F0EE3" w:rsidRPr="001F087E">
        <w:rPr>
          <w:rFonts w:ascii="Times New Roman" w:hAnsi="Times New Roman" w:cs="Times New Roman"/>
        </w:rPr>
        <w:t>entence/figure comparing these trends with trends arising with more splits – only if you feel like you want to bulk up your results section</w:t>
      </w:r>
    </w:p>
    <w:p w14:paraId="7440D553" w14:textId="2D01A665" w:rsidR="00AB66D7" w:rsidRPr="001F087E" w:rsidRDefault="00AB66D7" w:rsidP="00AB66D7">
      <w:pPr>
        <w:pStyle w:val="ListParagraph"/>
        <w:numPr>
          <w:ilvl w:val="0"/>
          <w:numId w:val="8"/>
        </w:numPr>
        <w:spacing w:line="240" w:lineRule="auto"/>
        <w:rPr>
          <w:rFonts w:ascii="Times New Roman" w:hAnsi="Times New Roman" w:cs="Times New Roman"/>
        </w:rPr>
      </w:pPr>
      <w:r w:rsidRPr="001F087E">
        <w:rPr>
          <w:rFonts w:ascii="Times New Roman" w:hAnsi="Times New Roman" w:cs="Times New Roman"/>
        </w:rPr>
        <w:t>Estimates of process error</w:t>
      </w:r>
    </w:p>
    <w:p w14:paraId="123705D1" w14:textId="77777777" w:rsidR="004D0D9F" w:rsidRPr="001F087E" w:rsidRDefault="004D0D9F" w:rsidP="001F087E">
      <w:pPr>
        <w:pStyle w:val="Heading1"/>
      </w:pPr>
      <w:r w:rsidRPr="001F087E">
        <w:t>Discussion</w:t>
      </w:r>
    </w:p>
    <w:p w14:paraId="0CC13098" w14:textId="2444108B" w:rsidR="007E23ED" w:rsidRPr="001F087E" w:rsidRDefault="005A2E52" w:rsidP="00EE2E0C">
      <w:pPr>
        <w:spacing w:line="240" w:lineRule="auto"/>
        <w:ind w:firstLine="720"/>
        <w:rPr>
          <w:rFonts w:ascii="Times New Roman" w:hAnsi="Times New Roman" w:cs="Times New Roman"/>
        </w:rPr>
      </w:pPr>
      <w:r w:rsidRPr="001F087E">
        <w:rPr>
          <w:rFonts w:ascii="Times New Roman" w:hAnsi="Times New Roman" w:cs="Times New Roman"/>
        </w:rPr>
        <w:t xml:space="preserve">The majority of stock assessment models assume </w:t>
      </w:r>
      <w:r w:rsidR="002F4DD4" w:rsidRPr="001F087E">
        <w:rPr>
          <w:rFonts w:ascii="Times New Roman" w:hAnsi="Times New Roman" w:cs="Times New Roman"/>
        </w:rPr>
        <w:t xml:space="preserve">data comes from a single </w:t>
      </w:r>
      <w:r w:rsidR="00EE2E0C">
        <w:rPr>
          <w:rFonts w:ascii="Times New Roman" w:hAnsi="Times New Roman" w:cs="Times New Roman"/>
        </w:rPr>
        <w:t>management unit</w:t>
      </w:r>
      <w:r w:rsidR="002F4DD4" w:rsidRPr="001F087E">
        <w:rPr>
          <w:rFonts w:ascii="Times New Roman" w:hAnsi="Times New Roman" w:cs="Times New Roman"/>
        </w:rPr>
        <w:t xml:space="preserve">, thus </w:t>
      </w:r>
      <w:r w:rsidRPr="001F087E">
        <w:rPr>
          <w:rFonts w:ascii="Times New Roman" w:hAnsi="Times New Roman" w:cs="Times New Roman"/>
        </w:rPr>
        <w:t xml:space="preserve">life-history characteristics </w:t>
      </w:r>
      <w:r w:rsidR="006939A4" w:rsidRPr="001F087E">
        <w:rPr>
          <w:rFonts w:ascii="Times New Roman" w:hAnsi="Times New Roman" w:cs="Times New Roman"/>
        </w:rPr>
        <w:t xml:space="preserve">that characterize the population </w:t>
      </w:r>
      <w:r w:rsidR="006939A4" w:rsidRPr="001F087E">
        <w:rPr>
          <w:rFonts w:ascii="Times New Roman" w:hAnsi="Times New Roman" w:cs="Times New Roman"/>
        </w:rPr>
        <w:lastRenderedPageBreak/>
        <w:t xml:space="preserve">demographics of a </w:t>
      </w:r>
      <w:r w:rsidR="00EE2E0C">
        <w:rPr>
          <w:rFonts w:ascii="Times New Roman" w:hAnsi="Times New Roman" w:cs="Times New Roman"/>
        </w:rPr>
        <w:t>management unit</w:t>
      </w:r>
      <w:r w:rsidR="006939A4" w:rsidRPr="001F087E">
        <w:rPr>
          <w:rFonts w:ascii="Times New Roman" w:hAnsi="Times New Roman" w:cs="Times New Roman"/>
        </w:rPr>
        <w:t xml:space="preserve"> </w:t>
      </w:r>
      <w:r w:rsidR="002F4DD4" w:rsidRPr="001F087E">
        <w:rPr>
          <w:rFonts w:ascii="Times New Roman" w:hAnsi="Times New Roman" w:cs="Times New Roman"/>
        </w:rPr>
        <w:t>should be</w:t>
      </w:r>
      <w:r w:rsidRPr="001F087E">
        <w:rPr>
          <w:rFonts w:ascii="Times New Roman" w:hAnsi="Times New Roman" w:cs="Times New Roman"/>
        </w:rPr>
        <w:t xml:space="preserve"> homogeneous across space</w:t>
      </w:r>
      <w:r w:rsidR="002F4DD4" w:rsidRPr="001F087E">
        <w:rPr>
          <w:rFonts w:ascii="Times New Roman" w:hAnsi="Times New Roman" w:cs="Times New Roman"/>
        </w:rPr>
        <w:t>.</w:t>
      </w:r>
      <w:r w:rsidRPr="001F087E">
        <w:rPr>
          <w:rFonts w:ascii="Times New Roman" w:hAnsi="Times New Roman" w:cs="Times New Roman"/>
        </w:rPr>
        <w:t xml:space="preserve"> </w:t>
      </w:r>
      <w:r w:rsidR="002F4DD4" w:rsidRPr="001F087E">
        <w:rPr>
          <w:rFonts w:ascii="Times New Roman" w:hAnsi="Times New Roman" w:cs="Times New Roman"/>
        </w:rPr>
        <w:t>Yet</w:t>
      </w:r>
      <w:r w:rsidRPr="001F087E">
        <w:rPr>
          <w:rFonts w:ascii="Times New Roman" w:hAnsi="Times New Roman" w:cs="Times New Roman"/>
        </w:rPr>
        <w:t xml:space="preserve"> </w:t>
      </w:r>
      <w:r w:rsidR="002F7B27" w:rsidRPr="001F087E">
        <w:rPr>
          <w:rFonts w:ascii="Times New Roman" w:hAnsi="Times New Roman" w:cs="Times New Roman"/>
        </w:rPr>
        <w:t>here</w:t>
      </w:r>
      <w:r w:rsidR="0005063D" w:rsidRPr="001F087E">
        <w:rPr>
          <w:rFonts w:ascii="Times New Roman" w:hAnsi="Times New Roman" w:cs="Times New Roman"/>
        </w:rPr>
        <w:t>, a</w:t>
      </w:r>
      <w:r w:rsidR="002F7B27" w:rsidRPr="001F087E">
        <w:rPr>
          <w:rFonts w:ascii="Times New Roman" w:hAnsi="Times New Roman" w:cs="Times New Roman"/>
        </w:rPr>
        <w:t xml:space="preserve"> </w:t>
      </w:r>
      <w:r w:rsidRPr="001F087E">
        <w:rPr>
          <w:rFonts w:ascii="Times New Roman" w:hAnsi="Times New Roman" w:cs="Times New Roman"/>
        </w:rPr>
        <w:t xml:space="preserve">spatially explicit </w:t>
      </w:r>
      <w:proofErr w:type="spellStart"/>
      <w:r w:rsidRPr="001F087E">
        <w:rPr>
          <w:rFonts w:ascii="Times New Roman" w:hAnsi="Times New Roman" w:cs="Times New Roman"/>
        </w:rPr>
        <w:t>Gompertz</w:t>
      </w:r>
      <w:proofErr w:type="spellEnd"/>
      <w:r w:rsidRPr="001F087E">
        <w:rPr>
          <w:rFonts w:ascii="Times New Roman" w:hAnsi="Times New Roman" w:cs="Times New Roman"/>
        </w:rPr>
        <w:t xml:space="preserve"> population dynamic</w:t>
      </w:r>
      <w:r w:rsidR="007E23ED" w:rsidRPr="001F087E">
        <w:rPr>
          <w:rFonts w:ascii="Times New Roman" w:hAnsi="Times New Roman" w:cs="Times New Roman"/>
        </w:rPr>
        <w:t>s</w:t>
      </w:r>
      <w:r w:rsidRPr="001F087E">
        <w:rPr>
          <w:rFonts w:ascii="Times New Roman" w:hAnsi="Times New Roman" w:cs="Times New Roman"/>
        </w:rPr>
        <w:t xml:space="preserve"> </w:t>
      </w:r>
      <w:r w:rsidR="0005063D" w:rsidRPr="001F087E">
        <w:rPr>
          <w:rFonts w:ascii="Times New Roman" w:hAnsi="Times New Roman" w:cs="Times New Roman"/>
        </w:rPr>
        <w:t>model</w:t>
      </w:r>
      <w:r w:rsidRPr="001F087E">
        <w:rPr>
          <w:rFonts w:ascii="Times New Roman" w:hAnsi="Times New Roman" w:cs="Times New Roman"/>
        </w:rPr>
        <w:t xml:space="preserve"> </w:t>
      </w:r>
      <w:r w:rsidR="007C1B90" w:rsidRPr="001F087E">
        <w:rPr>
          <w:rFonts w:ascii="Times New Roman" w:hAnsi="Times New Roman" w:cs="Times New Roman"/>
        </w:rPr>
        <w:t xml:space="preserve">provides support for </w:t>
      </w:r>
      <w:r w:rsidR="00056ED1" w:rsidRPr="001F087E">
        <w:rPr>
          <w:rFonts w:ascii="Times New Roman" w:hAnsi="Times New Roman" w:cs="Times New Roman"/>
        </w:rPr>
        <w:t>reject</w:t>
      </w:r>
      <w:r w:rsidR="007C1B90" w:rsidRPr="001F087E">
        <w:rPr>
          <w:rFonts w:ascii="Times New Roman" w:hAnsi="Times New Roman" w:cs="Times New Roman"/>
        </w:rPr>
        <w:t>ing</w:t>
      </w:r>
      <w:r w:rsidR="00056ED1" w:rsidRPr="001F087E">
        <w:rPr>
          <w:rFonts w:ascii="Times New Roman" w:hAnsi="Times New Roman" w:cs="Times New Roman"/>
        </w:rPr>
        <w:t xml:space="preserve"> the hypothesis that cod exhibit homogeneous life-history </w:t>
      </w:r>
      <w:r w:rsidR="00D078E5" w:rsidRPr="001F087E">
        <w:rPr>
          <w:rFonts w:ascii="Times New Roman" w:hAnsi="Times New Roman" w:cs="Times New Roman"/>
        </w:rPr>
        <w:t>characteristics</w:t>
      </w:r>
      <w:r w:rsidR="00056ED1" w:rsidRPr="001F087E">
        <w:rPr>
          <w:rFonts w:ascii="Times New Roman" w:hAnsi="Times New Roman" w:cs="Times New Roman"/>
        </w:rPr>
        <w:t xml:space="preserve"> </w:t>
      </w:r>
      <w:r w:rsidR="007C1B90" w:rsidRPr="001F087E">
        <w:rPr>
          <w:rFonts w:ascii="Times New Roman" w:hAnsi="Times New Roman" w:cs="Times New Roman"/>
        </w:rPr>
        <w:t>throughout</w:t>
      </w:r>
      <w:r w:rsidR="00056ED1" w:rsidRPr="001F087E">
        <w:rPr>
          <w:rFonts w:ascii="Times New Roman" w:hAnsi="Times New Roman" w:cs="Times New Roman"/>
        </w:rPr>
        <w:t xml:space="preserve"> the GOA. </w:t>
      </w:r>
      <w:commentRangeStart w:id="15"/>
      <w:r w:rsidR="00EF41C5" w:rsidRPr="001F087E">
        <w:rPr>
          <w:rFonts w:ascii="Times New Roman" w:hAnsi="Times New Roman" w:cs="Times New Roman"/>
        </w:rPr>
        <w:t>More specifically, l</w:t>
      </w:r>
      <w:r w:rsidR="0005063D" w:rsidRPr="001F087E">
        <w:rPr>
          <w:rFonts w:ascii="Times New Roman" w:hAnsi="Times New Roman" w:cs="Times New Roman"/>
        </w:rPr>
        <w:t xml:space="preserve">ocal estimates of productivity </w:t>
      </w:r>
      <w:r w:rsidR="002F4DD4" w:rsidRPr="001F087E">
        <w:rPr>
          <w:rFonts w:ascii="Times New Roman" w:hAnsi="Times New Roman" w:cs="Times New Roman"/>
        </w:rPr>
        <w:t xml:space="preserve">vary </w:t>
      </w:r>
      <w:r w:rsidR="001145F7" w:rsidRPr="001F087E">
        <w:rPr>
          <w:rFonts w:ascii="Times New Roman" w:hAnsi="Times New Roman" w:cs="Times New Roman"/>
        </w:rPr>
        <w:t>with longitude</w:t>
      </w:r>
      <w:r w:rsidR="007C1B90" w:rsidRPr="001F087E">
        <w:rPr>
          <w:rFonts w:ascii="Times New Roman" w:hAnsi="Times New Roman" w:cs="Times New Roman"/>
        </w:rPr>
        <w:t>,</w:t>
      </w:r>
      <w:r w:rsidR="001145F7" w:rsidRPr="001F087E">
        <w:rPr>
          <w:rFonts w:ascii="Times New Roman" w:hAnsi="Times New Roman" w:cs="Times New Roman"/>
        </w:rPr>
        <w:t xml:space="preserve"> </w:t>
      </w:r>
      <w:r w:rsidR="007C1B90" w:rsidRPr="001F087E">
        <w:rPr>
          <w:rFonts w:ascii="Times New Roman" w:hAnsi="Times New Roman" w:cs="Times New Roman"/>
        </w:rPr>
        <w:t>leading to</w:t>
      </w:r>
      <w:r w:rsidR="001145F7" w:rsidRPr="001F087E">
        <w:rPr>
          <w:rFonts w:ascii="Times New Roman" w:hAnsi="Times New Roman" w:cs="Times New Roman"/>
        </w:rPr>
        <w:t xml:space="preserve"> patch</w:t>
      </w:r>
      <w:r w:rsidR="007C1B90" w:rsidRPr="001F087E">
        <w:rPr>
          <w:rFonts w:ascii="Times New Roman" w:hAnsi="Times New Roman" w:cs="Times New Roman"/>
        </w:rPr>
        <w:t>es</w:t>
      </w:r>
      <w:r w:rsidR="001145F7" w:rsidRPr="001F087E">
        <w:rPr>
          <w:rFonts w:ascii="Times New Roman" w:hAnsi="Times New Roman" w:cs="Times New Roman"/>
        </w:rPr>
        <w:t xml:space="preserve"> of high and low productivity </w:t>
      </w:r>
      <w:r w:rsidR="007C1B90" w:rsidRPr="001F087E">
        <w:rPr>
          <w:rFonts w:ascii="Times New Roman" w:hAnsi="Times New Roman" w:cs="Times New Roman"/>
        </w:rPr>
        <w:t>within</w:t>
      </w:r>
      <w:r w:rsidR="001145F7" w:rsidRPr="001F087E">
        <w:rPr>
          <w:rFonts w:ascii="Times New Roman" w:hAnsi="Times New Roman" w:cs="Times New Roman"/>
        </w:rPr>
        <w:t xml:space="preserve"> the </w:t>
      </w:r>
      <w:r w:rsidR="0005063D" w:rsidRPr="001F087E">
        <w:rPr>
          <w:rFonts w:ascii="Times New Roman" w:hAnsi="Times New Roman" w:cs="Times New Roman"/>
        </w:rPr>
        <w:t>study area</w:t>
      </w:r>
      <w:r w:rsidR="00EF41C5" w:rsidRPr="001F087E">
        <w:rPr>
          <w:rFonts w:ascii="Times New Roman" w:hAnsi="Times New Roman" w:cs="Times New Roman"/>
        </w:rPr>
        <w:t xml:space="preserve"> (GOA and AIs)</w:t>
      </w:r>
      <w:r w:rsidR="006939A4" w:rsidRPr="001F087E">
        <w:rPr>
          <w:rFonts w:ascii="Times New Roman" w:hAnsi="Times New Roman" w:cs="Times New Roman"/>
        </w:rPr>
        <w:t xml:space="preserve"> that do not align with current management measures.</w:t>
      </w:r>
      <w:commentRangeEnd w:id="15"/>
      <w:r w:rsidR="006939A4" w:rsidRPr="001F087E">
        <w:rPr>
          <w:rStyle w:val="CommentReference"/>
          <w:rFonts w:ascii="Times New Roman" w:hAnsi="Times New Roman" w:cs="Times New Roman"/>
        </w:rPr>
        <w:commentReference w:id="15"/>
      </w:r>
    </w:p>
    <w:p w14:paraId="2E991427" w14:textId="2E7524D9" w:rsidR="00F5557D" w:rsidRPr="001F087E" w:rsidRDefault="00EF4492" w:rsidP="00F5557D">
      <w:pPr>
        <w:spacing w:line="240" w:lineRule="auto"/>
        <w:rPr>
          <w:rFonts w:ascii="Times New Roman" w:hAnsi="Times New Roman" w:cs="Times New Roman"/>
        </w:rPr>
      </w:pPr>
      <w:r w:rsidRPr="001F087E">
        <w:rPr>
          <w:rFonts w:ascii="Times New Roman" w:hAnsi="Times New Roman" w:cs="Times New Roman"/>
        </w:rPr>
        <w:tab/>
      </w:r>
      <w:r w:rsidR="002A4551" w:rsidRPr="001F087E">
        <w:rPr>
          <w:rFonts w:ascii="Times New Roman" w:hAnsi="Times New Roman" w:cs="Times New Roman"/>
        </w:rPr>
        <w:t xml:space="preserve">Using </w:t>
      </w:r>
      <w:r w:rsidR="004D2A17" w:rsidRPr="001F087E">
        <w:rPr>
          <w:rFonts w:ascii="Times New Roman" w:hAnsi="Times New Roman" w:cs="Times New Roman"/>
        </w:rPr>
        <w:t>quantitative</w:t>
      </w:r>
      <w:r w:rsidR="00805304" w:rsidRPr="001F087E">
        <w:rPr>
          <w:rFonts w:ascii="Times New Roman" w:hAnsi="Times New Roman" w:cs="Times New Roman"/>
        </w:rPr>
        <w:t xml:space="preserve"> analyses </w:t>
      </w:r>
      <w:r w:rsidR="002A4551" w:rsidRPr="001F087E">
        <w:rPr>
          <w:rFonts w:ascii="Times New Roman" w:hAnsi="Times New Roman" w:cs="Times New Roman"/>
        </w:rPr>
        <w:t xml:space="preserve">to </w:t>
      </w:r>
      <w:r w:rsidR="003D3FD2" w:rsidRPr="001F087E">
        <w:rPr>
          <w:rFonts w:ascii="Times New Roman" w:hAnsi="Times New Roman" w:cs="Times New Roman"/>
        </w:rPr>
        <w:t>test hypotheses regarding</w:t>
      </w:r>
      <w:r w:rsidR="00805304" w:rsidRPr="001F087E">
        <w:rPr>
          <w:rFonts w:ascii="Times New Roman" w:hAnsi="Times New Roman" w:cs="Times New Roman"/>
        </w:rPr>
        <w:t xml:space="preserve"> </w:t>
      </w:r>
      <w:r w:rsidR="00D078E5" w:rsidRPr="001F087E">
        <w:rPr>
          <w:rFonts w:ascii="Times New Roman" w:hAnsi="Times New Roman" w:cs="Times New Roman"/>
        </w:rPr>
        <w:t xml:space="preserve">synchrony in population dynamics between </w:t>
      </w:r>
      <w:r w:rsidR="00CF3F59" w:rsidRPr="001F087E">
        <w:rPr>
          <w:rFonts w:ascii="Times New Roman" w:hAnsi="Times New Roman" w:cs="Times New Roman"/>
        </w:rPr>
        <w:t>multiple</w:t>
      </w:r>
      <w:r w:rsidR="0039683D" w:rsidRPr="001F087E">
        <w:rPr>
          <w:rFonts w:ascii="Times New Roman" w:hAnsi="Times New Roman" w:cs="Times New Roman"/>
        </w:rPr>
        <w:t xml:space="preserve"> datasets</w:t>
      </w:r>
      <w:r w:rsidR="0078499B" w:rsidRPr="001F087E">
        <w:rPr>
          <w:rFonts w:ascii="Times New Roman" w:hAnsi="Times New Roman" w:cs="Times New Roman"/>
        </w:rPr>
        <w:t xml:space="preserve"> (i.e., sampling locations</w:t>
      </w:r>
      <w:r w:rsidR="004D2A17" w:rsidRPr="001F087E">
        <w:rPr>
          <w:rFonts w:ascii="Times New Roman" w:hAnsi="Times New Roman" w:cs="Times New Roman"/>
        </w:rPr>
        <w:t xml:space="preserve"> or species</w:t>
      </w:r>
      <w:r w:rsidR="0078499B" w:rsidRPr="001F087E">
        <w:rPr>
          <w:rFonts w:ascii="Times New Roman" w:hAnsi="Times New Roman" w:cs="Times New Roman"/>
        </w:rPr>
        <w:t>)</w:t>
      </w:r>
      <w:r w:rsidR="00D078E5" w:rsidRPr="001F087E">
        <w:rPr>
          <w:rFonts w:ascii="Times New Roman" w:hAnsi="Times New Roman" w:cs="Times New Roman"/>
        </w:rPr>
        <w:t xml:space="preserve"> </w:t>
      </w:r>
      <w:r w:rsidR="002A4551" w:rsidRPr="001F087E">
        <w:rPr>
          <w:rFonts w:ascii="Times New Roman" w:hAnsi="Times New Roman" w:cs="Times New Roman"/>
        </w:rPr>
        <w:t>is</w:t>
      </w:r>
      <w:r w:rsidR="00D078E5" w:rsidRPr="001F087E">
        <w:rPr>
          <w:rFonts w:ascii="Times New Roman" w:hAnsi="Times New Roman" w:cs="Times New Roman"/>
        </w:rPr>
        <w:t xml:space="preserve"> not new</w:t>
      </w:r>
      <w:r w:rsidR="002A4551" w:rsidRPr="001F087E">
        <w:rPr>
          <w:rFonts w:ascii="Times New Roman" w:hAnsi="Times New Roman" w:cs="Times New Roman"/>
        </w:rPr>
        <w:t xml:space="preserve"> (</w:t>
      </w:r>
      <w:r w:rsidR="00A46A13">
        <w:rPr>
          <w:rFonts w:ascii="Times New Roman" w:hAnsi="Times New Roman" w:cs="Times New Roman"/>
        </w:rPr>
        <w:t>Moran</w:t>
      </w:r>
      <w:r w:rsidR="00150077" w:rsidRPr="001F087E">
        <w:rPr>
          <w:rFonts w:ascii="Times New Roman" w:hAnsi="Times New Roman" w:cs="Times New Roman"/>
        </w:rPr>
        <w:t xml:space="preserve"> 1953; </w:t>
      </w:r>
      <w:r w:rsidR="0039683D" w:rsidRPr="001F087E">
        <w:rPr>
          <w:rFonts w:ascii="Times New Roman" w:hAnsi="Times New Roman" w:cs="Times New Roman"/>
        </w:rPr>
        <w:t xml:space="preserve">Ives </w:t>
      </w:r>
      <w:r w:rsidR="0039683D" w:rsidRPr="001F087E">
        <w:rPr>
          <w:rFonts w:ascii="Times New Roman" w:hAnsi="Times New Roman" w:cs="Times New Roman"/>
          <w:i/>
        </w:rPr>
        <w:t xml:space="preserve">et </w:t>
      </w:r>
      <w:r w:rsidR="00A46A13">
        <w:rPr>
          <w:rFonts w:ascii="Times New Roman" w:hAnsi="Times New Roman" w:cs="Times New Roman"/>
        </w:rPr>
        <w:t>al.</w:t>
      </w:r>
      <w:r w:rsidR="0039683D" w:rsidRPr="001F087E">
        <w:rPr>
          <w:rFonts w:ascii="Times New Roman" w:hAnsi="Times New Roman" w:cs="Times New Roman"/>
        </w:rPr>
        <w:t xml:space="preserve"> 2003</w:t>
      </w:r>
      <w:r w:rsidR="002A4551" w:rsidRPr="001F087E">
        <w:rPr>
          <w:rFonts w:ascii="Times New Roman" w:hAnsi="Times New Roman" w:cs="Times New Roman"/>
        </w:rPr>
        <w:t>)</w:t>
      </w:r>
      <w:r w:rsidR="00D078E5" w:rsidRPr="001F087E">
        <w:rPr>
          <w:rFonts w:ascii="Times New Roman" w:hAnsi="Times New Roman" w:cs="Times New Roman"/>
        </w:rPr>
        <w:t xml:space="preserve">. </w:t>
      </w:r>
      <w:r w:rsidR="007D5D7C" w:rsidRPr="001F087E">
        <w:rPr>
          <w:rFonts w:ascii="Times New Roman" w:hAnsi="Times New Roman" w:cs="Times New Roman"/>
        </w:rPr>
        <w:t xml:space="preserve">Methods range from simple </w:t>
      </w:r>
      <w:r w:rsidR="00E26C7C" w:rsidRPr="001F087E">
        <w:rPr>
          <w:rFonts w:ascii="Times New Roman" w:hAnsi="Times New Roman" w:cs="Times New Roman"/>
        </w:rPr>
        <w:t>analyses</w:t>
      </w:r>
      <w:r w:rsidR="007D5D7C" w:rsidRPr="001F087E">
        <w:rPr>
          <w:rFonts w:ascii="Times New Roman" w:hAnsi="Times New Roman" w:cs="Times New Roman"/>
        </w:rPr>
        <w:t xml:space="preserve"> of correlation</w:t>
      </w:r>
      <w:r w:rsidR="00E26C7C" w:rsidRPr="001F087E">
        <w:rPr>
          <w:rFonts w:ascii="Times New Roman" w:hAnsi="Times New Roman" w:cs="Times New Roman"/>
        </w:rPr>
        <w:t xml:space="preserve"> between datasets</w:t>
      </w:r>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rPr>
        <w:t>Casselman</w:t>
      </w:r>
      <w:proofErr w:type="spellEnd"/>
      <w:r w:rsidR="007D5D7C" w:rsidRPr="001F087E">
        <w:rPr>
          <w:rFonts w:ascii="Times New Roman" w:hAnsi="Times New Roman" w:cs="Times New Roman"/>
        </w:rPr>
        <w:t xml:space="preserve"> </w:t>
      </w:r>
      <w:r w:rsidR="007D5D7C" w:rsidRPr="001F087E">
        <w:rPr>
          <w:rFonts w:ascii="Times New Roman" w:hAnsi="Times New Roman" w:cs="Times New Roman"/>
          <w:i/>
        </w:rPr>
        <w:t>et al</w:t>
      </w:r>
      <w:r w:rsidR="00A46A13">
        <w:rPr>
          <w:rFonts w:ascii="Times New Roman" w:hAnsi="Times New Roman" w:cs="Times New Roman"/>
        </w:rPr>
        <w:t>.</w:t>
      </w:r>
      <w:r w:rsidR="007D5D7C" w:rsidRPr="001F087E">
        <w:rPr>
          <w:rFonts w:ascii="Times New Roman" w:hAnsi="Times New Roman" w:cs="Times New Roman"/>
        </w:rPr>
        <w:t xml:space="preserve"> 1981) </w:t>
      </w:r>
      <w:r w:rsidR="00CF3F59" w:rsidRPr="001F087E">
        <w:rPr>
          <w:rFonts w:ascii="Times New Roman" w:hAnsi="Times New Roman" w:cs="Times New Roman"/>
        </w:rPr>
        <w:t xml:space="preserve">to </w:t>
      </w:r>
      <w:r w:rsidR="00E26C7C" w:rsidRPr="001F087E">
        <w:rPr>
          <w:rFonts w:ascii="Times New Roman" w:hAnsi="Times New Roman" w:cs="Times New Roman"/>
        </w:rPr>
        <w:t xml:space="preserve">using complex state-space models that explicitly account for both process and environmental error </w:t>
      </w:r>
      <w:r w:rsidR="003D3FD2" w:rsidRPr="001F087E">
        <w:rPr>
          <w:rFonts w:ascii="Times New Roman" w:hAnsi="Times New Roman" w:cs="Times New Roman"/>
        </w:rPr>
        <w:t xml:space="preserve">along with model selection (e.g. </w:t>
      </w:r>
      <w:proofErr w:type="spellStart"/>
      <w:r w:rsidR="003D3FD2" w:rsidRPr="001F087E">
        <w:rPr>
          <w:rFonts w:ascii="Times New Roman" w:hAnsi="Times New Roman" w:cs="Times New Roman"/>
        </w:rPr>
        <w:t>Akaike</w:t>
      </w:r>
      <w:proofErr w:type="spellEnd"/>
      <w:r w:rsidR="003D3FD2" w:rsidRPr="001F087E">
        <w:rPr>
          <w:rFonts w:ascii="Times New Roman" w:hAnsi="Times New Roman" w:cs="Times New Roman"/>
        </w:rPr>
        <w:t xml:space="preserve"> information criteria) to determine the relative support for various </w:t>
      </w:r>
      <w:r w:rsidR="00E26C7C" w:rsidRPr="001F087E">
        <w:rPr>
          <w:rFonts w:ascii="Times New Roman" w:hAnsi="Times New Roman" w:cs="Times New Roman"/>
        </w:rPr>
        <w:t>grouping structure</w:t>
      </w:r>
      <w:r w:rsidR="003D3FD2" w:rsidRPr="001F087E">
        <w:rPr>
          <w:rFonts w:ascii="Times New Roman" w:hAnsi="Times New Roman" w:cs="Times New Roman"/>
        </w:rPr>
        <w:t>s</w:t>
      </w:r>
      <w:r w:rsidR="00E26C7C" w:rsidRPr="001F087E">
        <w:rPr>
          <w:rFonts w:ascii="Times New Roman" w:hAnsi="Times New Roman" w:cs="Times New Roman"/>
        </w:rPr>
        <w:t xml:space="preserve"> </w:t>
      </w:r>
      <w:r w:rsidR="00CF3F59" w:rsidRPr="001F087E">
        <w:rPr>
          <w:rFonts w:ascii="Times New Roman" w:hAnsi="Times New Roman" w:cs="Times New Roman"/>
        </w:rPr>
        <w:t xml:space="preserve">(Ward </w:t>
      </w:r>
      <w:r w:rsidR="00CF3F59" w:rsidRPr="001F087E">
        <w:rPr>
          <w:rFonts w:ascii="Times New Roman" w:hAnsi="Times New Roman" w:cs="Times New Roman"/>
          <w:i/>
        </w:rPr>
        <w:t>et al</w:t>
      </w:r>
      <w:r w:rsidR="00CF3F59" w:rsidRPr="001F087E">
        <w:rPr>
          <w:rFonts w:ascii="Times New Roman" w:hAnsi="Times New Roman" w:cs="Times New Roman"/>
        </w:rPr>
        <w:t>. 2010</w:t>
      </w:r>
      <w:r w:rsidR="0039683D" w:rsidRPr="001F087E">
        <w:rPr>
          <w:rFonts w:ascii="Times New Roman" w:hAnsi="Times New Roman" w:cs="Times New Roman"/>
        </w:rPr>
        <w:t xml:space="preserve">; </w:t>
      </w:r>
      <w:proofErr w:type="spellStart"/>
      <w:r w:rsidR="007D5D7C" w:rsidRPr="001F087E">
        <w:rPr>
          <w:rFonts w:ascii="Times New Roman" w:hAnsi="Times New Roman" w:cs="Times New Roman"/>
        </w:rPr>
        <w:t>Flesch</w:t>
      </w:r>
      <w:proofErr w:type="spellEnd"/>
      <w:r w:rsidR="007D5D7C" w:rsidRPr="001F087E">
        <w:rPr>
          <w:rFonts w:ascii="Times New Roman" w:hAnsi="Times New Roman" w:cs="Times New Roman"/>
        </w:rPr>
        <w:t xml:space="preserve"> 2014</w:t>
      </w:r>
      <w:r w:rsidR="00895DAC" w:rsidRPr="001F087E">
        <w:rPr>
          <w:rFonts w:ascii="Times New Roman" w:hAnsi="Times New Roman" w:cs="Times New Roman"/>
        </w:rPr>
        <w:t xml:space="preserve">). </w:t>
      </w:r>
      <w:r w:rsidR="00C97D78" w:rsidRPr="001F087E">
        <w:rPr>
          <w:rFonts w:ascii="Times New Roman" w:hAnsi="Times New Roman" w:cs="Times New Roman"/>
        </w:rPr>
        <w:t xml:space="preserve">A </w:t>
      </w:r>
      <w:r w:rsidR="00895DAC" w:rsidRPr="001F087E">
        <w:rPr>
          <w:rFonts w:ascii="Times New Roman" w:hAnsi="Times New Roman" w:cs="Times New Roman"/>
        </w:rPr>
        <w:t xml:space="preserve">potential </w:t>
      </w:r>
      <w:r w:rsidR="00E26C7C" w:rsidRPr="001F087E">
        <w:rPr>
          <w:rFonts w:ascii="Times New Roman" w:hAnsi="Times New Roman" w:cs="Times New Roman"/>
        </w:rPr>
        <w:t>problem with these</w:t>
      </w:r>
      <w:r w:rsidR="00C97D78" w:rsidRPr="001F087E">
        <w:rPr>
          <w:rFonts w:ascii="Times New Roman" w:hAnsi="Times New Roman" w:cs="Times New Roman"/>
        </w:rPr>
        <w:t xml:space="preserve"> approach</w:t>
      </w:r>
      <w:r w:rsidR="00E26C7C" w:rsidRPr="001F087E">
        <w:rPr>
          <w:rFonts w:ascii="Times New Roman" w:hAnsi="Times New Roman" w:cs="Times New Roman"/>
        </w:rPr>
        <w:t>es</w:t>
      </w:r>
      <w:r w:rsidR="00C97D78" w:rsidRPr="001F087E">
        <w:rPr>
          <w:rFonts w:ascii="Times New Roman" w:hAnsi="Times New Roman" w:cs="Times New Roman"/>
        </w:rPr>
        <w:t xml:space="preserve"> is that as the number of time-series increases</w:t>
      </w:r>
      <w:r w:rsidR="00C96739" w:rsidRPr="001F087E">
        <w:rPr>
          <w:rFonts w:ascii="Times New Roman" w:hAnsi="Times New Roman" w:cs="Times New Roman"/>
        </w:rPr>
        <w:t>,</w:t>
      </w:r>
      <w:r w:rsidR="00C97D78" w:rsidRPr="001F087E">
        <w:rPr>
          <w:rFonts w:ascii="Times New Roman" w:hAnsi="Times New Roman" w:cs="Times New Roman"/>
        </w:rPr>
        <w:t xml:space="preserve"> the number of testable hypothesis </w:t>
      </w:r>
      <w:r w:rsidR="006939A4" w:rsidRPr="001F087E">
        <w:rPr>
          <w:rFonts w:ascii="Times New Roman" w:hAnsi="Times New Roman" w:cs="Times New Roman"/>
        </w:rPr>
        <w:t xml:space="preserve">exponentially </w:t>
      </w:r>
      <w:r w:rsidR="00F5557D" w:rsidRPr="001F087E">
        <w:rPr>
          <w:rFonts w:ascii="Times New Roman" w:hAnsi="Times New Roman" w:cs="Times New Roman"/>
        </w:rPr>
        <w:t xml:space="preserve">increases </w:t>
      </w:r>
      <w:r w:rsidR="00E26C7C" w:rsidRPr="001F087E">
        <w:rPr>
          <w:rFonts w:ascii="Times New Roman" w:hAnsi="Times New Roman" w:cs="Times New Roman"/>
        </w:rPr>
        <w:t xml:space="preserve">and it assumes the </w:t>
      </w:r>
      <w:r w:rsidR="003D3FD2" w:rsidRPr="001F087E">
        <w:rPr>
          <w:rFonts w:ascii="Times New Roman" w:hAnsi="Times New Roman" w:cs="Times New Roman"/>
          <w:i/>
        </w:rPr>
        <w:t>a priori</w:t>
      </w:r>
      <w:r w:rsidR="003D3FD2" w:rsidRPr="001F087E">
        <w:rPr>
          <w:rFonts w:ascii="Times New Roman" w:hAnsi="Times New Roman" w:cs="Times New Roman"/>
        </w:rPr>
        <w:t xml:space="preserve"> determined </w:t>
      </w:r>
      <w:r w:rsidR="00E26C7C" w:rsidRPr="001F087E">
        <w:rPr>
          <w:rFonts w:ascii="Times New Roman" w:hAnsi="Times New Roman" w:cs="Times New Roman"/>
        </w:rPr>
        <w:t>set of hypotheses includes the correct hypothesis prior to explor</w:t>
      </w:r>
      <w:r w:rsidR="00A46A13">
        <w:rPr>
          <w:rFonts w:ascii="Times New Roman" w:hAnsi="Times New Roman" w:cs="Times New Roman"/>
        </w:rPr>
        <w:t>ing the data (Cook and Campbell</w:t>
      </w:r>
      <w:r w:rsidR="00E26C7C" w:rsidRPr="001F087E">
        <w:rPr>
          <w:rFonts w:ascii="Times New Roman" w:hAnsi="Times New Roman" w:cs="Times New Roman"/>
        </w:rPr>
        <w:t xml:space="preserve"> 1979)</w:t>
      </w:r>
      <w:r w:rsidR="00C97D78" w:rsidRPr="001F087E">
        <w:rPr>
          <w:rFonts w:ascii="Times New Roman" w:hAnsi="Times New Roman" w:cs="Times New Roman"/>
        </w:rPr>
        <w:t>.</w:t>
      </w:r>
      <w:r w:rsidR="00C96739" w:rsidRPr="001F087E">
        <w:rPr>
          <w:rFonts w:ascii="Times New Roman" w:hAnsi="Times New Roman" w:cs="Times New Roman"/>
        </w:rPr>
        <w:t xml:space="preserve"> In this study we alleviate</w:t>
      </w:r>
      <w:r w:rsidR="00F5557D" w:rsidRPr="001F087E">
        <w:rPr>
          <w:rFonts w:ascii="Times New Roman" w:hAnsi="Times New Roman" w:cs="Times New Roman"/>
        </w:rPr>
        <w:t xml:space="preserve"> this problem by fitting a single model, the spatial </w:t>
      </w:r>
      <w:proofErr w:type="spellStart"/>
      <w:r w:rsidR="00F5557D" w:rsidRPr="001F087E">
        <w:rPr>
          <w:rFonts w:ascii="Times New Roman" w:hAnsi="Times New Roman" w:cs="Times New Roman"/>
        </w:rPr>
        <w:t>Gompertz</w:t>
      </w:r>
      <w:proofErr w:type="spellEnd"/>
      <w:r w:rsidR="00F5557D" w:rsidRPr="001F087E">
        <w:rPr>
          <w:rFonts w:ascii="Times New Roman" w:hAnsi="Times New Roman" w:cs="Times New Roman"/>
        </w:rPr>
        <w:t xml:space="preserve"> model, which replaces traditional scalar functions (productivity and pro</w:t>
      </w:r>
      <w:r w:rsidR="00C96739" w:rsidRPr="001F087E">
        <w:rPr>
          <w:rFonts w:ascii="Times New Roman" w:hAnsi="Times New Roman" w:cs="Times New Roman"/>
        </w:rPr>
        <w:t xml:space="preserve">cess error) with random fields, followed by </w:t>
      </w:r>
      <w:r w:rsidR="00C251EA" w:rsidRPr="001F087E">
        <w:rPr>
          <w:rFonts w:ascii="Times New Roman" w:hAnsi="Times New Roman" w:cs="Times New Roman"/>
        </w:rPr>
        <w:t xml:space="preserve">algorithmic methods to discover the relationship between </w:t>
      </w:r>
      <w:r w:rsidR="006939A4" w:rsidRPr="001F087E">
        <w:rPr>
          <w:rFonts w:ascii="Times New Roman" w:hAnsi="Times New Roman" w:cs="Times New Roman"/>
        </w:rPr>
        <w:t>space</w:t>
      </w:r>
      <w:r w:rsidR="00C251EA" w:rsidRPr="001F087E">
        <w:rPr>
          <w:rFonts w:ascii="Times New Roman" w:hAnsi="Times New Roman" w:cs="Times New Roman"/>
        </w:rPr>
        <w:t xml:space="preserve"> and productivity. Th</w:t>
      </w:r>
      <w:r w:rsidR="006939A4" w:rsidRPr="001F087E">
        <w:rPr>
          <w:rFonts w:ascii="Times New Roman" w:hAnsi="Times New Roman" w:cs="Times New Roman"/>
        </w:rPr>
        <w:t>us, th</w:t>
      </w:r>
      <w:r w:rsidR="00C251EA" w:rsidRPr="001F087E">
        <w:rPr>
          <w:rFonts w:ascii="Times New Roman" w:hAnsi="Times New Roman" w:cs="Times New Roman"/>
        </w:rPr>
        <w:t xml:space="preserve">is approach potentially allows non-omniscient observers to discover relationships that may be hidden or previously not thought of. </w:t>
      </w:r>
    </w:p>
    <w:p w14:paraId="1BBE8A5F" w14:textId="7C662ECF" w:rsidR="00FF7916" w:rsidRPr="001F087E" w:rsidRDefault="00FF7916" w:rsidP="00F5557D">
      <w:pPr>
        <w:spacing w:line="240" w:lineRule="auto"/>
        <w:rPr>
          <w:rFonts w:ascii="Times New Roman" w:hAnsi="Times New Roman" w:cs="Times New Roman"/>
        </w:rPr>
      </w:pPr>
      <w:r w:rsidRPr="001F087E">
        <w:rPr>
          <w:rFonts w:ascii="Times New Roman" w:hAnsi="Times New Roman" w:cs="Times New Roman"/>
        </w:rPr>
        <w:tab/>
      </w:r>
      <w:r w:rsidR="006939A4" w:rsidRPr="001F087E">
        <w:rPr>
          <w:rFonts w:ascii="Times New Roman" w:hAnsi="Times New Roman" w:cs="Times New Roman"/>
        </w:rPr>
        <w:t xml:space="preserve">Identifying spatial variation in life-history characteristics does not reveal the biological mechanisms or environmental factors leading to the patterns, but it can provide inference to potentially important drivers of the variation and which factors should be studied. </w:t>
      </w:r>
      <w:r w:rsidRPr="001F087E">
        <w:rPr>
          <w:rFonts w:ascii="Times New Roman" w:hAnsi="Times New Roman" w:cs="Times New Roman"/>
        </w:rPr>
        <w:t xml:space="preserve">The separation of stocks </w:t>
      </w:r>
      <w:r w:rsidR="00044F48" w:rsidRPr="001F087E">
        <w:rPr>
          <w:rFonts w:ascii="Times New Roman" w:hAnsi="Times New Roman" w:cs="Times New Roman"/>
        </w:rPr>
        <w:t xml:space="preserve">here seems to be linked to oceanographic features in the study area. </w:t>
      </w:r>
    </w:p>
    <w:p w14:paraId="1EB76338" w14:textId="512216A2" w:rsidR="00044F48" w:rsidRPr="001F087E" w:rsidRDefault="000F16A8" w:rsidP="00F5557D">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Oceanography of AI and GOA</w:t>
      </w:r>
      <w:r w:rsidR="00857F63">
        <w:rPr>
          <w:rFonts w:ascii="Times New Roman" w:hAnsi="Times New Roman" w:cs="Times New Roman"/>
        </w:rPr>
        <w:t xml:space="preserve"> (</w:t>
      </w:r>
      <w:proofErr w:type="spellStart"/>
      <w:r w:rsidR="00857F63">
        <w:rPr>
          <w:rFonts w:ascii="Times New Roman" w:hAnsi="Times New Roman" w:cs="Times New Roman"/>
        </w:rPr>
        <w:t>Weingartner</w:t>
      </w:r>
      <w:proofErr w:type="spellEnd"/>
      <w:r w:rsidR="00857F63">
        <w:rPr>
          <w:rFonts w:ascii="Times New Roman" w:hAnsi="Times New Roman" w:cs="Times New Roman"/>
        </w:rPr>
        <w:t xml:space="preserve"> </w:t>
      </w:r>
      <w:r w:rsidR="00857F63">
        <w:rPr>
          <w:rFonts w:ascii="Times New Roman" w:hAnsi="Times New Roman" w:cs="Times New Roman"/>
          <w:i/>
        </w:rPr>
        <w:t>et al</w:t>
      </w:r>
      <w:r w:rsidR="00857F63">
        <w:rPr>
          <w:rFonts w:ascii="Times New Roman" w:hAnsi="Times New Roman" w:cs="Times New Roman"/>
        </w:rPr>
        <w:t>. 2005)</w:t>
      </w:r>
      <w:bookmarkStart w:id="16" w:name="_GoBack"/>
      <w:bookmarkEnd w:id="16"/>
    </w:p>
    <w:p w14:paraId="7B27AC9E"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Tagging studies (e.g., Shimada and Kimura 1994) have demonstrated significant migration both within and between the EBS, AI, and Gulf of Alaska (GOA). Migration does not always mean similar population dynamics.</w:t>
      </w:r>
    </w:p>
    <w:p w14:paraId="1909EC87" w14:textId="48D0C8DE"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Increasing the use of spatial models, such as the one used here, may increase scientists ability to understand ecological processes, such as population dynamics, which are deeply dependent on space (</w:t>
      </w:r>
      <w:commentRangeStart w:id="17"/>
      <w:r w:rsidRPr="001F087E">
        <w:rPr>
          <w:rFonts w:ascii="Times New Roman" w:hAnsi="Times New Roman" w:cs="Times New Roman"/>
        </w:rPr>
        <w:t>L</w:t>
      </w:r>
      <w:r w:rsidR="00A46A13">
        <w:rPr>
          <w:rFonts w:ascii="Times New Roman" w:hAnsi="Times New Roman" w:cs="Times New Roman"/>
        </w:rPr>
        <w:t>egendre</w:t>
      </w:r>
      <w:r w:rsidRPr="001F087E">
        <w:rPr>
          <w:rFonts w:ascii="Times New Roman" w:hAnsi="Times New Roman" w:cs="Times New Roman"/>
        </w:rPr>
        <w:t xml:space="preserve"> 1993; </w:t>
      </w:r>
      <w:proofErr w:type="spellStart"/>
      <w:r w:rsidRPr="001F087E">
        <w:rPr>
          <w:rFonts w:ascii="Times New Roman" w:hAnsi="Times New Roman" w:cs="Times New Roman"/>
        </w:rPr>
        <w:t>Kareiva</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1990</w:t>
      </w:r>
      <w:commentRangeEnd w:id="17"/>
      <w:r w:rsidRPr="001F087E">
        <w:rPr>
          <w:rStyle w:val="CommentReference"/>
          <w:rFonts w:ascii="Times New Roman" w:hAnsi="Times New Roman" w:cs="Times New Roman"/>
        </w:rPr>
        <w:commentReference w:id="17"/>
      </w:r>
      <w:r w:rsidRPr="001F087E">
        <w:rPr>
          <w:rFonts w:ascii="Times New Roman" w:hAnsi="Times New Roman" w:cs="Times New Roman"/>
        </w:rPr>
        <w:t xml:space="preserve">). </w:t>
      </w:r>
    </w:p>
    <w:p w14:paraId="10F53E8C"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Similarity to </w:t>
      </w:r>
      <w:proofErr w:type="spellStart"/>
      <w:r w:rsidRPr="001F087E">
        <w:rPr>
          <w:rFonts w:ascii="Times New Roman" w:hAnsi="Times New Roman" w:cs="Times New Roman"/>
        </w:rPr>
        <w:t>atlantic</w:t>
      </w:r>
      <w:proofErr w:type="spellEnd"/>
      <w:r w:rsidRPr="001F087E">
        <w:rPr>
          <w:rFonts w:ascii="Times New Roman" w:hAnsi="Times New Roman" w:cs="Times New Roman"/>
        </w:rPr>
        <w:t xml:space="preserve"> cod</w:t>
      </w:r>
    </w:p>
    <w:p w14:paraId="780B97B9" w14:textId="77777777" w:rsidR="000F16A8" w:rsidRPr="001F087E" w:rsidRDefault="000F16A8" w:rsidP="000F16A8">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 xml:space="preserve">Current management </w:t>
      </w:r>
    </w:p>
    <w:p w14:paraId="6EF31D96" w14:textId="589A90BB" w:rsidR="000F16A8" w:rsidRPr="001F087E" w:rsidRDefault="000F16A8" w:rsidP="000F16A8">
      <w:pPr>
        <w:pStyle w:val="ListParagraph"/>
        <w:numPr>
          <w:ilvl w:val="1"/>
          <w:numId w:val="7"/>
        </w:numPr>
        <w:spacing w:line="240" w:lineRule="auto"/>
        <w:rPr>
          <w:rFonts w:ascii="Times New Roman" w:hAnsi="Times New Roman" w:cs="Times New Roman"/>
        </w:rPr>
      </w:pPr>
      <w:proofErr w:type="gramStart"/>
      <w:r w:rsidRPr="001F087E">
        <w:rPr>
          <w:rFonts w:ascii="Times New Roman" w:hAnsi="Times New Roman" w:cs="Times New Roman"/>
        </w:rPr>
        <w:t>discrete</w:t>
      </w:r>
      <w:proofErr w:type="gramEnd"/>
      <w:r w:rsidRPr="001F087E">
        <w:rPr>
          <w:rFonts w:ascii="Times New Roman" w:hAnsi="Times New Roman" w:cs="Times New Roman"/>
        </w:rPr>
        <w:t xml:space="preserve"> stocks in the </w:t>
      </w:r>
      <w:r w:rsidR="00B32930">
        <w:rPr>
          <w:rFonts w:ascii="Times New Roman" w:hAnsi="Times New Roman" w:cs="Times New Roman"/>
        </w:rPr>
        <w:t xml:space="preserve">eastern </w:t>
      </w:r>
      <w:r w:rsidRPr="001F087E">
        <w:rPr>
          <w:rFonts w:ascii="Times New Roman" w:hAnsi="Times New Roman" w:cs="Times New Roman"/>
        </w:rPr>
        <w:t>BS and AI (</w:t>
      </w:r>
      <w:proofErr w:type="spellStart"/>
      <w:r w:rsidRPr="001F087E">
        <w:rPr>
          <w:rFonts w:ascii="Times New Roman" w:hAnsi="Times New Roman" w:cs="Times New Roman"/>
        </w:rPr>
        <w:t>Canino</w:t>
      </w:r>
      <w:proofErr w:type="spellEnd"/>
      <w:r w:rsidRPr="001F087E">
        <w:rPr>
          <w:rFonts w:ascii="Times New Roman" w:hAnsi="Times New Roman" w:cs="Times New Roman"/>
        </w:rPr>
        <w:t xml:space="preserve"> et al. 2005</w:t>
      </w:r>
      <w:r w:rsidR="00A46A13">
        <w:rPr>
          <w:rFonts w:ascii="Times New Roman" w:hAnsi="Times New Roman" w:cs="Times New Roman"/>
        </w:rPr>
        <w:t>;</w:t>
      </w:r>
      <w:r w:rsidRPr="001F087E">
        <w:rPr>
          <w:rFonts w:ascii="Times New Roman" w:hAnsi="Times New Roman" w:cs="Times New Roman"/>
        </w:rPr>
        <w:t xml:space="preserve"> Cunningham et al. 2009</w:t>
      </w:r>
      <w:r w:rsidR="00A46A13">
        <w:rPr>
          <w:rFonts w:ascii="Times New Roman" w:hAnsi="Times New Roman" w:cs="Times New Roman"/>
        </w:rPr>
        <w:t xml:space="preserve">; </w:t>
      </w:r>
      <w:proofErr w:type="spellStart"/>
      <w:r w:rsidR="00A46A13">
        <w:rPr>
          <w:rFonts w:ascii="Times New Roman" w:hAnsi="Times New Roman" w:cs="Times New Roman"/>
        </w:rPr>
        <w:t>Canino</w:t>
      </w:r>
      <w:proofErr w:type="spellEnd"/>
      <w:r w:rsidR="00A46A13">
        <w:rPr>
          <w:rFonts w:ascii="Times New Roman" w:hAnsi="Times New Roman" w:cs="Times New Roman"/>
        </w:rPr>
        <w:t xml:space="preserve"> et al. 2010;</w:t>
      </w:r>
      <w:r w:rsidRPr="001F087E">
        <w:rPr>
          <w:rFonts w:ascii="Times New Roman" w:hAnsi="Times New Roman" w:cs="Times New Roman"/>
        </w:rPr>
        <w:t xml:space="preserve"> Spies 2012).</w:t>
      </w:r>
    </w:p>
    <w:p w14:paraId="281ECA46" w14:textId="1394B2E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Until relatively recently (2013) cod was managed as just two stocks in Alaska, the Bering Sea Aleutian Island and GOA. Currently, cod in Alaska is managed as three stocks: </w:t>
      </w:r>
      <w:proofErr w:type="spellStart"/>
      <w:r w:rsidRPr="001F087E">
        <w:rPr>
          <w:rFonts w:ascii="Times New Roman" w:hAnsi="Times New Roman" w:cs="Times New Roman"/>
        </w:rPr>
        <w:t>i</w:t>
      </w:r>
      <w:proofErr w:type="spellEnd"/>
      <w:r w:rsidRPr="001F087E">
        <w:rPr>
          <w:rFonts w:ascii="Times New Roman" w:hAnsi="Times New Roman" w:cs="Times New Roman"/>
        </w:rPr>
        <w:t xml:space="preserve">) Bering Sea (not included in this study), ii) AIs, and iii) GOA. The historical stock boundary, used by the NPFMC, to delineate between the AI and GOA stocks of 170° W does not align with the stock boundary found in this study (152° 15' 24.463" W). In part, 170° W is used because of its approximate alignment with the known ecological boundary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(169° 28' 58" W).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demarks the last area in the AIs with a strong freshwater signal from the Alaskan Coastal Current (Ladd </w:t>
      </w:r>
      <w:r w:rsidRPr="001F087E">
        <w:rPr>
          <w:rFonts w:ascii="Times New Roman" w:hAnsi="Times New Roman" w:cs="Times New Roman"/>
          <w:i/>
        </w:rPr>
        <w:t>et al</w:t>
      </w:r>
      <w:r w:rsidRPr="001F087E">
        <w:rPr>
          <w:rFonts w:ascii="Times New Roman" w:hAnsi="Times New Roman" w:cs="Times New Roman"/>
        </w:rPr>
        <w:t xml:space="preserve">. 2005). Furthermore, at </w:t>
      </w:r>
      <w:proofErr w:type="spellStart"/>
      <w:r w:rsidRPr="001F087E">
        <w:rPr>
          <w:rFonts w:ascii="Times New Roman" w:hAnsi="Times New Roman" w:cs="Times New Roman"/>
        </w:rPr>
        <w:t>Samalga</w:t>
      </w:r>
      <w:proofErr w:type="spellEnd"/>
      <w:r w:rsidRPr="001F087E">
        <w:rPr>
          <w:rFonts w:ascii="Times New Roman" w:hAnsi="Times New Roman" w:cs="Times New Roman"/>
        </w:rPr>
        <w:t xml:space="preserve"> Pass the AI shelf narrows and the Alaskan Stream, the major boundary current of the western AIs, moves shoreward (Favorite 1967). </w:t>
      </w:r>
    </w:p>
    <w:p w14:paraId="25D193C4" w14:textId="77777777" w:rsidR="000F16A8" w:rsidRPr="001F087E" w:rsidRDefault="000F16A8"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Benefits</w:t>
      </w:r>
    </w:p>
    <w:p w14:paraId="3FAE1CA8" w14:textId="3561FF4F"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Benefit of getting better estimates of life-history parameters if they really do vary with space (</w:t>
      </w:r>
      <w:proofErr w:type="spellStart"/>
      <w:r w:rsidRPr="001F087E">
        <w:rPr>
          <w:rFonts w:ascii="Times New Roman" w:hAnsi="Times New Roman" w:cs="Times New Roman"/>
        </w:rPr>
        <w:t>Thorsen</w:t>
      </w:r>
      <w:proofErr w:type="spellEnd"/>
      <w:r w:rsidRPr="001F087E">
        <w:rPr>
          <w:rFonts w:ascii="Times New Roman" w:hAnsi="Times New Roman" w:cs="Times New Roman"/>
        </w:rPr>
        <w:t xml:space="preserve"> </w:t>
      </w:r>
      <w:r w:rsidRPr="001F087E">
        <w:rPr>
          <w:rFonts w:ascii="Times New Roman" w:hAnsi="Times New Roman" w:cs="Times New Roman"/>
          <w:i/>
        </w:rPr>
        <w:t>et al</w:t>
      </w:r>
      <w:r w:rsidRPr="001F087E">
        <w:rPr>
          <w:rFonts w:ascii="Times New Roman" w:hAnsi="Times New Roman" w:cs="Times New Roman"/>
        </w:rPr>
        <w:t xml:space="preserve">. </w:t>
      </w:r>
      <w:r w:rsidR="00D0461A">
        <w:rPr>
          <w:rFonts w:ascii="Times New Roman" w:hAnsi="Times New Roman" w:cs="Times New Roman"/>
        </w:rPr>
        <w:t>2015</w:t>
      </w:r>
      <w:r w:rsidRPr="001F087E">
        <w:rPr>
          <w:rFonts w:ascii="Times New Roman" w:hAnsi="Times New Roman" w:cs="Times New Roman"/>
        </w:rPr>
        <w:t>). Provide justification for their variation ().</w:t>
      </w:r>
    </w:p>
    <w:p w14:paraId="0BE991A4" w14:textId="741E8A29" w:rsidR="00AE3D47"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Don’t need data from every year</w:t>
      </w:r>
    </w:p>
    <w:p w14:paraId="3ECDB170" w14:textId="5C0A7BC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Stock definition methods based on life-history parameters often require synchronous sampling of the hypothesized stocks, a requirement that is not necessary here. For instance, Cope and Punt () had to restrict their analysis to only locations that were sampled every year, significantly limiting the breadth of their analysis.</w:t>
      </w:r>
    </w:p>
    <w:p w14:paraId="657DFE06" w14:textId="2D2E2F69" w:rsidR="00C96739"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Benefit of state-space models</w:t>
      </w:r>
      <w:r w:rsidR="000F16A8" w:rsidRPr="001F087E">
        <w:rPr>
          <w:rFonts w:ascii="Times New Roman" w:hAnsi="Times New Roman" w:cs="Times New Roman"/>
        </w:rPr>
        <w:t xml:space="preserve"> – observation and process: state-space models that although also seen as a step forward, with their ability to account for process and observation error, can lead to biased estimates of the strength of density dependence, particularly when indices of abundance appear oscillatory (</w:t>
      </w:r>
      <w:proofErr w:type="spellStart"/>
      <w:r w:rsidR="000F16A8" w:rsidRPr="001F087E">
        <w:rPr>
          <w:rFonts w:ascii="Times New Roman" w:hAnsi="Times New Roman" w:cs="Times New Roman"/>
        </w:rPr>
        <w:t>Thorsen</w:t>
      </w:r>
      <w:proofErr w:type="spellEnd"/>
      <w:r w:rsidR="000F16A8" w:rsidRPr="001F087E">
        <w:rPr>
          <w:rFonts w:ascii="Times New Roman" w:hAnsi="Times New Roman" w:cs="Times New Roman"/>
        </w:rPr>
        <w:t xml:space="preserve"> </w:t>
      </w:r>
      <w:r w:rsidR="000F16A8" w:rsidRPr="001F087E">
        <w:rPr>
          <w:rFonts w:ascii="Times New Roman" w:hAnsi="Times New Roman" w:cs="Times New Roman"/>
          <w:i/>
        </w:rPr>
        <w:t>et al</w:t>
      </w:r>
      <w:r w:rsidR="000F16A8" w:rsidRPr="001F087E">
        <w:rPr>
          <w:rFonts w:ascii="Times New Roman" w:hAnsi="Times New Roman" w:cs="Times New Roman"/>
        </w:rPr>
        <w:t>.</w:t>
      </w:r>
      <w:r w:rsidR="00D0461A">
        <w:rPr>
          <w:rFonts w:ascii="Times New Roman" w:hAnsi="Times New Roman" w:cs="Times New Roman"/>
        </w:rPr>
        <w:t xml:space="preserve"> 2015</w:t>
      </w:r>
      <w:r w:rsidR="000F16A8" w:rsidRPr="001F087E">
        <w:rPr>
          <w:rFonts w:ascii="Times New Roman" w:hAnsi="Times New Roman" w:cs="Times New Roman"/>
        </w:rPr>
        <w:t>).</w:t>
      </w:r>
    </w:p>
    <w:p w14:paraId="12175577" w14:textId="19857D75"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Models that partitioned space may have generated biased estimates of life-history parameters falsely leading scientists to believe that life-history parameters were or were not homogeneous between two different areas.</w:t>
      </w:r>
    </w:p>
    <w:p w14:paraId="4CD78B25" w14:textId="52E1FB0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Obtain an estimate for the mean population growth while accounting for local variation</w:t>
      </w:r>
    </w:p>
    <w:p w14:paraId="6ED2E4DB"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Using life-history characteristics to classify stocks has many important advantages. Data is often available either from </w:t>
      </w:r>
      <w:proofErr w:type="spellStart"/>
      <w:r w:rsidRPr="001F087E">
        <w:rPr>
          <w:rFonts w:ascii="Times New Roman" w:hAnsi="Times New Roman" w:cs="Times New Roman"/>
        </w:rPr>
        <w:t>idependent</w:t>
      </w:r>
      <w:proofErr w:type="spellEnd"/>
      <w:r w:rsidRPr="001F087E">
        <w:rPr>
          <w:rFonts w:ascii="Times New Roman" w:hAnsi="Times New Roman" w:cs="Times New Roman"/>
        </w:rPr>
        <w:t xml:space="preserve"> surveys conducted by the management agency or fishery data. Simple methods may only require a single year of data. </w:t>
      </w:r>
    </w:p>
    <w:p w14:paraId="0A5146E0" w14:textId="1123574C"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Genetic data sufficient to delineate between stock boundaries is often not available (Reiss </w:t>
      </w:r>
      <w:r w:rsidRPr="001F087E">
        <w:rPr>
          <w:rFonts w:ascii="Times New Roman" w:hAnsi="Times New Roman" w:cs="Times New Roman"/>
          <w:i/>
        </w:rPr>
        <w:t>et al</w:t>
      </w:r>
      <w:r w:rsidRPr="001F087E">
        <w:rPr>
          <w:rFonts w:ascii="Times New Roman" w:hAnsi="Times New Roman" w:cs="Times New Roman"/>
        </w:rPr>
        <w:t>. 2009).</w:t>
      </w:r>
    </w:p>
    <w:p w14:paraId="57506315" w14:textId="39235764"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Making the assumption that process noise is </w:t>
      </w:r>
      <w:proofErr w:type="spellStart"/>
      <w:r w:rsidRPr="001F087E">
        <w:rPr>
          <w:rFonts w:ascii="Times New Roman" w:hAnsi="Times New Roman" w:cs="Times New Roman"/>
        </w:rPr>
        <w:t>neglible</w:t>
      </w:r>
      <w:proofErr w:type="spellEnd"/>
      <w:r w:rsidRPr="001F087E">
        <w:rPr>
          <w:rFonts w:ascii="Times New Roman" w:hAnsi="Times New Roman" w:cs="Times New Roman"/>
        </w:rPr>
        <w:t xml:space="preserve"> and can be ignored, as done when using generalized linear models, one will underestimate true uncertainty in population trends. Confidence interval coverage in SSM improves with time-series length (Humbert et al., 2009), estimates of precision do not increase with only one or two decades of data, instead much longer time series are need</w:t>
      </w:r>
      <w:r w:rsidR="00A46A13">
        <w:rPr>
          <w:rFonts w:ascii="Times New Roman" w:hAnsi="Times New Roman" w:cs="Times New Roman"/>
        </w:rPr>
        <w:t>ed to augment precision (</w:t>
      </w:r>
      <w:proofErr w:type="spellStart"/>
      <w:r w:rsidR="00A46A13">
        <w:rPr>
          <w:rFonts w:ascii="Times New Roman" w:hAnsi="Times New Roman" w:cs="Times New Roman"/>
        </w:rPr>
        <w:t>Flesch</w:t>
      </w:r>
      <w:proofErr w:type="spellEnd"/>
      <w:r w:rsidRPr="001F087E">
        <w:rPr>
          <w:rFonts w:ascii="Times New Roman" w:hAnsi="Times New Roman" w:cs="Times New Roman"/>
        </w:rPr>
        <w:t xml:space="preserve"> 2014; </w:t>
      </w:r>
      <w:proofErr w:type="spellStart"/>
      <w:r w:rsidRPr="001F087E">
        <w:rPr>
          <w:rFonts w:ascii="Times New Roman" w:hAnsi="Times New Roman" w:cs="Times New Roman"/>
        </w:rPr>
        <w:t>Hinrichsen</w:t>
      </w:r>
      <w:proofErr w:type="spellEnd"/>
      <w:r w:rsidRPr="001F087E">
        <w:rPr>
          <w:rFonts w:ascii="Times New Roman" w:hAnsi="Times New Roman" w:cs="Times New Roman"/>
        </w:rPr>
        <w:t xml:space="preserve"> and Holmes 2010; Ward </w:t>
      </w:r>
      <w:r w:rsidRPr="001F087E">
        <w:rPr>
          <w:rFonts w:ascii="Times New Roman" w:hAnsi="Times New Roman" w:cs="Times New Roman"/>
          <w:i/>
        </w:rPr>
        <w:t>et al</w:t>
      </w:r>
      <w:r w:rsidRPr="001F087E">
        <w:rPr>
          <w:rFonts w:ascii="Times New Roman" w:hAnsi="Times New Roman" w:cs="Times New Roman"/>
        </w:rPr>
        <w:t>. 2010).</w:t>
      </w:r>
    </w:p>
    <w:p w14:paraId="7289791B" w14:textId="22C39472" w:rsidR="00F5557D" w:rsidRPr="001F087E" w:rsidRDefault="00C96739" w:rsidP="00C96739">
      <w:pPr>
        <w:pStyle w:val="ListParagraph"/>
        <w:numPr>
          <w:ilvl w:val="0"/>
          <w:numId w:val="7"/>
        </w:numPr>
        <w:spacing w:line="240" w:lineRule="auto"/>
        <w:rPr>
          <w:rFonts w:ascii="Times New Roman" w:hAnsi="Times New Roman" w:cs="Times New Roman"/>
        </w:rPr>
      </w:pPr>
      <w:r w:rsidRPr="001F087E">
        <w:rPr>
          <w:rFonts w:ascii="Times New Roman" w:hAnsi="Times New Roman" w:cs="Times New Roman"/>
        </w:rPr>
        <w:t>Downfalls of the method</w:t>
      </w:r>
    </w:p>
    <w:p w14:paraId="2A4D4F2B" w14:textId="77777777" w:rsidR="000F16A8" w:rsidRPr="001F087E" w:rsidRDefault="00C96739"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Need lots of data</w:t>
      </w:r>
    </w:p>
    <w:p w14:paraId="0929B50D" w14:textId="77777777" w:rsidR="000F16A8" w:rsidRPr="001F087E" w:rsidRDefault="00AE3D47"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Species with inherently patchy distributions lead to an increased rate of non-convergence unless the mesh is extremely coarse.</w:t>
      </w:r>
      <w:r w:rsidR="000F16A8" w:rsidRPr="001F087E">
        <w:rPr>
          <w:rFonts w:ascii="Times New Roman" w:hAnsi="Times New Roman" w:cs="Times New Roman"/>
        </w:rPr>
        <w:t xml:space="preserve"> </w:t>
      </w:r>
    </w:p>
    <w:p w14:paraId="72D9F5C7" w14:textId="50CEF349"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Unequal vulnerability to gear between Japanese and US fleets limited our analysis from 1990 to </w:t>
      </w:r>
      <w:proofErr w:type="gramStart"/>
      <w:r w:rsidRPr="001F087E">
        <w:rPr>
          <w:rFonts w:ascii="Times New Roman" w:hAnsi="Times New Roman" w:cs="Times New Roman"/>
        </w:rPr>
        <w:t>present,</w:t>
      </w:r>
      <w:proofErr w:type="gramEnd"/>
      <w:r w:rsidRPr="001F087E">
        <w:rPr>
          <w:rFonts w:ascii="Times New Roman" w:hAnsi="Times New Roman" w:cs="Times New Roman"/>
        </w:rPr>
        <w:t xml:space="preserve"> furthermore data from the Bering Sea, although it was spatially adjacent and is </w:t>
      </w:r>
      <w:r w:rsidR="00B9530C">
        <w:rPr>
          <w:rFonts w:ascii="Times New Roman" w:hAnsi="Times New Roman" w:cs="Times New Roman"/>
        </w:rPr>
        <w:t xml:space="preserve">also </w:t>
      </w:r>
      <w:r w:rsidRPr="001F087E">
        <w:rPr>
          <w:rFonts w:ascii="Times New Roman" w:hAnsi="Times New Roman" w:cs="Times New Roman"/>
        </w:rPr>
        <w:t xml:space="preserve">managed by the </w:t>
      </w:r>
      <w:r w:rsidR="00B9530C">
        <w:rPr>
          <w:rFonts w:ascii="Times New Roman" w:hAnsi="Times New Roman" w:cs="Times New Roman"/>
        </w:rPr>
        <w:t>NPFMC</w:t>
      </w:r>
      <w:r w:rsidRPr="001F087E">
        <w:rPr>
          <w:rFonts w:ascii="Times New Roman" w:hAnsi="Times New Roman" w:cs="Times New Roman"/>
        </w:rPr>
        <w:t xml:space="preserve">, was not included because of different sampling mechanisms. If stocks can be found intermixing in space, sampling at a consistent time each year will limit the variation in dispersal leading to more robust results. The timing should relate to spawning times, which will in turn assist in representing population characteristics because of the limited dispersal and isolation of </w:t>
      </w:r>
      <w:proofErr w:type="spellStart"/>
      <w:r w:rsidRPr="001F087E">
        <w:rPr>
          <w:rFonts w:ascii="Times New Roman" w:hAnsi="Times New Roman" w:cs="Times New Roman"/>
        </w:rPr>
        <w:t>spawners</w:t>
      </w:r>
      <w:proofErr w:type="spellEnd"/>
      <w:r w:rsidRPr="001F087E">
        <w:rPr>
          <w:rFonts w:ascii="Times New Roman" w:hAnsi="Times New Roman" w:cs="Times New Roman"/>
        </w:rPr>
        <w:t xml:space="preserve"> which contribute to distinct populations although they may feed together. </w:t>
      </w:r>
    </w:p>
    <w:p w14:paraId="70468CBA"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Similarities does not imply population connectivity</w:t>
      </w:r>
    </w:p>
    <w:p w14:paraId="5EC42538" w14:textId="77777777"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t xml:space="preserve">Similarities may be indicative of matched responses to similar fishing pressure. </w:t>
      </w:r>
    </w:p>
    <w:p w14:paraId="2738D816" w14:textId="7D4A35ED" w:rsidR="000F16A8" w:rsidRPr="001F087E" w:rsidRDefault="000F16A8" w:rsidP="000F16A8">
      <w:pPr>
        <w:pStyle w:val="ListParagraph"/>
        <w:numPr>
          <w:ilvl w:val="1"/>
          <w:numId w:val="7"/>
        </w:numPr>
        <w:spacing w:line="240" w:lineRule="auto"/>
        <w:rPr>
          <w:rFonts w:ascii="Times New Roman" w:hAnsi="Times New Roman" w:cs="Times New Roman"/>
        </w:rPr>
      </w:pPr>
      <w:r w:rsidRPr="001F087E">
        <w:rPr>
          <w:rFonts w:ascii="Times New Roman" w:hAnsi="Times New Roman" w:cs="Times New Roman"/>
        </w:rPr>
        <w:lastRenderedPageBreak/>
        <w:t xml:space="preserve">May not be the best method for mackerel because adult mackerel are less common than </w:t>
      </w:r>
      <w:proofErr w:type="spellStart"/>
      <w:r w:rsidRPr="001F087E">
        <w:rPr>
          <w:rFonts w:ascii="Times New Roman" w:hAnsi="Times New Roman" w:cs="Times New Roman"/>
        </w:rPr>
        <w:t>juvenilles</w:t>
      </w:r>
      <w:proofErr w:type="spellEnd"/>
      <w:r w:rsidRPr="001F087E">
        <w:rPr>
          <w:rFonts w:ascii="Times New Roman" w:hAnsi="Times New Roman" w:cs="Times New Roman"/>
        </w:rPr>
        <w:t>, if not absent, from the standardized eastern BS bottom trawl survey (</w:t>
      </w:r>
      <w:proofErr w:type="spellStart"/>
      <w:r w:rsidRPr="001F087E">
        <w:rPr>
          <w:rFonts w:ascii="Times New Roman" w:hAnsi="Times New Roman" w:cs="Times New Roman"/>
        </w:rPr>
        <w:t>Lauth</w:t>
      </w:r>
      <w:proofErr w:type="spellEnd"/>
      <w:r w:rsidRPr="001F087E">
        <w:rPr>
          <w:rFonts w:ascii="Times New Roman" w:hAnsi="Times New Roman" w:cs="Times New Roman"/>
        </w:rPr>
        <w:t xml:space="preserve"> and Acuna 2009).</w:t>
      </w:r>
    </w:p>
    <w:p w14:paraId="3C9CFB80" w14:textId="51DE93AA" w:rsidR="00C96739" w:rsidRPr="001F087E" w:rsidRDefault="00C96739" w:rsidP="00C96739">
      <w:pPr>
        <w:pStyle w:val="ListParagraph"/>
        <w:numPr>
          <w:ilvl w:val="1"/>
          <w:numId w:val="7"/>
        </w:numPr>
        <w:spacing w:line="240" w:lineRule="auto"/>
        <w:rPr>
          <w:rFonts w:ascii="Times New Roman" w:hAnsi="Times New Roman" w:cs="Times New Roman"/>
        </w:rPr>
      </w:pPr>
    </w:p>
    <w:p w14:paraId="1B1E00B0" w14:textId="77777777" w:rsidR="000F16A8" w:rsidRDefault="000F16A8" w:rsidP="000F16A8">
      <w:pPr>
        <w:pStyle w:val="ListParagraph"/>
        <w:numPr>
          <w:ilvl w:val="0"/>
          <w:numId w:val="7"/>
        </w:numPr>
        <w:spacing w:line="240" w:lineRule="auto"/>
        <w:rPr>
          <w:rFonts w:ascii="Times New Roman" w:hAnsi="Times New Roman" w:cs="Times New Roman"/>
        </w:rPr>
      </w:pPr>
      <w:proofErr w:type="gramStart"/>
      <w:r w:rsidRPr="001F087E">
        <w:rPr>
          <w:rFonts w:ascii="Times New Roman" w:hAnsi="Times New Roman" w:cs="Times New Roman"/>
        </w:rPr>
        <w:t>political</w:t>
      </w:r>
      <w:proofErr w:type="gramEnd"/>
      <w:r w:rsidRPr="001F087E">
        <w:rPr>
          <w:rFonts w:ascii="Times New Roman" w:hAnsi="Times New Roman" w:cs="Times New Roman"/>
        </w:rPr>
        <w:t xml:space="preserve"> often default, and biological stock boundaries is not new nor isolated. In fact the mismatch is often offered as an explanation on the lack of recovery for iconic stocks such as the North Sea cod (). </w:t>
      </w:r>
    </w:p>
    <w:p w14:paraId="1F476797" w14:textId="77777777" w:rsidR="00DD0832" w:rsidRPr="00DD0832" w:rsidRDefault="00DD0832" w:rsidP="00DD0832">
      <w:pPr>
        <w:pStyle w:val="ListParagraph"/>
        <w:numPr>
          <w:ilvl w:val="0"/>
          <w:numId w:val="7"/>
        </w:numPr>
        <w:spacing w:line="240" w:lineRule="auto"/>
        <w:rPr>
          <w:rFonts w:ascii="Times New Roman" w:hAnsi="Times New Roman" w:cs="Times New Roman"/>
        </w:rPr>
      </w:pPr>
      <w:r w:rsidRPr="00DD0832">
        <w:rPr>
          <w:rFonts w:ascii="Times New Roman" w:hAnsi="Times New Roman" w:cs="Times New Roman"/>
        </w:rPr>
        <w:t xml:space="preserve">Environments are not static. Species ranges are predicted to shift with respect to depth and latitude as oceans warm in response to climate change (Perry </w:t>
      </w:r>
      <w:r w:rsidRPr="00DD0832">
        <w:rPr>
          <w:rFonts w:ascii="Times New Roman" w:hAnsi="Times New Roman" w:cs="Times New Roman"/>
          <w:i/>
        </w:rPr>
        <w:t>et al</w:t>
      </w:r>
      <w:r w:rsidRPr="00DD0832">
        <w:rPr>
          <w:rFonts w:ascii="Times New Roman" w:hAnsi="Times New Roman" w:cs="Times New Roman"/>
        </w:rPr>
        <w:t xml:space="preserve">. 2005; </w:t>
      </w:r>
      <w:proofErr w:type="spellStart"/>
      <w:r w:rsidRPr="00DD0832">
        <w:rPr>
          <w:rFonts w:ascii="Times New Roman" w:hAnsi="Times New Roman" w:cs="Times New Roman"/>
        </w:rPr>
        <w:t>Dulvy</w:t>
      </w:r>
      <w:proofErr w:type="spellEnd"/>
      <w:r w:rsidRPr="00DD0832">
        <w:rPr>
          <w:rFonts w:ascii="Times New Roman" w:hAnsi="Times New Roman" w:cs="Times New Roman"/>
        </w:rPr>
        <w:t xml:space="preserve"> </w:t>
      </w:r>
      <w:r w:rsidRPr="00DD0832">
        <w:rPr>
          <w:rFonts w:ascii="Times New Roman" w:hAnsi="Times New Roman" w:cs="Times New Roman"/>
          <w:i/>
        </w:rPr>
        <w:t>et al</w:t>
      </w:r>
      <w:r w:rsidRPr="00DD0832">
        <w:rPr>
          <w:rFonts w:ascii="Times New Roman" w:hAnsi="Times New Roman" w:cs="Times New Roman"/>
        </w:rPr>
        <w:t xml:space="preserve">. 2008; Nye </w:t>
      </w:r>
      <w:r w:rsidRPr="00DD0832">
        <w:rPr>
          <w:rFonts w:ascii="Times New Roman" w:hAnsi="Times New Roman" w:cs="Times New Roman"/>
          <w:i/>
        </w:rPr>
        <w:t>et al</w:t>
      </w:r>
      <w:r w:rsidRPr="00DD0832">
        <w:rPr>
          <w:rFonts w:ascii="Times New Roman" w:hAnsi="Times New Roman" w:cs="Times New Roman"/>
        </w:rPr>
        <w:t>. 2009), potentially increasing the mismatch between status quo and biologically defined stock boundaries.</w:t>
      </w:r>
    </w:p>
    <w:p w14:paraId="36B3C301" w14:textId="77777777" w:rsidR="008C36DC" w:rsidRPr="008C36DC" w:rsidRDefault="008C36DC" w:rsidP="008C36DC">
      <w:pPr>
        <w:pStyle w:val="ListParagraph"/>
        <w:numPr>
          <w:ilvl w:val="0"/>
          <w:numId w:val="7"/>
        </w:numPr>
        <w:spacing w:line="240" w:lineRule="auto"/>
        <w:rPr>
          <w:rFonts w:ascii="Times New Roman" w:hAnsi="Times New Roman" w:cs="Times New Roman"/>
        </w:rPr>
      </w:pPr>
      <w:r w:rsidRPr="008C36DC">
        <w:rPr>
          <w:rFonts w:ascii="Times New Roman" w:hAnsi="Times New Roman" w:cs="Times New Roman"/>
        </w:rPr>
        <w:t>Almost all marine fish species exhibit complex spatial structures (</w:t>
      </w:r>
      <w:proofErr w:type="spellStart"/>
      <w:r w:rsidRPr="008C36DC">
        <w:rPr>
          <w:rFonts w:ascii="Times New Roman" w:hAnsi="Times New Roman" w:cs="Times New Roman"/>
        </w:rPr>
        <w:t>Withler</w:t>
      </w:r>
      <w:proofErr w:type="spellEnd"/>
      <w:r w:rsidRPr="008C36DC">
        <w:rPr>
          <w:rFonts w:ascii="Times New Roman" w:hAnsi="Times New Roman" w:cs="Times New Roman"/>
        </w:rPr>
        <w:t xml:space="preserve"> </w:t>
      </w:r>
      <w:r w:rsidRPr="008C36DC">
        <w:rPr>
          <w:rFonts w:ascii="Times New Roman" w:hAnsi="Times New Roman" w:cs="Times New Roman"/>
          <w:i/>
        </w:rPr>
        <w:t xml:space="preserve">et al. </w:t>
      </w:r>
      <w:r w:rsidRPr="008C36DC">
        <w:rPr>
          <w:rFonts w:ascii="Times New Roman" w:hAnsi="Times New Roman" w:cs="Times New Roman"/>
        </w:rPr>
        <w:t xml:space="preserve">2001; Conover </w:t>
      </w:r>
      <w:r w:rsidRPr="008C36DC">
        <w:rPr>
          <w:rFonts w:ascii="Times New Roman" w:hAnsi="Times New Roman" w:cs="Times New Roman"/>
          <w:i/>
        </w:rPr>
        <w:t>et al</w:t>
      </w:r>
      <w:r w:rsidRPr="008C36DC">
        <w:rPr>
          <w:rFonts w:ascii="Times New Roman" w:hAnsi="Times New Roman" w:cs="Times New Roman"/>
        </w:rPr>
        <w:t xml:space="preserve">. 2006; Cowen, Paris, and Srinivasan 2006). </w:t>
      </w:r>
    </w:p>
    <w:p w14:paraId="0C923BA9" w14:textId="4FFEF76E" w:rsidR="00DD0832" w:rsidRPr="001F087E" w:rsidRDefault="00C407B5" w:rsidP="000F16A8">
      <w:pPr>
        <w:pStyle w:val="ListParagraph"/>
        <w:numPr>
          <w:ilvl w:val="0"/>
          <w:numId w:val="7"/>
        </w:numPr>
        <w:spacing w:line="240" w:lineRule="auto"/>
        <w:rPr>
          <w:rFonts w:ascii="Times New Roman" w:hAnsi="Times New Roman" w:cs="Times New Roman"/>
        </w:rPr>
      </w:pPr>
      <w:r>
        <w:rPr>
          <w:rFonts w:ascii="Times New Roman" w:hAnsi="Times New Roman" w:cs="Times New Roman"/>
        </w:rPr>
        <w:t xml:space="preserve">Principal component analysis can be used to correlate the estimated Euclidean distance separating hypothesized populations from each other (Colton </w:t>
      </w:r>
      <w:r>
        <w:rPr>
          <w:rFonts w:ascii="Times New Roman" w:hAnsi="Times New Roman" w:cs="Times New Roman"/>
          <w:i/>
        </w:rPr>
        <w:t>et al</w:t>
      </w:r>
      <w:r>
        <w:rPr>
          <w:rFonts w:ascii="Times New Roman" w:hAnsi="Times New Roman" w:cs="Times New Roman"/>
        </w:rPr>
        <w:t xml:space="preserve">. 2014), but the results depend on model output, which may be biased if the management units included in the model do not represent biologically homogenous populations as assumed. </w:t>
      </w:r>
    </w:p>
    <w:p w14:paraId="7EA83361" w14:textId="7CF10BA8" w:rsidR="00C96739" w:rsidRPr="001F087E" w:rsidRDefault="00044F48" w:rsidP="000F16A8">
      <w:pPr>
        <w:spacing w:line="240" w:lineRule="auto"/>
        <w:rPr>
          <w:rFonts w:ascii="Times New Roman" w:hAnsi="Times New Roman" w:cs="Times New Roman"/>
        </w:rPr>
      </w:pPr>
      <w:r w:rsidRPr="001F087E">
        <w:rPr>
          <w:rFonts w:ascii="Times New Roman" w:hAnsi="Times New Roman" w:cs="Times New Roman"/>
        </w:rPr>
        <w:t xml:space="preserve">Conclusion: </w:t>
      </w:r>
      <w:r w:rsidR="004C0F3D" w:rsidRPr="001F087E">
        <w:rPr>
          <w:rFonts w:ascii="Times New Roman" w:hAnsi="Times New Roman" w:cs="Times New Roman"/>
        </w:rPr>
        <w:t xml:space="preserve">observed </w:t>
      </w:r>
      <w:r w:rsidRPr="001F087E">
        <w:rPr>
          <w:rFonts w:ascii="Times New Roman" w:hAnsi="Times New Roman" w:cs="Times New Roman"/>
        </w:rPr>
        <w:t xml:space="preserve">population structures invalidate current management policies. Indeed, one prerequisite for sustainable management is the matching of biological processes and management action (Reiss </w:t>
      </w:r>
      <w:r w:rsidRPr="001F087E">
        <w:rPr>
          <w:rFonts w:ascii="Times New Roman" w:hAnsi="Times New Roman" w:cs="Times New Roman"/>
          <w:i/>
        </w:rPr>
        <w:t>et al</w:t>
      </w:r>
      <w:r w:rsidRPr="001F087E">
        <w:rPr>
          <w:rFonts w:ascii="Times New Roman" w:hAnsi="Times New Roman" w:cs="Times New Roman"/>
        </w:rPr>
        <w:t xml:space="preserve">. 2009). The results from the present study clearly indicate that </w:t>
      </w:r>
      <w:r w:rsidR="004C0F3D" w:rsidRPr="001F087E">
        <w:rPr>
          <w:rFonts w:ascii="Times New Roman" w:hAnsi="Times New Roman" w:cs="Times New Roman"/>
        </w:rPr>
        <w:t xml:space="preserve">the population of </w:t>
      </w:r>
      <w:r w:rsidRPr="001F087E">
        <w:rPr>
          <w:rFonts w:ascii="Times New Roman" w:hAnsi="Times New Roman" w:cs="Times New Roman"/>
        </w:rPr>
        <w:t xml:space="preserve">cod in Alaska </w:t>
      </w:r>
      <w:r w:rsidR="004C0F3D" w:rsidRPr="001F087E">
        <w:rPr>
          <w:rFonts w:ascii="Times New Roman" w:hAnsi="Times New Roman" w:cs="Times New Roman"/>
        </w:rPr>
        <w:t>is</w:t>
      </w:r>
      <w:r w:rsidRPr="001F087E">
        <w:rPr>
          <w:rFonts w:ascii="Times New Roman" w:hAnsi="Times New Roman" w:cs="Times New Roman"/>
        </w:rPr>
        <w:t xml:space="preserve"> not homogenous. Disregard of stock structure and ineffective fisheries management can lead to dramatic</w:t>
      </w:r>
      <w:r w:rsidR="004C0F3D" w:rsidRPr="001F087E">
        <w:rPr>
          <w:rFonts w:ascii="Times New Roman" w:hAnsi="Times New Roman" w:cs="Times New Roman"/>
        </w:rPr>
        <w:t xml:space="preserve"> </w:t>
      </w:r>
      <w:r w:rsidRPr="001F087E">
        <w:rPr>
          <w:rFonts w:ascii="Times New Roman" w:hAnsi="Times New Roman" w:cs="Times New Roman"/>
        </w:rPr>
        <w:t>changes in the biological attributes and productivity rates, as well as the genetic diversity of the species. In view of</w:t>
      </w:r>
      <w:r w:rsidR="004C0F3D" w:rsidRPr="001F087E">
        <w:rPr>
          <w:rFonts w:ascii="Times New Roman" w:hAnsi="Times New Roman" w:cs="Times New Roman"/>
        </w:rPr>
        <w:t xml:space="preserve"> </w:t>
      </w:r>
      <w:r w:rsidRPr="001F087E">
        <w:rPr>
          <w:rFonts w:ascii="Times New Roman" w:hAnsi="Times New Roman" w:cs="Times New Roman"/>
        </w:rPr>
        <w:t xml:space="preserve">this, and given the considerable commercial value of </w:t>
      </w:r>
      <w:r w:rsidR="004C0F3D" w:rsidRPr="001F087E">
        <w:rPr>
          <w:rFonts w:ascii="Times New Roman" w:hAnsi="Times New Roman" w:cs="Times New Roman"/>
        </w:rPr>
        <w:t xml:space="preserve">Alaskan cod fisheries, </w:t>
      </w:r>
      <w:r w:rsidRPr="001F087E">
        <w:rPr>
          <w:rFonts w:ascii="Times New Roman" w:hAnsi="Times New Roman" w:cs="Times New Roman"/>
        </w:rPr>
        <w:t>studies into the effects of oceanographic features</w:t>
      </w:r>
      <w:r w:rsidR="004C0F3D" w:rsidRPr="001F087E">
        <w:rPr>
          <w:rFonts w:ascii="Times New Roman" w:hAnsi="Times New Roman" w:cs="Times New Roman"/>
        </w:rPr>
        <w:t xml:space="preserve"> </w:t>
      </w:r>
      <w:r w:rsidRPr="001F087E">
        <w:rPr>
          <w:rFonts w:ascii="Times New Roman" w:hAnsi="Times New Roman" w:cs="Times New Roman"/>
        </w:rPr>
        <w:t xml:space="preserve">on </w:t>
      </w:r>
      <w:r w:rsidR="004C0F3D" w:rsidRPr="001F087E">
        <w:rPr>
          <w:rFonts w:ascii="Times New Roman" w:hAnsi="Times New Roman" w:cs="Times New Roman"/>
        </w:rPr>
        <w:t>cod</w:t>
      </w:r>
      <w:r w:rsidRPr="001F087E">
        <w:rPr>
          <w:rFonts w:ascii="Times New Roman" w:hAnsi="Times New Roman" w:cs="Times New Roman"/>
        </w:rPr>
        <w:t xml:space="preserve"> distribution and their population structure need to be</w:t>
      </w:r>
      <w:r w:rsidR="004C0F3D" w:rsidRPr="001F087E">
        <w:rPr>
          <w:rFonts w:ascii="Times New Roman" w:hAnsi="Times New Roman" w:cs="Times New Roman"/>
        </w:rPr>
        <w:t xml:space="preserve"> </w:t>
      </w:r>
      <w:r w:rsidRPr="001F087E">
        <w:rPr>
          <w:rFonts w:ascii="Times New Roman" w:hAnsi="Times New Roman" w:cs="Times New Roman"/>
        </w:rPr>
        <w:t>continued. They also need to be taken into account in any future</w:t>
      </w:r>
      <w:r w:rsidR="004C0F3D" w:rsidRPr="001F087E">
        <w:rPr>
          <w:rFonts w:ascii="Times New Roman" w:hAnsi="Times New Roman" w:cs="Times New Roman"/>
        </w:rPr>
        <w:t xml:space="preserve"> cod</w:t>
      </w:r>
      <w:r w:rsidRPr="001F087E">
        <w:rPr>
          <w:rFonts w:ascii="Times New Roman" w:hAnsi="Times New Roman" w:cs="Times New Roman"/>
        </w:rPr>
        <w:t xml:space="preserve"> management strategy.</w:t>
      </w:r>
    </w:p>
    <w:p w14:paraId="691D5E6F" w14:textId="0B5D4477" w:rsidR="004D0D9F" w:rsidRPr="001F087E" w:rsidRDefault="004D0D9F" w:rsidP="001F087E">
      <w:pPr>
        <w:pStyle w:val="Heading1"/>
      </w:pPr>
      <w:r w:rsidRPr="001F087E">
        <w:t>Acknowledgements</w:t>
      </w:r>
    </w:p>
    <w:p w14:paraId="54AB685A" w14:textId="7BDE2A23" w:rsidR="009C0870" w:rsidRPr="001F087E" w:rsidRDefault="00B25530" w:rsidP="00EE2E0C">
      <w:pPr>
        <w:spacing w:line="240" w:lineRule="auto"/>
        <w:ind w:firstLine="720"/>
        <w:rPr>
          <w:rFonts w:ascii="Times New Roman" w:hAnsi="Times New Roman" w:cs="Times New Roman"/>
        </w:rPr>
      </w:pPr>
      <w:r w:rsidRPr="00B25530">
        <w:rPr>
          <w:rFonts w:ascii="Times New Roman" w:hAnsi="Times New Roman" w:cs="Times New Roman"/>
        </w:rPr>
        <w:t xml:space="preserve">This publication </w:t>
      </w:r>
      <w:r>
        <w:rPr>
          <w:rFonts w:ascii="Times New Roman" w:hAnsi="Times New Roman" w:cs="Times New Roman"/>
        </w:rPr>
        <w:t>was</w:t>
      </w:r>
      <w:r w:rsidRPr="00B25530">
        <w:rPr>
          <w:rFonts w:ascii="Times New Roman" w:hAnsi="Times New Roman" w:cs="Times New Roman"/>
        </w:rPr>
        <w:t xml:space="preserve"> partially funded by the Joint Institute for the Study of the Atmosphere and Ocean (JISAO) under NOAA Cooperative Agreement NA10OAR4320148 (2010-2015) and NA15OAR4320063 (2015-2020), Contribution No.</w:t>
      </w:r>
      <w:proofErr w:type="gramStart"/>
      <w:r w:rsidR="009C0870" w:rsidRPr="00EE2E0C">
        <w:rPr>
          <w:rFonts w:ascii="Times New Roman" w:hAnsi="Times New Roman" w:cs="Times New Roman"/>
          <w:highlight w:val="yellow"/>
        </w:rPr>
        <w:t>????</w:t>
      </w:r>
      <w:r w:rsidR="009C0870" w:rsidRPr="001F087E">
        <w:rPr>
          <w:rFonts w:ascii="Times New Roman" w:hAnsi="Times New Roman" w:cs="Times New Roman"/>
        </w:rPr>
        <w:t>.</w:t>
      </w:r>
      <w:proofErr w:type="gramEnd"/>
      <w:r w:rsidR="009C0870" w:rsidRPr="001F087E">
        <w:rPr>
          <w:rFonts w:ascii="Times New Roman" w:hAnsi="Times New Roman" w:cs="Times New Roman"/>
        </w:rPr>
        <w:t xml:space="preserve"> </w:t>
      </w:r>
      <w:r w:rsidR="005821C5">
        <w:rPr>
          <w:rFonts w:ascii="Times New Roman" w:hAnsi="Times New Roman" w:cs="Times New Roman"/>
        </w:rPr>
        <w:t xml:space="preserve">KFJ was partially supported for this work by a grant from Washington Sea Grant, University of Washington, pursuant to NOAA Award No. NA14OAR4170078. </w:t>
      </w:r>
      <w:r w:rsidR="009C0870" w:rsidRPr="001F087E">
        <w:rPr>
          <w:rFonts w:ascii="Times New Roman" w:hAnsi="Times New Roman" w:cs="Times New Roman"/>
        </w:rPr>
        <w:t xml:space="preserve">The authors thank </w:t>
      </w:r>
      <w:proofErr w:type="spellStart"/>
      <w:r w:rsidR="00737BA1">
        <w:rPr>
          <w:rFonts w:ascii="Times New Roman" w:hAnsi="Times New Roman" w:cs="Times New Roman"/>
        </w:rPr>
        <w:t>Kerim</w:t>
      </w:r>
      <w:proofErr w:type="spellEnd"/>
      <w:r w:rsidR="00737BA1">
        <w:rPr>
          <w:rFonts w:ascii="Times New Roman" w:hAnsi="Times New Roman" w:cs="Times New Roman"/>
        </w:rPr>
        <w:t xml:space="preserve"> Aydin, </w:t>
      </w:r>
      <w:r w:rsidR="00A46A13">
        <w:rPr>
          <w:rFonts w:ascii="Times New Roman" w:hAnsi="Times New Roman" w:cs="Times New Roman"/>
        </w:rPr>
        <w:t>James</w:t>
      </w:r>
      <w:r w:rsidR="005821C5">
        <w:rPr>
          <w:rFonts w:ascii="Times New Roman" w:hAnsi="Times New Roman" w:cs="Times New Roman"/>
        </w:rPr>
        <w:t xml:space="preserve"> </w:t>
      </w:r>
      <w:proofErr w:type="spellStart"/>
      <w:r w:rsidR="005821C5">
        <w:rPr>
          <w:rFonts w:ascii="Times New Roman" w:hAnsi="Times New Roman" w:cs="Times New Roman"/>
        </w:rPr>
        <w:t>Ianelli</w:t>
      </w:r>
      <w:proofErr w:type="spellEnd"/>
      <w:r w:rsidR="00737BA1">
        <w:rPr>
          <w:rFonts w:ascii="Times New Roman" w:hAnsi="Times New Roman" w:cs="Times New Roman"/>
        </w:rPr>
        <w:t>,</w:t>
      </w:r>
      <w:r w:rsidR="005821C5">
        <w:rPr>
          <w:rFonts w:ascii="Times New Roman" w:hAnsi="Times New Roman" w:cs="Times New Roman"/>
        </w:rPr>
        <w:t xml:space="preserve"> and Martin Renner</w:t>
      </w:r>
      <w:r w:rsidR="009C0870" w:rsidRPr="001F087E">
        <w:rPr>
          <w:rFonts w:ascii="Times New Roman" w:hAnsi="Times New Roman" w:cs="Times New Roman"/>
        </w:rPr>
        <w:t xml:space="preserve"> </w:t>
      </w:r>
      <w:r w:rsidR="000043DB" w:rsidRPr="001F087E">
        <w:rPr>
          <w:rFonts w:ascii="Times New Roman" w:hAnsi="Times New Roman" w:cs="Times New Roman"/>
        </w:rPr>
        <w:t>for</w:t>
      </w:r>
      <w:r w:rsidR="009C0870" w:rsidRPr="001F087E">
        <w:rPr>
          <w:rFonts w:ascii="Times New Roman" w:hAnsi="Times New Roman" w:cs="Times New Roman"/>
        </w:rPr>
        <w:t xml:space="preserve"> providing helpful comments, which </w:t>
      </w:r>
      <w:r w:rsidR="00EE2E0C">
        <w:rPr>
          <w:rFonts w:ascii="Times New Roman" w:hAnsi="Times New Roman" w:cs="Times New Roman"/>
        </w:rPr>
        <w:t xml:space="preserve">greatly </w:t>
      </w:r>
      <w:r w:rsidR="009C0870" w:rsidRPr="001F087E">
        <w:rPr>
          <w:rFonts w:ascii="Times New Roman" w:hAnsi="Times New Roman" w:cs="Times New Roman"/>
        </w:rPr>
        <w:t xml:space="preserve">improved this manuscript. </w:t>
      </w:r>
    </w:p>
    <w:p w14:paraId="26BCB306" w14:textId="77777777" w:rsidR="00776ADB" w:rsidRPr="001F087E" w:rsidRDefault="00EF76D7" w:rsidP="001F087E">
      <w:pPr>
        <w:pStyle w:val="Heading1"/>
      </w:pPr>
      <w:bookmarkStart w:id="18" w:name="references"/>
      <w:r w:rsidRPr="001F087E">
        <w:t>References</w:t>
      </w:r>
    </w:p>
    <w:p w14:paraId="7D3DB40A" w14:textId="1B084935" w:rsidR="00421BA5" w:rsidRPr="001F087E" w:rsidRDefault="00421BA5"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w:t>
      </w:r>
      <w:r w:rsidR="00E40939" w:rsidRPr="001F087E">
        <w:rPr>
          <w:rFonts w:ascii="Times New Roman" w:hAnsi="Times New Roman" w:cs="Times New Roman"/>
        </w:rPr>
        <w:t>mar</w:t>
      </w:r>
      <w:proofErr w:type="spellEnd"/>
      <w:r w:rsidR="00E40939" w:rsidRPr="001F087E">
        <w:rPr>
          <w:rFonts w:ascii="Times New Roman" w:hAnsi="Times New Roman" w:cs="Times New Roman"/>
        </w:rPr>
        <w:t xml:space="preserve">, T., Aydin, K.,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Davis, O., Dorn, M.,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Friday, N., Green,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Heifetz, J.,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Jones, D., </w:t>
      </w:r>
      <w:proofErr w:type="spellStart"/>
      <w:r w:rsidRPr="001F087E">
        <w:rPr>
          <w:rFonts w:ascii="Times New Roman" w:hAnsi="Times New Roman" w:cs="Times New Roman"/>
        </w:rPr>
        <w:t>Jaenicke</w:t>
      </w:r>
      <w:proofErr w:type="spellEnd"/>
      <w:r w:rsidRPr="001F087E">
        <w:rPr>
          <w:rFonts w:ascii="Times New Roman" w:hAnsi="Times New Roman" w:cs="Times New Roman"/>
        </w:rPr>
        <w:t xml:space="preserve">, M., Lowe, S., Lunsford, C., Meyer, S., </w:t>
      </w:r>
      <w:proofErr w:type="spellStart"/>
      <w:r w:rsidRPr="001F087E">
        <w:rPr>
          <w:rFonts w:ascii="Times New Roman" w:hAnsi="Times New Roman" w:cs="Times New Roman"/>
        </w:rPr>
        <w:t>McGilliard</w:t>
      </w:r>
      <w:proofErr w:type="spellEnd"/>
      <w:r w:rsidRPr="001F087E">
        <w:rPr>
          <w:rFonts w:ascii="Times New Roman" w:hAnsi="Times New Roman" w:cs="Times New Roman"/>
        </w:rPr>
        <w:t xml:space="preserve">, C., Nichol, D., </w:t>
      </w:r>
      <w:proofErr w:type="spellStart"/>
      <w:r w:rsidRPr="001F087E">
        <w:rPr>
          <w:rFonts w:ascii="Times New Roman" w:hAnsi="Times New Roman" w:cs="Times New Roman"/>
        </w:rPr>
        <w:t>Ormseth</w:t>
      </w:r>
      <w:proofErr w:type="spellEnd"/>
      <w:r w:rsidRPr="001F087E">
        <w:rPr>
          <w:rFonts w:ascii="Times New Roman" w:hAnsi="Times New Roman" w:cs="Times New Roman"/>
        </w:rPr>
        <w:t xml:space="preserve">, O. A., </w:t>
      </w:r>
      <w:proofErr w:type="spellStart"/>
      <w:r w:rsidRPr="001F087E">
        <w:rPr>
          <w:rFonts w:ascii="Times New Roman" w:hAnsi="Times New Roman" w:cs="Times New Roman"/>
        </w:rPr>
        <w:t>Palsson</w:t>
      </w:r>
      <w:proofErr w:type="spellEnd"/>
      <w:r w:rsidRPr="001F087E">
        <w:rPr>
          <w:rFonts w:ascii="Times New Roman" w:hAnsi="Times New Roman" w:cs="Times New Roman"/>
        </w:rPr>
        <w:t xml:space="preserve">, W., </w:t>
      </w:r>
      <w:proofErr w:type="spellStart"/>
      <w:r w:rsidRPr="001F087E">
        <w:rPr>
          <w:rFonts w:ascii="Times New Roman" w:hAnsi="Times New Roman" w:cs="Times New Roman"/>
        </w:rPr>
        <w:t>Rodgveller</w:t>
      </w:r>
      <w:proofErr w:type="spellEnd"/>
      <w:r w:rsidRPr="001F087E">
        <w:rPr>
          <w:rFonts w:ascii="Times New Roman" w:hAnsi="Times New Roman" w:cs="Times New Roman"/>
        </w:rPr>
        <w:t xml:space="preserve">, C.J., Rumble, J., Shotwell, K., Slater, L., </w:t>
      </w:r>
      <w:proofErr w:type="spellStart"/>
      <w:r w:rsidRPr="001F087E">
        <w:rPr>
          <w:rFonts w:ascii="Times New Roman" w:hAnsi="Times New Roman" w:cs="Times New Roman"/>
        </w:rPr>
        <w:t>Spalinger</w:t>
      </w:r>
      <w:proofErr w:type="spellEnd"/>
      <w:r w:rsidRPr="001F087E">
        <w:rPr>
          <w:rFonts w:ascii="Times New Roman" w:hAnsi="Times New Roman" w:cs="Times New Roman"/>
        </w:rPr>
        <w:t xml:space="preserve">, K., Spencer, P., Spies, I., </w:t>
      </w:r>
      <w:r w:rsidR="00721355" w:rsidRPr="001F087E">
        <w:rPr>
          <w:rFonts w:ascii="Times New Roman" w:hAnsi="Times New Roman" w:cs="Times New Roman"/>
        </w:rPr>
        <w:t xml:space="preserve">Stewart, I., </w:t>
      </w:r>
      <w:proofErr w:type="spellStart"/>
      <w:r w:rsidR="00721355" w:rsidRPr="001F087E">
        <w:rPr>
          <w:rFonts w:ascii="Times New Roman" w:hAnsi="Times New Roman" w:cs="Times New Roman"/>
        </w:rPr>
        <w:t>Stichart</w:t>
      </w:r>
      <w:proofErr w:type="spellEnd"/>
      <w:r w:rsidR="00721355" w:rsidRPr="001F087E">
        <w:rPr>
          <w:rFonts w:ascii="Times New Roman" w:hAnsi="Times New Roman" w:cs="Times New Roman"/>
        </w:rPr>
        <w:t xml:space="preserve">, M., </w:t>
      </w:r>
      <w:r w:rsidRPr="001F087E">
        <w:rPr>
          <w:rFonts w:ascii="Times New Roman" w:hAnsi="Times New Roman" w:cs="Times New Roman"/>
        </w:rPr>
        <w:t xml:space="preserve">Stockhausen, W., </w:t>
      </w:r>
      <w:proofErr w:type="spellStart"/>
      <w:r w:rsidR="00721355" w:rsidRPr="001F087E">
        <w:rPr>
          <w:rFonts w:ascii="Times New Roman" w:hAnsi="Times New Roman" w:cs="Times New Roman"/>
        </w:rPr>
        <w:t>Stram</w:t>
      </w:r>
      <w:proofErr w:type="spellEnd"/>
      <w:r w:rsidR="00721355" w:rsidRPr="001F087E">
        <w:rPr>
          <w:rFonts w:ascii="Times New Roman" w:hAnsi="Times New Roman" w:cs="Times New Roman"/>
        </w:rPr>
        <w:t xml:space="preserve">, D.,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Tribuzio</w:t>
      </w:r>
      <w:proofErr w:type="spellEnd"/>
      <w:r w:rsidRPr="001F087E">
        <w:rPr>
          <w:rFonts w:ascii="Times New Roman" w:hAnsi="Times New Roman" w:cs="Times New Roman"/>
        </w:rPr>
        <w:t>, C.,</w:t>
      </w:r>
      <w:r w:rsidR="00E40939" w:rsidRPr="001F087E">
        <w:rPr>
          <w:rFonts w:ascii="Times New Roman" w:hAnsi="Times New Roman" w:cs="Times New Roman"/>
        </w:rPr>
        <w:t xml:space="preserve"> &amp;</w:t>
      </w:r>
      <w:r w:rsidRPr="001F087E">
        <w:rPr>
          <w:rFonts w:ascii="Times New Roman" w:hAnsi="Times New Roman" w:cs="Times New Roman"/>
        </w:rPr>
        <w:t xml:space="preserve"> </w:t>
      </w:r>
      <w:proofErr w:type="spellStart"/>
      <w:r w:rsidR="00721355" w:rsidRPr="001F087E">
        <w:rPr>
          <w:rFonts w:ascii="Times New Roman" w:hAnsi="Times New Roman" w:cs="Times New Roman"/>
        </w:rPr>
        <w:t>Turnock</w:t>
      </w:r>
      <w:proofErr w:type="spellEnd"/>
      <w:r w:rsidR="00721355" w:rsidRPr="001F087E">
        <w:rPr>
          <w:rFonts w:ascii="Times New Roman" w:hAnsi="Times New Roman" w:cs="Times New Roman"/>
        </w:rPr>
        <w:t>, J.</w:t>
      </w:r>
      <w:r w:rsidRPr="001F087E">
        <w:rPr>
          <w:rFonts w:ascii="Times New Roman" w:hAnsi="Times New Roman" w:cs="Times New Roman"/>
        </w:rPr>
        <w:t xml:space="preserve">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007921F1" w:rsidRPr="00DA03C9">
        <w:rPr>
          <w:rFonts w:ascii="Times New Roman" w:hAnsi="Times New Roman" w:cs="Times New Roman"/>
          <w:i/>
        </w:rPr>
        <w:t xml:space="preserve">Stock assessment and fishery evaluation report for the </w:t>
      </w:r>
      <w:proofErr w:type="spellStart"/>
      <w:r w:rsidR="007921F1" w:rsidRPr="00DA03C9">
        <w:rPr>
          <w:rFonts w:ascii="Times New Roman" w:hAnsi="Times New Roman" w:cs="Times New Roman"/>
          <w:i/>
        </w:rPr>
        <w:t>groundfish</w:t>
      </w:r>
      <w:proofErr w:type="spellEnd"/>
      <w:r w:rsidR="007921F1" w:rsidRPr="00DA03C9">
        <w:rPr>
          <w:rFonts w:ascii="Times New Roman" w:hAnsi="Times New Roman" w:cs="Times New Roman"/>
          <w:i/>
        </w:rPr>
        <w:t xml:space="preserve"> resources of the </w:t>
      </w:r>
      <w:r w:rsidR="00721355" w:rsidRPr="00DA03C9">
        <w:rPr>
          <w:rFonts w:ascii="Times New Roman" w:hAnsi="Times New Roman" w:cs="Times New Roman"/>
          <w:i/>
        </w:rPr>
        <w:t>Gulf of Alaska</w:t>
      </w:r>
      <w:r w:rsidR="00DA03C9">
        <w:rPr>
          <w:rFonts w:ascii="Times New Roman" w:hAnsi="Times New Roman" w:cs="Times New Roman"/>
        </w:rPr>
        <w:t>.</w:t>
      </w:r>
      <w:r w:rsidRPr="001F087E">
        <w:rPr>
          <w:rFonts w:ascii="Times New Roman" w:hAnsi="Times New Roman" w:cs="Times New Roman"/>
        </w:rPr>
        <w:t xml:space="preserve"> North Pacific Fisheries </w:t>
      </w:r>
      <w:r w:rsidR="002F281A" w:rsidRPr="001F087E">
        <w:rPr>
          <w:rFonts w:ascii="Times New Roman" w:hAnsi="Times New Roman" w:cs="Times New Roman"/>
        </w:rPr>
        <w:t>Management Council, Anchorage</w:t>
      </w:r>
      <w:r w:rsidRPr="001F087E">
        <w:rPr>
          <w:rFonts w:ascii="Times New Roman" w:hAnsi="Times New Roman" w:cs="Times New Roman"/>
        </w:rPr>
        <w:t>.</w:t>
      </w:r>
    </w:p>
    <w:p w14:paraId="7DD1E2AA" w14:textId="4F5C4091" w:rsidR="00303172" w:rsidRPr="001F087E" w:rsidRDefault="00E40939" w:rsidP="001632C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Altukhov</w:t>
      </w:r>
      <w:proofErr w:type="spellEnd"/>
      <w:r w:rsidRPr="001F087E">
        <w:rPr>
          <w:rFonts w:ascii="Times New Roman" w:hAnsi="Times New Roman" w:cs="Times New Roman"/>
        </w:rPr>
        <w:t>, Y.</w:t>
      </w:r>
      <w:r w:rsidR="00303172" w:rsidRPr="001F087E">
        <w:rPr>
          <w:rFonts w:ascii="Times New Roman" w:hAnsi="Times New Roman" w:cs="Times New Roman"/>
        </w:rPr>
        <w:t xml:space="preserve">P. </w:t>
      </w:r>
      <w:r w:rsidRPr="001F087E">
        <w:rPr>
          <w:rFonts w:ascii="Times New Roman" w:hAnsi="Times New Roman" w:cs="Times New Roman"/>
        </w:rPr>
        <w:t>(</w:t>
      </w:r>
      <w:r w:rsidR="00303172" w:rsidRPr="001F087E">
        <w:rPr>
          <w:rFonts w:ascii="Times New Roman" w:hAnsi="Times New Roman" w:cs="Times New Roman"/>
        </w:rPr>
        <w:t>1981</w:t>
      </w:r>
      <w:r w:rsidRPr="001F087E">
        <w:rPr>
          <w:rFonts w:ascii="Times New Roman" w:hAnsi="Times New Roman" w:cs="Times New Roman"/>
        </w:rPr>
        <w:t>)</w:t>
      </w:r>
      <w:r w:rsidR="00303172" w:rsidRPr="001F087E">
        <w:rPr>
          <w:rFonts w:ascii="Times New Roman" w:hAnsi="Times New Roman" w:cs="Times New Roman"/>
        </w:rPr>
        <w:t xml:space="preserve"> </w:t>
      </w:r>
      <w:proofErr w:type="gramStart"/>
      <w:r w:rsidR="00303172" w:rsidRPr="001F087E">
        <w:rPr>
          <w:rFonts w:ascii="Times New Roman" w:hAnsi="Times New Roman" w:cs="Times New Roman"/>
        </w:rPr>
        <w:t>The</w:t>
      </w:r>
      <w:proofErr w:type="gramEnd"/>
      <w:r w:rsidR="00303172" w:rsidRPr="001F087E">
        <w:rPr>
          <w:rFonts w:ascii="Times New Roman" w:hAnsi="Times New Roman" w:cs="Times New Roman"/>
        </w:rPr>
        <w:t xml:space="preserve"> stock concept from the viewpoint of population genetics. </w:t>
      </w:r>
      <w:r w:rsidR="00303172" w:rsidRPr="001F087E">
        <w:rPr>
          <w:rFonts w:ascii="Times New Roman" w:hAnsi="Times New Roman" w:cs="Times New Roman"/>
          <w:i/>
        </w:rPr>
        <w:t>Can</w:t>
      </w:r>
      <w:r w:rsidRPr="001F087E">
        <w:rPr>
          <w:rFonts w:ascii="Times New Roman" w:hAnsi="Times New Roman" w:cs="Times New Roman"/>
          <w:i/>
        </w:rPr>
        <w:t>adian</w:t>
      </w:r>
      <w:r w:rsidR="00303172" w:rsidRPr="001F087E">
        <w:rPr>
          <w:rFonts w:ascii="Times New Roman" w:hAnsi="Times New Roman" w:cs="Times New Roman"/>
          <w:i/>
        </w:rPr>
        <w:t xml:space="preserve"> J</w:t>
      </w:r>
      <w:r w:rsidRPr="001F087E">
        <w:rPr>
          <w:rFonts w:ascii="Times New Roman" w:hAnsi="Times New Roman" w:cs="Times New Roman"/>
          <w:i/>
        </w:rPr>
        <w:t>ournal of Fisheries and Aquatic Sciences</w:t>
      </w:r>
      <w:r w:rsidRPr="001F087E">
        <w:rPr>
          <w:rFonts w:ascii="Times New Roman" w:hAnsi="Times New Roman" w:cs="Times New Roman"/>
        </w:rPr>
        <w:t>,</w:t>
      </w:r>
      <w:r w:rsidR="00303172" w:rsidRPr="001F087E">
        <w:rPr>
          <w:rFonts w:ascii="Times New Roman" w:hAnsi="Times New Roman" w:cs="Times New Roman"/>
        </w:rPr>
        <w:t xml:space="preserve"> </w:t>
      </w:r>
      <w:r w:rsidR="00303172" w:rsidRPr="001F087E">
        <w:rPr>
          <w:rFonts w:ascii="Times New Roman" w:hAnsi="Times New Roman" w:cs="Times New Roman"/>
          <w:b/>
        </w:rPr>
        <w:t>38</w:t>
      </w:r>
      <w:r w:rsidRPr="001F087E">
        <w:rPr>
          <w:rFonts w:ascii="Times New Roman" w:hAnsi="Times New Roman" w:cs="Times New Roman"/>
        </w:rPr>
        <w:t>,</w:t>
      </w:r>
      <w:r w:rsidR="00303172" w:rsidRPr="001F087E">
        <w:rPr>
          <w:rFonts w:ascii="Times New Roman" w:hAnsi="Times New Roman" w:cs="Times New Roman"/>
        </w:rPr>
        <w:t xml:space="preserve"> 1523-1538.</w:t>
      </w:r>
    </w:p>
    <w:p w14:paraId="46EF4A15" w14:textId="660FAB66" w:rsidR="00AF4DE8" w:rsidRPr="00AF4DE8" w:rsidRDefault="00AF4DE8" w:rsidP="001632C8">
      <w:pPr>
        <w:spacing w:line="240" w:lineRule="auto"/>
        <w:ind w:left="720" w:hanging="720"/>
        <w:rPr>
          <w:rFonts w:ascii="Times New Roman" w:hAnsi="Times New Roman" w:cs="Times New Roman"/>
        </w:rPr>
      </w:pPr>
      <w:proofErr w:type="gramStart"/>
      <w:r>
        <w:rPr>
          <w:rFonts w:ascii="Times New Roman" w:hAnsi="Times New Roman" w:cs="Times New Roman"/>
        </w:rPr>
        <w:t>Ames, E.P. (2004) Atlantic cod stock structure in the Gulf of Maine.</w:t>
      </w:r>
      <w:proofErr w:type="gramEnd"/>
      <w:r>
        <w:rPr>
          <w:rFonts w:ascii="Times New Roman" w:hAnsi="Times New Roman" w:cs="Times New Roman"/>
        </w:rPr>
        <w:t xml:space="preserve"> </w:t>
      </w:r>
      <w:r w:rsidRPr="00DA03C9">
        <w:rPr>
          <w:rFonts w:ascii="Times New Roman" w:hAnsi="Times New Roman" w:cs="Times New Roman"/>
          <w:i/>
        </w:rPr>
        <w:t>Fisheries</w:t>
      </w:r>
      <w:r>
        <w:rPr>
          <w:rFonts w:ascii="Times New Roman" w:hAnsi="Times New Roman" w:cs="Times New Roman"/>
        </w:rPr>
        <w:t xml:space="preserve">, </w:t>
      </w:r>
      <w:r>
        <w:rPr>
          <w:rFonts w:ascii="Times New Roman" w:hAnsi="Times New Roman" w:cs="Times New Roman"/>
          <w:b/>
        </w:rPr>
        <w:t>29</w:t>
      </w:r>
      <w:r>
        <w:rPr>
          <w:rFonts w:ascii="Times New Roman" w:hAnsi="Times New Roman" w:cs="Times New Roman"/>
        </w:rPr>
        <w:t>(1)</w:t>
      </w:r>
      <w:r w:rsidR="0034440D">
        <w:rPr>
          <w:rFonts w:ascii="Times New Roman" w:hAnsi="Times New Roman" w:cs="Times New Roman"/>
        </w:rPr>
        <w:t>,</w:t>
      </w:r>
      <w:r>
        <w:rPr>
          <w:rFonts w:ascii="Times New Roman" w:hAnsi="Times New Roman" w:cs="Times New Roman"/>
        </w:rPr>
        <w:t xml:space="preserve"> 10-28.</w:t>
      </w:r>
    </w:p>
    <w:p w14:paraId="1AF17310" w14:textId="14423921" w:rsidR="001632C8" w:rsidRPr="001F087E" w:rsidRDefault="001632C8" w:rsidP="001632C8">
      <w:pPr>
        <w:spacing w:line="240" w:lineRule="auto"/>
        <w:ind w:left="720" w:hanging="720"/>
        <w:rPr>
          <w:rFonts w:ascii="Times New Roman" w:hAnsi="Times New Roman" w:cs="Times New Roman"/>
        </w:rPr>
      </w:pPr>
      <w:r w:rsidRPr="001F087E">
        <w:rPr>
          <w:rFonts w:ascii="Times New Roman" w:hAnsi="Times New Roman" w:cs="Times New Roman"/>
        </w:rPr>
        <w:lastRenderedPageBreak/>
        <w:t xml:space="preserve">Aydin, K., </w:t>
      </w:r>
      <w:proofErr w:type="spellStart"/>
      <w:r w:rsidRPr="001F087E">
        <w:rPr>
          <w:rFonts w:ascii="Times New Roman" w:hAnsi="Times New Roman" w:cs="Times New Roman"/>
        </w:rPr>
        <w:t>Barbeaux</w:t>
      </w:r>
      <w:proofErr w:type="spellEnd"/>
      <w:r w:rsidRPr="001F087E">
        <w:rPr>
          <w:rFonts w:ascii="Times New Roman" w:hAnsi="Times New Roman" w:cs="Times New Roman"/>
        </w:rPr>
        <w:t>, S.</w:t>
      </w:r>
      <w:r w:rsidR="00E40939" w:rsidRPr="001F087E">
        <w:rPr>
          <w:rFonts w:ascii="Times New Roman" w:hAnsi="Times New Roman" w:cs="Times New Roman"/>
        </w:rPr>
        <w:t xml:space="preserve">J., </w:t>
      </w:r>
      <w:proofErr w:type="spellStart"/>
      <w:r w:rsidR="00E40939" w:rsidRPr="001F087E">
        <w:rPr>
          <w:rFonts w:ascii="Times New Roman" w:hAnsi="Times New Roman" w:cs="Times New Roman"/>
        </w:rPr>
        <w:t>Conners</w:t>
      </w:r>
      <w:proofErr w:type="spellEnd"/>
      <w:r w:rsidR="00E40939" w:rsidRPr="001F087E">
        <w:rPr>
          <w:rFonts w:ascii="Times New Roman" w:hAnsi="Times New Roman" w:cs="Times New Roman"/>
        </w:rPr>
        <w:t>, M.</w:t>
      </w:r>
      <w:r w:rsidRPr="001F087E">
        <w:rPr>
          <w:rFonts w:ascii="Times New Roman" w:hAnsi="Times New Roman" w:cs="Times New Roman"/>
        </w:rPr>
        <w:t xml:space="preserve">E., </w:t>
      </w:r>
      <w:proofErr w:type="spellStart"/>
      <w:r w:rsidRPr="001F087E">
        <w:rPr>
          <w:rFonts w:ascii="Times New Roman" w:hAnsi="Times New Roman" w:cs="Times New Roman"/>
        </w:rPr>
        <w:t>Conrath</w:t>
      </w:r>
      <w:proofErr w:type="spellEnd"/>
      <w:r w:rsidRPr="001F087E">
        <w:rPr>
          <w:rFonts w:ascii="Times New Roman" w:hAnsi="Times New Roman" w:cs="Times New Roman"/>
        </w:rPr>
        <w:t xml:space="preserve">, C., Dalton, M., </w:t>
      </w:r>
      <w:proofErr w:type="spellStart"/>
      <w:r w:rsidRPr="001F087E">
        <w:rPr>
          <w:rFonts w:ascii="Times New Roman" w:hAnsi="Times New Roman" w:cs="Times New Roman"/>
        </w:rPr>
        <w:t>DiCosimo</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Echave</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Hanselman</w:t>
      </w:r>
      <w:proofErr w:type="spellEnd"/>
      <w:r w:rsidRPr="001F087E">
        <w:rPr>
          <w:rFonts w:ascii="Times New Roman" w:hAnsi="Times New Roman" w:cs="Times New Roman"/>
        </w:rPr>
        <w:t xml:space="preserve">, D., Hoff, J., </w:t>
      </w:r>
      <w:proofErr w:type="spellStart"/>
      <w:r w:rsidRPr="001F087E">
        <w:rPr>
          <w:rFonts w:ascii="Times New Roman" w:hAnsi="Times New Roman" w:cs="Times New Roman"/>
        </w:rPr>
        <w:t>Honkalehto</w:t>
      </w:r>
      <w:proofErr w:type="spellEnd"/>
      <w:r w:rsidRPr="001F087E">
        <w:rPr>
          <w:rFonts w:ascii="Times New Roman" w:hAnsi="Times New Roman" w:cs="Times New Roman"/>
        </w:rPr>
        <w:t xml:space="preserve">, T., </w:t>
      </w:r>
      <w:proofErr w:type="spellStart"/>
      <w:r w:rsidRPr="001F087E">
        <w:rPr>
          <w:rFonts w:ascii="Times New Roman" w:hAnsi="Times New Roman" w:cs="Times New Roman"/>
        </w:rPr>
        <w:t>Hulson</w:t>
      </w:r>
      <w:proofErr w:type="spellEnd"/>
      <w:r w:rsidRPr="001F087E">
        <w:rPr>
          <w:rFonts w:ascii="Times New Roman" w:hAnsi="Times New Roman" w:cs="Times New Roman"/>
        </w:rPr>
        <w:t xml:space="preserve">, P. J., </w:t>
      </w:r>
      <w:proofErr w:type="spellStart"/>
      <w:r w:rsidRPr="001F087E">
        <w:rPr>
          <w:rFonts w:ascii="Times New Roman" w:hAnsi="Times New Roman" w:cs="Times New Roman"/>
        </w:rPr>
        <w:t>Ianelli</w:t>
      </w:r>
      <w:proofErr w:type="spellEnd"/>
      <w:r w:rsidRPr="001F087E">
        <w:rPr>
          <w:rFonts w:ascii="Times New Roman" w:hAnsi="Times New Roman" w:cs="Times New Roman"/>
        </w:rPr>
        <w:t xml:space="preserve">, J., </w:t>
      </w:r>
      <w:proofErr w:type="spellStart"/>
      <w:r w:rsidRPr="001F087E">
        <w:rPr>
          <w:rFonts w:ascii="Times New Roman" w:hAnsi="Times New Roman" w:cs="Times New Roman"/>
        </w:rPr>
        <w:t>Kotwicki</w:t>
      </w:r>
      <w:proofErr w:type="spellEnd"/>
      <w:r w:rsidRPr="001F087E">
        <w:rPr>
          <w:rFonts w:ascii="Times New Roman" w:hAnsi="Times New Roman" w:cs="Times New Roman"/>
        </w:rPr>
        <w:t xml:space="preserve">, S., Lowe, S., Lunsford, C., </w:t>
      </w:r>
      <w:proofErr w:type="spellStart"/>
      <w:r w:rsidRPr="001F087E">
        <w:rPr>
          <w:rFonts w:ascii="Times New Roman" w:hAnsi="Times New Roman" w:cs="Times New Roman"/>
        </w:rPr>
        <w:t>McKelvey</w:t>
      </w:r>
      <w:proofErr w:type="spellEnd"/>
      <w:r w:rsidRPr="001F087E">
        <w:rPr>
          <w:rFonts w:ascii="Times New Roman" w:hAnsi="Times New Roman" w:cs="Times New Roman"/>
        </w:rPr>
        <w:t xml:space="preserve">, D., </w:t>
      </w:r>
      <w:r w:rsidR="00E40939" w:rsidRPr="001F087E">
        <w:rPr>
          <w:rFonts w:ascii="Times New Roman" w:hAnsi="Times New Roman" w:cs="Times New Roman"/>
        </w:rPr>
        <w:t xml:space="preserve">Nichol, D., </w:t>
      </w:r>
      <w:proofErr w:type="spellStart"/>
      <w:r w:rsidR="00E40939" w:rsidRPr="001F087E">
        <w:rPr>
          <w:rFonts w:ascii="Times New Roman" w:hAnsi="Times New Roman" w:cs="Times New Roman"/>
        </w:rPr>
        <w:t>Ormseth</w:t>
      </w:r>
      <w:proofErr w:type="spellEnd"/>
      <w:r w:rsidR="00E40939" w:rsidRPr="001F087E">
        <w:rPr>
          <w:rFonts w:ascii="Times New Roman" w:hAnsi="Times New Roman" w:cs="Times New Roman"/>
        </w:rPr>
        <w:t>, O.</w:t>
      </w:r>
      <w:r w:rsidRPr="001F087E">
        <w:rPr>
          <w:rFonts w:ascii="Times New Roman" w:hAnsi="Times New Roman" w:cs="Times New Roman"/>
        </w:rPr>
        <w:t xml:space="preserve">A., </w:t>
      </w:r>
      <w:proofErr w:type="spellStart"/>
      <w:r w:rsidRPr="001F087E">
        <w:rPr>
          <w:rFonts w:ascii="Times New Roman" w:hAnsi="Times New Roman" w:cs="Times New Roman"/>
        </w:rPr>
        <w:t>Palsson</w:t>
      </w:r>
      <w:proofErr w:type="spellEnd"/>
      <w:r w:rsidRPr="001F087E">
        <w:rPr>
          <w:rFonts w:ascii="Times New Roman" w:hAnsi="Times New Roman" w:cs="Times New Roman"/>
        </w:rPr>
        <w:t>, W.</w:t>
      </w:r>
      <w:r w:rsidR="00E40939" w:rsidRPr="001F087E">
        <w:rPr>
          <w:rFonts w:ascii="Times New Roman" w:hAnsi="Times New Roman" w:cs="Times New Roman"/>
        </w:rPr>
        <w:t xml:space="preserve">, </w:t>
      </w:r>
      <w:proofErr w:type="spellStart"/>
      <w:r w:rsidR="00E40939" w:rsidRPr="001F087E">
        <w:rPr>
          <w:rFonts w:ascii="Times New Roman" w:hAnsi="Times New Roman" w:cs="Times New Roman"/>
        </w:rPr>
        <w:t>Rodgveller</w:t>
      </w:r>
      <w:proofErr w:type="spellEnd"/>
      <w:r w:rsidR="00E40939" w:rsidRPr="001F087E">
        <w:rPr>
          <w:rFonts w:ascii="Times New Roman" w:hAnsi="Times New Roman" w:cs="Times New Roman"/>
        </w:rPr>
        <w:t xml:space="preserve">, C. J., </w:t>
      </w:r>
      <w:proofErr w:type="spellStart"/>
      <w:r w:rsidR="00E40939" w:rsidRPr="001F087E">
        <w:rPr>
          <w:rFonts w:ascii="Times New Roman" w:hAnsi="Times New Roman" w:cs="Times New Roman"/>
        </w:rPr>
        <w:t>Rooper</w:t>
      </w:r>
      <w:proofErr w:type="spellEnd"/>
      <w:r w:rsidR="00E40939" w:rsidRPr="001F087E">
        <w:rPr>
          <w:rFonts w:ascii="Times New Roman" w:hAnsi="Times New Roman" w:cs="Times New Roman"/>
        </w:rPr>
        <w:t>, C.</w:t>
      </w:r>
      <w:r w:rsidRPr="001F087E">
        <w:rPr>
          <w:rFonts w:ascii="Times New Roman" w:hAnsi="Times New Roman" w:cs="Times New Roman"/>
        </w:rPr>
        <w:t xml:space="preserve">N., Spencer, P., Spies, I., Stockhausen, W., </w:t>
      </w:r>
      <w:proofErr w:type="spellStart"/>
      <w:r w:rsidRPr="001F087E">
        <w:rPr>
          <w:rFonts w:ascii="Times New Roman" w:hAnsi="Times New Roman" w:cs="Times New Roman"/>
        </w:rPr>
        <w:t>TenBrink</w:t>
      </w:r>
      <w:proofErr w:type="spellEnd"/>
      <w:r w:rsidRPr="001F087E">
        <w:rPr>
          <w:rFonts w:ascii="Times New Roman" w:hAnsi="Times New Roman" w:cs="Times New Roman"/>
        </w:rPr>
        <w:t xml:space="preserve">, T., Thompson, G., </w:t>
      </w:r>
      <w:proofErr w:type="spellStart"/>
      <w:r w:rsidRPr="001F087E">
        <w:rPr>
          <w:rFonts w:ascii="Times New Roman" w:hAnsi="Times New Roman" w:cs="Times New Roman"/>
        </w:rPr>
        <w:t>Tribuzio</w:t>
      </w:r>
      <w:proofErr w:type="spellEnd"/>
      <w:r w:rsidRPr="001F087E">
        <w:rPr>
          <w:rFonts w:ascii="Times New Roman" w:hAnsi="Times New Roman" w:cs="Times New Roman"/>
        </w:rPr>
        <w:t xml:space="preserve">, C., </w:t>
      </w:r>
      <w:proofErr w:type="spellStart"/>
      <w:r w:rsidRPr="001F087E">
        <w:rPr>
          <w:rFonts w:ascii="Times New Roman" w:hAnsi="Times New Roman" w:cs="Times New Roman"/>
        </w:rPr>
        <w:t>Wilderbuer</w:t>
      </w:r>
      <w:proofErr w:type="spellEnd"/>
      <w:r w:rsidRPr="001F087E">
        <w:rPr>
          <w:rFonts w:ascii="Times New Roman" w:hAnsi="Times New Roman" w:cs="Times New Roman"/>
        </w:rPr>
        <w:t xml:space="preserve">, T., </w:t>
      </w:r>
      <w:r w:rsidR="00E40939" w:rsidRPr="001F087E">
        <w:rPr>
          <w:rFonts w:ascii="Times New Roman" w:hAnsi="Times New Roman" w:cs="Times New Roman"/>
        </w:rPr>
        <w:t xml:space="preserve">&amp; </w:t>
      </w:r>
      <w:r w:rsidRPr="001F087E">
        <w:rPr>
          <w:rFonts w:ascii="Times New Roman" w:hAnsi="Times New Roman" w:cs="Times New Roman"/>
        </w:rPr>
        <w:t xml:space="preserve">Williamson, N. </w:t>
      </w:r>
      <w:r w:rsidR="00E40939" w:rsidRPr="001F087E">
        <w:rPr>
          <w:rFonts w:ascii="Times New Roman" w:hAnsi="Times New Roman" w:cs="Times New Roman"/>
        </w:rPr>
        <w:t>(</w:t>
      </w:r>
      <w:r w:rsidRPr="001F087E">
        <w:rPr>
          <w:rFonts w:ascii="Times New Roman" w:hAnsi="Times New Roman" w:cs="Times New Roman"/>
        </w:rPr>
        <w:t>2013</w:t>
      </w:r>
      <w:r w:rsidR="00E40939" w:rsidRPr="001F087E">
        <w:rPr>
          <w:rFonts w:ascii="Times New Roman" w:hAnsi="Times New Roman" w:cs="Times New Roman"/>
        </w:rPr>
        <w:t>)</w:t>
      </w:r>
      <w:r w:rsidRPr="001F087E">
        <w:rPr>
          <w:rFonts w:ascii="Times New Roman" w:hAnsi="Times New Roman" w:cs="Times New Roman"/>
        </w:rPr>
        <w:t xml:space="preserve"> </w:t>
      </w:r>
      <w:r w:rsidRPr="0000745F">
        <w:rPr>
          <w:rFonts w:ascii="Times New Roman" w:hAnsi="Times New Roman" w:cs="Times New Roman"/>
          <w:i/>
        </w:rPr>
        <w:t xml:space="preserve">Stock assessment and fishery evaluation report for the </w:t>
      </w:r>
      <w:proofErr w:type="spellStart"/>
      <w:r w:rsidRPr="0000745F">
        <w:rPr>
          <w:rFonts w:ascii="Times New Roman" w:hAnsi="Times New Roman" w:cs="Times New Roman"/>
          <w:i/>
        </w:rPr>
        <w:t>groundfish</w:t>
      </w:r>
      <w:proofErr w:type="spellEnd"/>
      <w:r w:rsidRPr="0000745F">
        <w:rPr>
          <w:rFonts w:ascii="Times New Roman" w:hAnsi="Times New Roman" w:cs="Times New Roman"/>
          <w:i/>
        </w:rPr>
        <w:t xml:space="preserve"> resources of the Ber</w:t>
      </w:r>
      <w:r w:rsidR="00DA03C9" w:rsidRPr="0000745F">
        <w:rPr>
          <w:rFonts w:ascii="Times New Roman" w:hAnsi="Times New Roman" w:cs="Times New Roman"/>
          <w:i/>
        </w:rPr>
        <w:t>ing Sea/Aleutian Islands region</w:t>
      </w:r>
      <w:r w:rsidR="00DA03C9">
        <w:rPr>
          <w:rFonts w:ascii="Times New Roman" w:hAnsi="Times New Roman" w:cs="Times New Roman"/>
        </w:rPr>
        <w:t>.</w:t>
      </w:r>
      <w:r w:rsidRPr="001F087E">
        <w:rPr>
          <w:rFonts w:ascii="Times New Roman" w:hAnsi="Times New Roman" w:cs="Times New Roman"/>
        </w:rPr>
        <w:t xml:space="preserve"> North Pacific Fisherie</w:t>
      </w:r>
      <w:r w:rsidR="002F281A" w:rsidRPr="001F087E">
        <w:rPr>
          <w:rFonts w:ascii="Times New Roman" w:hAnsi="Times New Roman" w:cs="Times New Roman"/>
        </w:rPr>
        <w:t>s Management Council, Anchorage</w:t>
      </w:r>
      <w:r w:rsidRPr="001F087E">
        <w:rPr>
          <w:rFonts w:ascii="Times New Roman" w:hAnsi="Times New Roman" w:cs="Times New Roman"/>
        </w:rPr>
        <w:t>.</w:t>
      </w:r>
    </w:p>
    <w:p w14:paraId="28C19D20" w14:textId="4A7E740C" w:rsidR="008251CE" w:rsidRPr="001F087E" w:rsidRDefault="00E40939" w:rsidP="001632C8">
      <w:pPr>
        <w:spacing w:line="240" w:lineRule="auto"/>
        <w:ind w:left="720" w:hanging="720"/>
        <w:rPr>
          <w:rFonts w:ascii="Times New Roman" w:hAnsi="Times New Roman" w:cs="Times New Roman"/>
        </w:rPr>
      </w:pPr>
      <w:r w:rsidRPr="001F087E">
        <w:rPr>
          <w:rFonts w:ascii="Times New Roman" w:hAnsi="Times New Roman" w:cs="Times New Roman"/>
        </w:rPr>
        <w:t>Bailey, K.</w:t>
      </w:r>
      <w:r w:rsidR="00CA07D6" w:rsidRPr="001F087E">
        <w:rPr>
          <w:rFonts w:ascii="Times New Roman" w:hAnsi="Times New Roman" w:cs="Times New Roman"/>
        </w:rPr>
        <w:t xml:space="preserve">M., </w:t>
      </w:r>
      <w:proofErr w:type="spellStart"/>
      <w:r w:rsidR="00CA07D6" w:rsidRPr="001F087E">
        <w:rPr>
          <w:rFonts w:ascii="Times New Roman" w:hAnsi="Times New Roman" w:cs="Times New Roman"/>
        </w:rPr>
        <w:t>Stabeno</w:t>
      </w:r>
      <w:proofErr w:type="spellEnd"/>
      <w:r w:rsidR="00CA07D6" w:rsidRPr="001F087E">
        <w:rPr>
          <w:rFonts w:ascii="Times New Roman" w:hAnsi="Times New Roman" w:cs="Times New Roman"/>
        </w:rPr>
        <w:t>, P.</w:t>
      </w:r>
      <w:r w:rsidRPr="001F087E">
        <w:rPr>
          <w:rFonts w:ascii="Times New Roman" w:hAnsi="Times New Roman" w:cs="Times New Roman"/>
        </w:rPr>
        <w:t xml:space="preserve">J., </w:t>
      </w:r>
      <w:r w:rsidR="002A7A27" w:rsidRPr="001F087E">
        <w:rPr>
          <w:rFonts w:ascii="Times New Roman" w:hAnsi="Times New Roman" w:cs="Times New Roman"/>
        </w:rPr>
        <w:t xml:space="preserve">&amp; </w:t>
      </w:r>
      <w:r w:rsidRPr="001F087E">
        <w:rPr>
          <w:rFonts w:ascii="Times New Roman" w:hAnsi="Times New Roman" w:cs="Times New Roman"/>
        </w:rPr>
        <w:t>Powers, D.</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1997</w:t>
      </w:r>
      <w:r w:rsidRPr="001F087E">
        <w:rPr>
          <w:rFonts w:ascii="Times New Roman" w:hAnsi="Times New Roman" w:cs="Times New Roman"/>
        </w:rPr>
        <w:t>)</w:t>
      </w:r>
      <w:r w:rsidR="00CA07D6" w:rsidRPr="001F087E">
        <w:rPr>
          <w:rFonts w:ascii="Times New Roman" w:hAnsi="Times New Roman" w:cs="Times New Roman"/>
        </w:rPr>
        <w:t xml:space="preserve"> </w:t>
      </w:r>
      <w:proofErr w:type="gramStart"/>
      <w:r w:rsidR="00CA07D6" w:rsidRPr="001F087E">
        <w:rPr>
          <w:rFonts w:ascii="Times New Roman" w:hAnsi="Times New Roman" w:cs="Times New Roman"/>
        </w:rPr>
        <w:t>The</w:t>
      </w:r>
      <w:proofErr w:type="gramEnd"/>
      <w:r w:rsidR="00CA07D6" w:rsidRPr="001F087E">
        <w:rPr>
          <w:rFonts w:ascii="Times New Roman" w:hAnsi="Times New Roman" w:cs="Times New Roman"/>
        </w:rPr>
        <w:t xml:space="preserve"> role of larval retention and transport features in mortality and potential gene flow of walleye </w:t>
      </w:r>
      <w:proofErr w:type="spellStart"/>
      <w:r w:rsidR="00CA07D6" w:rsidRPr="001F087E">
        <w:rPr>
          <w:rFonts w:ascii="Times New Roman" w:hAnsi="Times New Roman" w:cs="Times New Roman"/>
        </w:rPr>
        <w:t>pollock</w:t>
      </w:r>
      <w:proofErr w:type="spellEnd"/>
      <w:r w:rsidR="00CA07D6" w:rsidRPr="001F087E">
        <w:rPr>
          <w:rFonts w:ascii="Times New Roman" w:hAnsi="Times New Roman" w:cs="Times New Roman"/>
        </w:rPr>
        <w:t xml:space="preserve">. </w:t>
      </w:r>
      <w:r w:rsidR="00CA07D6"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1F087E">
        <w:rPr>
          <w:rFonts w:ascii="Times New Roman" w:hAnsi="Times New Roman" w:cs="Times New Roman"/>
          <w:b/>
        </w:rPr>
        <w:t>51</w:t>
      </w:r>
      <w:r w:rsidR="00CA07D6" w:rsidRPr="001F087E">
        <w:rPr>
          <w:rFonts w:ascii="Times New Roman" w:hAnsi="Times New Roman" w:cs="Times New Roman"/>
        </w:rPr>
        <w:t>(</w:t>
      </w:r>
      <w:proofErr w:type="spellStart"/>
      <w:r w:rsidR="00CA07D6" w:rsidRPr="001F087E">
        <w:rPr>
          <w:rFonts w:ascii="Times New Roman" w:hAnsi="Times New Roman" w:cs="Times New Roman"/>
        </w:rPr>
        <w:t>Suppl</w:t>
      </w:r>
      <w:proofErr w:type="spellEnd"/>
      <w:r w:rsidR="00CA07D6" w:rsidRPr="001F087E">
        <w:rPr>
          <w:rFonts w:ascii="Times New Roman" w:hAnsi="Times New Roman" w:cs="Times New Roman"/>
        </w:rPr>
        <w:t xml:space="preserve"> A)</w:t>
      </w:r>
      <w:r w:rsidRPr="001F087E">
        <w:rPr>
          <w:rFonts w:ascii="Times New Roman" w:hAnsi="Times New Roman" w:cs="Times New Roman"/>
        </w:rPr>
        <w:t>,</w:t>
      </w:r>
      <w:r w:rsidR="00CA07D6" w:rsidRPr="001F087E">
        <w:rPr>
          <w:rFonts w:ascii="Times New Roman" w:hAnsi="Times New Roman" w:cs="Times New Roman"/>
        </w:rPr>
        <w:t xml:space="preserve"> 135-154.</w:t>
      </w:r>
    </w:p>
    <w:p w14:paraId="4330E303" w14:textId="0806116C" w:rsidR="007A4D35" w:rsidRPr="001F087E" w:rsidRDefault="007A4D35"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Banerjee, S., Carlin, B.P., </w:t>
      </w:r>
      <w:proofErr w:type="spellStart"/>
      <w:r w:rsidRPr="001F087E">
        <w:rPr>
          <w:rFonts w:ascii="Times New Roman" w:hAnsi="Times New Roman" w:cs="Times New Roman"/>
        </w:rPr>
        <w:t>Gelfand</w:t>
      </w:r>
      <w:proofErr w:type="spellEnd"/>
      <w:r w:rsidRPr="001F087E">
        <w:rPr>
          <w:rFonts w:ascii="Times New Roman" w:hAnsi="Times New Roman" w:cs="Times New Roman"/>
        </w:rPr>
        <w:t xml:space="preserve">, A.E. </w:t>
      </w:r>
      <w:r w:rsidR="00E40939" w:rsidRPr="001F087E">
        <w:rPr>
          <w:rFonts w:ascii="Times New Roman" w:hAnsi="Times New Roman" w:cs="Times New Roman"/>
        </w:rPr>
        <w:t>(</w:t>
      </w:r>
      <w:r w:rsidRPr="001F087E">
        <w:rPr>
          <w:rFonts w:ascii="Times New Roman" w:hAnsi="Times New Roman" w:cs="Times New Roman"/>
        </w:rPr>
        <w:t>2004</w:t>
      </w:r>
      <w:r w:rsidR="00E40939"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Hierarchical Modeling and Analysis for Spatial Data</w:t>
      </w:r>
      <w:r w:rsidR="00DA03C9">
        <w:rPr>
          <w:rFonts w:ascii="Times New Roman" w:hAnsi="Times New Roman" w:cs="Times New Roman"/>
        </w:rPr>
        <w:t>.</w:t>
      </w:r>
      <w:proofErr w:type="gramEnd"/>
      <w:r w:rsidRPr="001F087E">
        <w:rPr>
          <w:rFonts w:ascii="Times New Roman" w:hAnsi="Times New Roman" w:cs="Times New Roman"/>
        </w:rPr>
        <w:t xml:space="preserve"> </w:t>
      </w:r>
      <w:proofErr w:type="spellStart"/>
      <w:r w:rsidR="0067100A" w:rsidRPr="001F087E">
        <w:rPr>
          <w:rFonts w:ascii="Times New Roman" w:hAnsi="Times New Roman" w:cs="Times New Roman"/>
        </w:rPr>
        <w:t>Crc</w:t>
      </w:r>
      <w:proofErr w:type="spellEnd"/>
      <w:r w:rsidR="0067100A" w:rsidRPr="001F087E">
        <w:rPr>
          <w:rFonts w:ascii="Times New Roman" w:hAnsi="Times New Roman" w:cs="Times New Roman"/>
        </w:rPr>
        <w:t xml:space="preserve"> Press</w:t>
      </w:r>
      <w:r w:rsidR="002A7A27" w:rsidRPr="001F087E">
        <w:rPr>
          <w:rFonts w:ascii="Times New Roman" w:hAnsi="Times New Roman" w:cs="Times New Roman"/>
        </w:rPr>
        <w:t>, Boca Raton</w:t>
      </w:r>
      <w:r w:rsidRPr="001F087E">
        <w:rPr>
          <w:rFonts w:ascii="Times New Roman" w:hAnsi="Times New Roman" w:cs="Times New Roman"/>
        </w:rPr>
        <w:t>.</w:t>
      </w:r>
    </w:p>
    <w:p w14:paraId="6C79EDF6" w14:textId="5A1F37F9" w:rsidR="00CE22C1" w:rsidRPr="001F087E" w:rsidRDefault="002A7A27"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G.A., Hare, J.</w:t>
      </w:r>
      <w:r w:rsidR="00CE22C1" w:rsidRPr="001F087E">
        <w:rPr>
          <w:rFonts w:ascii="Times New Roman" w:hAnsi="Times New Roman" w:cs="Times New Roman"/>
        </w:rPr>
        <w:t xml:space="preserve">A., </w:t>
      </w:r>
      <w:r w:rsidRPr="001F087E">
        <w:rPr>
          <w:rFonts w:ascii="Times New Roman" w:hAnsi="Times New Roman" w:cs="Times New Roman"/>
        </w:rPr>
        <w:t>&amp; Sheehan, D.</w:t>
      </w:r>
      <w:r w:rsidR="00CE22C1" w:rsidRPr="001F087E">
        <w:rPr>
          <w:rFonts w:ascii="Times New Roman" w:hAnsi="Times New Roman" w:cs="Times New Roman"/>
        </w:rPr>
        <w:t xml:space="preserve">D. </w:t>
      </w:r>
      <w:r w:rsidRPr="001F087E">
        <w:rPr>
          <w:rFonts w:ascii="Times New Roman" w:hAnsi="Times New Roman" w:cs="Times New Roman"/>
        </w:rPr>
        <w:t>(</w:t>
      </w:r>
      <w:r w:rsidR="00CE22C1" w:rsidRPr="001F087E">
        <w:rPr>
          <w:rFonts w:ascii="Times New Roman" w:hAnsi="Times New Roman" w:cs="Times New Roman"/>
        </w:rPr>
        <w:t>1999</w:t>
      </w:r>
      <w:r w:rsidRPr="001F087E">
        <w:rPr>
          <w:rFonts w:ascii="Times New Roman" w:hAnsi="Times New Roman" w:cs="Times New Roman"/>
        </w:rPr>
        <w:t>)</w:t>
      </w:r>
      <w:r w:rsidR="00CE22C1" w:rsidRPr="001F087E">
        <w:rPr>
          <w:rFonts w:ascii="Times New Roman" w:hAnsi="Times New Roman" w:cs="Times New Roman"/>
        </w:rPr>
        <w:t xml:space="preserve"> </w:t>
      </w:r>
      <w:proofErr w:type="gramStart"/>
      <w:r w:rsidR="00CE22C1" w:rsidRPr="001F087E">
        <w:rPr>
          <w:rFonts w:ascii="Times New Roman" w:hAnsi="Times New Roman" w:cs="Times New Roman"/>
        </w:rPr>
        <w:t>The</w:t>
      </w:r>
      <w:proofErr w:type="gramEnd"/>
      <w:r w:rsidR="00CE22C1" w:rsidRPr="001F087E">
        <w:rPr>
          <w:rFonts w:ascii="Times New Roman" w:hAnsi="Times New Roman" w:cs="Times New Roman"/>
        </w:rPr>
        <w:t xml:space="preserve"> role of life history parameters as indicators of stock structure. </w:t>
      </w:r>
      <w:r w:rsidR="00CE22C1" w:rsidRPr="001F087E">
        <w:rPr>
          <w:rFonts w:ascii="Times New Roman" w:hAnsi="Times New Roman" w:cs="Times New Roman"/>
          <w:i/>
        </w:rPr>
        <w:t>Fish</w:t>
      </w:r>
      <w:r w:rsidRPr="001F087E">
        <w:rPr>
          <w:rFonts w:ascii="Times New Roman" w:hAnsi="Times New Roman" w:cs="Times New Roman"/>
          <w:i/>
        </w:rPr>
        <w:t>eries Research</w:t>
      </w:r>
      <w:r w:rsidRPr="001F087E">
        <w:rPr>
          <w:rFonts w:ascii="Times New Roman" w:hAnsi="Times New Roman" w:cs="Times New Roman"/>
        </w:rPr>
        <w:t>,</w:t>
      </w:r>
      <w:r w:rsidR="00CE22C1" w:rsidRPr="001F087E">
        <w:rPr>
          <w:rFonts w:ascii="Times New Roman" w:hAnsi="Times New Roman" w:cs="Times New Roman"/>
        </w:rPr>
        <w:t xml:space="preserve"> </w:t>
      </w:r>
      <w:r w:rsidR="00CE22C1" w:rsidRPr="001F087E">
        <w:rPr>
          <w:rFonts w:ascii="Times New Roman" w:hAnsi="Times New Roman" w:cs="Times New Roman"/>
          <w:b/>
        </w:rPr>
        <w:t>43</w:t>
      </w:r>
      <w:r w:rsidR="00CE22C1" w:rsidRPr="001F087E">
        <w:rPr>
          <w:rFonts w:ascii="Times New Roman" w:hAnsi="Times New Roman" w:cs="Times New Roman"/>
        </w:rPr>
        <w:t>(1-3)</w:t>
      </w:r>
      <w:r w:rsidRPr="001F087E">
        <w:rPr>
          <w:rFonts w:ascii="Times New Roman" w:hAnsi="Times New Roman" w:cs="Times New Roman"/>
        </w:rPr>
        <w:t>,</w:t>
      </w:r>
      <w:r w:rsidR="00CE22C1" w:rsidRPr="001F087E">
        <w:rPr>
          <w:rFonts w:ascii="Times New Roman" w:hAnsi="Times New Roman" w:cs="Times New Roman"/>
        </w:rPr>
        <w:t xml:space="preserve"> 141-163.</w:t>
      </w:r>
    </w:p>
    <w:p w14:paraId="423C13D0" w14:textId="53912271" w:rsidR="001A72F1" w:rsidRPr="001F087E" w:rsidRDefault="001A72F1" w:rsidP="001A72F1">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Begg</w:t>
      </w:r>
      <w:proofErr w:type="spellEnd"/>
      <w:r w:rsidRPr="001F087E">
        <w:rPr>
          <w:rFonts w:ascii="Times New Roman" w:hAnsi="Times New Roman" w:cs="Times New Roman"/>
        </w:rPr>
        <w:t>, G</w:t>
      </w:r>
      <w:r w:rsidR="002A7A27" w:rsidRPr="001F087E">
        <w:rPr>
          <w:rFonts w:ascii="Times New Roman" w:hAnsi="Times New Roman" w:cs="Times New Roman"/>
        </w:rPr>
        <w:t>.</w:t>
      </w:r>
      <w:r w:rsidRPr="001F087E">
        <w:rPr>
          <w:rFonts w:ascii="Times New Roman" w:hAnsi="Times New Roman" w:cs="Times New Roman"/>
        </w:rPr>
        <w:t xml:space="preserve">A., </w:t>
      </w:r>
      <w:r w:rsidR="002A7A27" w:rsidRPr="001F087E">
        <w:rPr>
          <w:rFonts w:ascii="Times New Roman" w:hAnsi="Times New Roman" w:cs="Times New Roman"/>
        </w:rPr>
        <w:t xml:space="preserve">&amp; </w:t>
      </w:r>
      <w:r w:rsidRPr="001F087E">
        <w:rPr>
          <w:rFonts w:ascii="Times New Roman" w:hAnsi="Times New Roman" w:cs="Times New Roman"/>
        </w:rPr>
        <w:t xml:space="preserve">Waldman, J.R. </w:t>
      </w:r>
      <w:r w:rsidR="002A7A27" w:rsidRPr="001F087E">
        <w:rPr>
          <w:rFonts w:ascii="Times New Roman" w:hAnsi="Times New Roman" w:cs="Times New Roman"/>
        </w:rPr>
        <w:t>(</w:t>
      </w:r>
      <w:r w:rsidRPr="001F087E">
        <w:rPr>
          <w:rFonts w:ascii="Times New Roman" w:hAnsi="Times New Roman" w:cs="Times New Roman"/>
        </w:rPr>
        <w:t>1999</w:t>
      </w:r>
      <w:r w:rsidR="002A7A27"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holistic approach to </w:t>
      </w:r>
      <w:r w:rsidR="002A7A27" w:rsidRPr="001F087E">
        <w:rPr>
          <w:rFonts w:ascii="Times New Roman" w:hAnsi="Times New Roman" w:cs="Times New Roman"/>
        </w:rPr>
        <w:t xml:space="preserve">fish stock identification. </w:t>
      </w:r>
      <w:r w:rsidR="002A7A27" w:rsidRPr="001F087E">
        <w:rPr>
          <w:rFonts w:ascii="Times New Roman" w:hAnsi="Times New Roman" w:cs="Times New Roman"/>
          <w:i/>
        </w:rPr>
        <w:t>Fisheries Research</w:t>
      </w:r>
      <w:r w:rsidR="002A7A27"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43</w:t>
      </w:r>
      <w:r w:rsidRPr="001F087E">
        <w:rPr>
          <w:rFonts w:ascii="Times New Roman" w:hAnsi="Times New Roman" w:cs="Times New Roman"/>
        </w:rPr>
        <w:t>(1-3)</w:t>
      </w:r>
      <w:r w:rsidR="002A7A27" w:rsidRPr="001F087E">
        <w:rPr>
          <w:rFonts w:ascii="Times New Roman" w:hAnsi="Times New Roman" w:cs="Times New Roman"/>
        </w:rPr>
        <w:t>,</w:t>
      </w:r>
      <w:r w:rsidRPr="001F087E">
        <w:rPr>
          <w:rFonts w:ascii="Times New Roman" w:hAnsi="Times New Roman" w:cs="Times New Roman"/>
        </w:rPr>
        <w:t xml:space="preserve"> 35-44.</w:t>
      </w:r>
    </w:p>
    <w:p w14:paraId="5DB9947E" w14:textId="4B2F272F" w:rsidR="00A23714" w:rsidRPr="001F087E" w:rsidRDefault="002A7A27" w:rsidP="00A23714">
      <w:pPr>
        <w:spacing w:line="240" w:lineRule="auto"/>
        <w:ind w:left="720" w:hanging="720"/>
        <w:rPr>
          <w:rFonts w:ascii="Times New Roman" w:hAnsi="Times New Roman" w:cs="Times New Roman"/>
        </w:rPr>
      </w:pPr>
      <w:proofErr w:type="spellStart"/>
      <w:r w:rsidRPr="001F087E">
        <w:rPr>
          <w:rFonts w:ascii="Times New Roman" w:hAnsi="Times New Roman" w:cs="Times New Roman"/>
        </w:rPr>
        <w:t>Botsford</w:t>
      </w:r>
      <w:proofErr w:type="spellEnd"/>
      <w:r w:rsidRPr="001F087E">
        <w:rPr>
          <w:rFonts w:ascii="Times New Roman" w:hAnsi="Times New Roman" w:cs="Times New Roman"/>
        </w:rPr>
        <w:t>, L.</w:t>
      </w:r>
      <w:r w:rsidR="00A23714" w:rsidRPr="001F087E">
        <w:rPr>
          <w:rFonts w:ascii="Times New Roman" w:hAnsi="Times New Roman" w:cs="Times New Roman"/>
        </w:rPr>
        <w:t xml:space="preserve">W, </w:t>
      </w:r>
      <w:proofErr w:type="spellStart"/>
      <w:r w:rsidR="00A23714" w:rsidRPr="001F087E">
        <w:rPr>
          <w:rFonts w:ascii="Times New Roman" w:hAnsi="Times New Roman" w:cs="Times New Roman"/>
        </w:rPr>
        <w:t>Castilla</w:t>
      </w:r>
      <w:proofErr w:type="spellEnd"/>
      <w:r w:rsidR="00A23714" w:rsidRPr="001F087E">
        <w:rPr>
          <w:rFonts w:ascii="Times New Roman" w:hAnsi="Times New Roman" w:cs="Times New Roman"/>
        </w:rPr>
        <w:t xml:space="preserve">, J.C., </w:t>
      </w:r>
      <w:r w:rsidRPr="001F087E">
        <w:rPr>
          <w:rFonts w:ascii="Times New Roman" w:hAnsi="Times New Roman" w:cs="Times New Roman"/>
        </w:rPr>
        <w:t xml:space="preserve">&amp; </w:t>
      </w:r>
      <w:r w:rsidR="00A23714" w:rsidRPr="001F087E">
        <w:rPr>
          <w:rFonts w:ascii="Times New Roman" w:hAnsi="Times New Roman" w:cs="Times New Roman"/>
        </w:rPr>
        <w:t xml:space="preserve">Peterson, C.H. </w:t>
      </w:r>
      <w:r w:rsidRPr="001F087E">
        <w:rPr>
          <w:rFonts w:ascii="Times New Roman" w:hAnsi="Times New Roman" w:cs="Times New Roman"/>
        </w:rPr>
        <w:t>(</w:t>
      </w:r>
      <w:r w:rsidR="00A23714" w:rsidRPr="001F087E">
        <w:rPr>
          <w:rFonts w:ascii="Times New Roman" w:hAnsi="Times New Roman" w:cs="Times New Roman"/>
        </w:rPr>
        <w:t>1997</w:t>
      </w:r>
      <w:r w:rsidRPr="001F087E">
        <w:rPr>
          <w:rFonts w:ascii="Times New Roman" w:hAnsi="Times New Roman" w:cs="Times New Roman"/>
        </w:rPr>
        <w:t>)</w:t>
      </w:r>
      <w:r w:rsidR="00A23714" w:rsidRPr="001F087E">
        <w:rPr>
          <w:rFonts w:ascii="Times New Roman" w:hAnsi="Times New Roman" w:cs="Times New Roman"/>
        </w:rPr>
        <w:t xml:space="preserve"> </w:t>
      </w:r>
      <w:proofErr w:type="gramStart"/>
      <w:r w:rsidR="00A23714" w:rsidRPr="001F087E">
        <w:rPr>
          <w:rFonts w:ascii="Times New Roman" w:hAnsi="Times New Roman" w:cs="Times New Roman"/>
        </w:rPr>
        <w:t>The</w:t>
      </w:r>
      <w:proofErr w:type="gramEnd"/>
      <w:r w:rsidR="00A23714" w:rsidRPr="001F087E">
        <w:rPr>
          <w:rFonts w:ascii="Times New Roman" w:hAnsi="Times New Roman" w:cs="Times New Roman"/>
        </w:rPr>
        <w:t xml:space="preserve"> management of fisheries and marine ecosystems. </w:t>
      </w:r>
      <w:r w:rsidR="00A23714" w:rsidRPr="001F087E">
        <w:rPr>
          <w:rFonts w:ascii="Times New Roman" w:hAnsi="Times New Roman" w:cs="Times New Roman"/>
          <w:i/>
        </w:rPr>
        <w:t>Science</w:t>
      </w:r>
      <w:r w:rsidRPr="001F087E">
        <w:rPr>
          <w:rFonts w:ascii="Times New Roman" w:hAnsi="Times New Roman" w:cs="Times New Roman"/>
          <w:i/>
        </w:rPr>
        <w:t>,</w:t>
      </w:r>
      <w:r w:rsidR="00A23714" w:rsidRPr="001F087E">
        <w:rPr>
          <w:rFonts w:ascii="Times New Roman" w:hAnsi="Times New Roman" w:cs="Times New Roman"/>
        </w:rPr>
        <w:t xml:space="preserve"> </w:t>
      </w:r>
      <w:r w:rsidR="00A23714" w:rsidRPr="001F087E">
        <w:rPr>
          <w:rFonts w:ascii="Times New Roman" w:hAnsi="Times New Roman" w:cs="Times New Roman"/>
          <w:b/>
        </w:rPr>
        <w:t>277</w:t>
      </w:r>
      <w:r w:rsidRPr="001F087E">
        <w:rPr>
          <w:rFonts w:ascii="Times New Roman" w:hAnsi="Times New Roman" w:cs="Times New Roman"/>
        </w:rPr>
        <w:t>,</w:t>
      </w:r>
      <w:r w:rsidR="00A23714" w:rsidRPr="001F087E">
        <w:rPr>
          <w:rFonts w:ascii="Times New Roman" w:hAnsi="Times New Roman" w:cs="Times New Roman"/>
        </w:rPr>
        <w:t xml:space="preserve"> 509-515.</w:t>
      </w:r>
    </w:p>
    <w:p w14:paraId="10237A36" w14:textId="4A88C9B1" w:rsidR="00303172" w:rsidRPr="001F087E" w:rsidRDefault="002A7A27"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Campana</w:t>
      </w:r>
      <w:proofErr w:type="spellEnd"/>
      <w:r w:rsidRPr="001F087E">
        <w:rPr>
          <w:rFonts w:ascii="Times New Roman" w:hAnsi="Times New Roman" w:cs="Times New Roman"/>
        </w:rPr>
        <w:t>, S.</w:t>
      </w:r>
      <w:r w:rsidR="00303172" w:rsidRPr="001F087E">
        <w:rPr>
          <w:rFonts w:ascii="Times New Roman" w:hAnsi="Times New Roman" w:cs="Times New Roman"/>
        </w:rPr>
        <w:t xml:space="preserve">E., </w:t>
      </w:r>
      <w:proofErr w:type="spellStart"/>
      <w:r w:rsidR="00303172" w:rsidRPr="001F087E">
        <w:rPr>
          <w:rFonts w:ascii="Times New Roman" w:hAnsi="Times New Roman" w:cs="Times New Roman"/>
        </w:rPr>
        <w:t>Gagn</w:t>
      </w:r>
      <w:r w:rsidR="00B47639" w:rsidRPr="001F087E">
        <w:rPr>
          <w:rFonts w:ascii="Times New Roman" w:hAnsi="Times New Roman" w:cs="Times New Roman"/>
        </w:rPr>
        <w:t>é</w:t>
      </w:r>
      <w:proofErr w:type="spellEnd"/>
      <w:r w:rsidR="00B47639" w:rsidRPr="001F087E">
        <w:rPr>
          <w:rFonts w:ascii="Times New Roman" w:hAnsi="Times New Roman" w:cs="Times New Roman"/>
        </w:rPr>
        <w:t xml:space="preserve">, J.A., </w:t>
      </w:r>
      <w:r w:rsidRPr="001F087E">
        <w:rPr>
          <w:rFonts w:ascii="Times New Roman" w:hAnsi="Times New Roman" w:cs="Times New Roman"/>
        </w:rPr>
        <w:t>&amp; McLaren, J.</w:t>
      </w:r>
      <w:r w:rsidR="00B47639" w:rsidRPr="001F087E">
        <w:rPr>
          <w:rFonts w:ascii="Times New Roman" w:hAnsi="Times New Roman" w:cs="Times New Roman"/>
        </w:rPr>
        <w:t xml:space="preserve">W. </w:t>
      </w:r>
      <w:r w:rsidR="002C46C6">
        <w:rPr>
          <w:rFonts w:ascii="Times New Roman" w:hAnsi="Times New Roman" w:cs="Times New Roman"/>
        </w:rPr>
        <w:t>(</w:t>
      </w:r>
      <w:r w:rsidR="00B47639" w:rsidRPr="001F087E">
        <w:rPr>
          <w:rFonts w:ascii="Times New Roman" w:hAnsi="Times New Roman" w:cs="Times New Roman"/>
        </w:rPr>
        <w:t>1995</w:t>
      </w:r>
      <w:r w:rsidR="002C46C6">
        <w:rPr>
          <w:rFonts w:ascii="Times New Roman" w:hAnsi="Times New Roman" w:cs="Times New Roman"/>
        </w:rPr>
        <w:t>)</w:t>
      </w:r>
      <w:r w:rsidR="00B47639" w:rsidRPr="001F087E">
        <w:rPr>
          <w:rFonts w:ascii="Times New Roman" w:hAnsi="Times New Roman" w:cs="Times New Roman"/>
        </w:rPr>
        <w:t xml:space="preserve"> Elemental fingerprinting of fish otoliths using ID-ICPMS.</w:t>
      </w:r>
      <w:proofErr w:type="gramEnd"/>
      <w:r w:rsidR="00B47639" w:rsidRPr="001F087E">
        <w:rPr>
          <w:rFonts w:ascii="Times New Roman" w:hAnsi="Times New Roman" w:cs="Times New Roman"/>
        </w:rPr>
        <w:t xml:space="preserve"> </w:t>
      </w:r>
      <w:r w:rsidR="00B47639" w:rsidRPr="001F087E">
        <w:rPr>
          <w:rFonts w:ascii="Times New Roman" w:hAnsi="Times New Roman" w:cs="Times New Roman"/>
          <w:i/>
        </w:rPr>
        <w:t>Mar</w:t>
      </w:r>
      <w:r w:rsidRPr="001F087E">
        <w:rPr>
          <w:rFonts w:ascii="Times New Roman" w:hAnsi="Times New Roman" w:cs="Times New Roman"/>
          <w:i/>
        </w:rPr>
        <w:t>ine Ecology Progress Series</w:t>
      </w:r>
      <w:r w:rsidRPr="001F087E">
        <w:rPr>
          <w:rFonts w:ascii="Times New Roman" w:hAnsi="Times New Roman" w:cs="Times New Roman"/>
        </w:rPr>
        <w:t>,</w:t>
      </w:r>
      <w:r w:rsidR="00B47639" w:rsidRPr="001F087E">
        <w:rPr>
          <w:rFonts w:ascii="Times New Roman" w:hAnsi="Times New Roman" w:cs="Times New Roman"/>
        </w:rPr>
        <w:t xml:space="preserve"> </w:t>
      </w:r>
      <w:r w:rsidR="00B47639" w:rsidRPr="001F087E">
        <w:rPr>
          <w:rFonts w:ascii="Times New Roman" w:hAnsi="Times New Roman" w:cs="Times New Roman"/>
          <w:b/>
        </w:rPr>
        <w:t>122</w:t>
      </w:r>
      <w:r w:rsidRPr="001F087E">
        <w:rPr>
          <w:rFonts w:ascii="Times New Roman" w:hAnsi="Times New Roman" w:cs="Times New Roman"/>
        </w:rPr>
        <w:t>,</w:t>
      </w:r>
      <w:r w:rsidR="00B47639" w:rsidRPr="001F087E">
        <w:rPr>
          <w:rFonts w:ascii="Times New Roman" w:hAnsi="Times New Roman" w:cs="Times New Roman"/>
        </w:rPr>
        <w:t xml:space="preserve"> 115-120.</w:t>
      </w:r>
    </w:p>
    <w:p w14:paraId="61051C78" w14:textId="44E79AFB" w:rsidR="00FF5221" w:rsidRPr="001F087E" w:rsidRDefault="002A7A27" w:rsidP="00FF5221">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Carvalho</w:t>
      </w:r>
      <w:proofErr w:type="spellEnd"/>
      <w:r w:rsidRPr="001F087E">
        <w:rPr>
          <w:rFonts w:ascii="Times New Roman" w:hAnsi="Times New Roman" w:cs="Times New Roman"/>
        </w:rPr>
        <w:t>, G.</w:t>
      </w:r>
      <w:r w:rsidR="00FF5221" w:rsidRPr="001F087E">
        <w:rPr>
          <w:rFonts w:ascii="Times New Roman" w:hAnsi="Times New Roman" w:cs="Times New Roman"/>
        </w:rPr>
        <w:t xml:space="preserve">R., </w:t>
      </w:r>
      <w:r w:rsidRPr="001F087E">
        <w:rPr>
          <w:rFonts w:ascii="Times New Roman" w:hAnsi="Times New Roman" w:cs="Times New Roman"/>
        </w:rPr>
        <w:t xml:space="preserve">&amp; </w:t>
      </w:r>
      <w:r w:rsidR="00FF5221" w:rsidRPr="001F087E">
        <w:rPr>
          <w:rFonts w:ascii="Times New Roman" w:hAnsi="Times New Roman" w:cs="Times New Roman"/>
        </w:rPr>
        <w:t xml:space="preserve">Hauser, L. </w:t>
      </w:r>
      <w:r w:rsidRPr="001F087E">
        <w:rPr>
          <w:rFonts w:ascii="Times New Roman" w:hAnsi="Times New Roman" w:cs="Times New Roman"/>
        </w:rPr>
        <w:t>(</w:t>
      </w:r>
      <w:r w:rsidR="00FF5221" w:rsidRPr="001F087E">
        <w:rPr>
          <w:rFonts w:ascii="Times New Roman" w:hAnsi="Times New Roman" w:cs="Times New Roman"/>
        </w:rPr>
        <w:t>1995</w:t>
      </w:r>
      <w:r w:rsidRPr="001F087E">
        <w:rPr>
          <w:rFonts w:ascii="Times New Roman" w:hAnsi="Times New Roman" w:cs="Times New Roman"/>
        </w:rPr>
        <w:t>)</w:t>
      </w:r>
      <w:r w:rsidR="00FF5221" w:rsidRPr="001F087E">
        <w:rPr>
          <w:rFonts w:ascii="Times New Roman" w:hAnsi="Times New Roman" w:cs="Times New Roman"/>
        </w:rPr>
        <w:t xml:space="preserve"> Molecular genetics and the stock concept in fisheries.</w:t>
      </w:r>
      <w:proofErr w:type="gramEnd"/>
      <w:r w:rsidR="00FF5221" w:rsidRPr="001F087E">
        <w:rPr>
          <w:rFonts w:ascii="Times New Roman" w:hAnsi="Times New Roman" w:cs="Times New Roman"/>
        </w:rPr>
        <w:t xml:space="preserve"> </w:t>
      </w:r>
      <w:r w:rsidR="00FF5221" w:rsidRPr="001F087E">
        <w:rPr>
          <w:rFonts w:ascii="Times New Roman" w:hAnsi="Times New Roman" w:cs="Times New Roman"/>
          <w:i/>
        </w:rPr>
        <w:t>In</w:t>
      </w:r>
      <w:r w:rsidR="00FF5221" w:rsidRPr="001F087E">
        <w:rPr>
          <w:rFonts w:ascii="Times New Roman" w:hAnsi="Times New Roman" w:cs="Times New Roman"/>
        </w:rPr>
        <w:t xml:space="preserve"> </w:t>
      </w:r>
      <w:r w:rsidR="00FF5221" w:rsidRPr="001F087E">
        <w:rPr>
          <w:rFonts w:ascii="Times New Roman" w:hAnsi="Times New Roman" w:cs="Times New Roman"/>
          <w:i/>
        </w:rPr>
        <w:t>Molecular Genetics in Fisheries</w:t>
      </w:r>
      <w:r w:rsidR="002F281A" w:rsidRPr="001F087E">
        <w:rPr>
          <w:rFonts w:ascii="Times New Roman" w:hAnsi="Times New Roman" w:cs="Times New Roman"/>
        </w:rPr>
        <w:t>,</w:t>
      </w:r>
      <w:r w:rsidR="00FF5221"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w:t>
      </w:r>
      <w:r w:rsidR="00FF5221" w:rsidRPr="001F087E">
        <w:rPr>
          <w:rFonts w:ascii="Times New Roman" w:hAnsi="Times New Roman" w:cs="Times New Roman"/>
        </w:rPr>
        <w:t>G.</w:t>
      </w:r>
      <w:r w:rsidRPr="001F087E">
        <w:rPr>
          <w:rFonts w:ascii="Times New Roman" w:hAnsi="Times New Roman" w:cs="Times New Roman"/>
        </w:rPr>
        <w:t xml:space="preserve">R. </w:t>
      </w:r>
      <w:proofErr w:type="spellStart"/>
      <w:r w:rsidRPr="001F087E">
        <w:rPr>
          <w:rFonts w:ascii="Times New Roman" w:hAnsi="Times New Roman" w:cs="Times New Roman"/>
        </w:rPr>
        <w:t>Carvalho</w:t>
      </w:r>
      <w:proofErr w:type="spellEnd"/>
      <w:r w:rsidRPr="001F087E">
        <w:rPr>
          <w:rFonts w:ascii="Times New Roman" w:hAnsi="Times New Roman" w:cs="Times New Roman"/>
        </w:rPr>
        <w:t xml:space="preserve"> &amp;</w:t>
      </w:r>
      <w:r w:rsidR="00FF5221" w:rsidRPr="001F087E">
        <w:rPr>
          <w:rFonts w:ascii="Times New Roman" w:hAnsi="Times New Roman" w:cs="Times New Roman"/>
        </w:rPr>
        <w:t xml:space="preserve"> T.J. Pitcher</w:t>
      </w:r>
      <w:r w:rsidRPr="001F087E">
        <w:rPr>
          <w:rFonts w:ascii="Times New Roman" w:hAnsi="Times New Roman" w:cs="Times New Roman"/>
        </w:rPr>
        <w:t>), pp. 55-79, Chapman and Hall, London</w:t>
      </w:r>
      <w:r w:rsidR="00FF5221" w:rsidRPr="001F087E">
        <w:rPr>
          <w:rFonts w:ascii="Times New Roman" w:hAnsi="Times New Roman" w:cs="Times New Roman"/>
        </w:rPr>
        <w:t>.</w:t>
      </w:r>
    </w:p>
    <w:p w14:paraId="7625D2EE" w14:textId="179900E6" w:rsidR="007D5D7C" w:rsidRPr="001F087E" w:rsidRDefault="002A7A27" w:rsidP="007D5D7C">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Casselman</w:t>
      </w:r>
      <w:proofErr w:type="spellEnd"/>
      <w:r w:rsidRPr="001F087E">
        <w:rPr>
          <w:rFonts w:ascii="Times New Roman" w:hAnsi="Times New Roman" w:cs="Times New Roman"/>
        </w:rPr>
        <w:t>, J.</w:t>
      </w:r>
      <w:r w:rsidR="007D5D7C" w:rsidRPr="001F087E">
        <w:rPr>
          <w:rFonts w:ascii="Times New Roman" w:hAnsi="Times New Roman" w:cs="Times New Roman"/>
        </w:rPr>
        <w:t>M. Collins, J.</w:t>
      </w:r>
      <w:r w:rsidRPr="001F087E">
        <w:rPr>
          <w:rFonts w:ascii="Times New Roman" w:hAnsi="Times New Roman" w:cs="Times New Roman"/>
        </w:rPr>
        <w:t xml:space="preserve">J., Crossman, E.J., </w:t>
      </w:r>
      <w:proofErr w:type="spellStart"/>
      <w:r w:rsidRPr="001F087E">
        <w:rPr>
          <w:rFonts w:ascii="Times New Roman" w:hAnsi="Times New Roman" w:cs="Times New Roman"/>
        </w:rPr>
        <w:t>Ihssen</w:t>
      </w:r>
      <w:proofErr w:type="spellEnd"/>
      <w:r w:rsidRPr="001F087E">
        <w:rPr>
          <w:rFonts w:ascii="Times New Roman" w:hAnsi="Times New Roman" w:cs="Times New Roman"/>
        </w:rPr>
        <w:t>, P.</w:t>
      </w:r>
      <w:r w:rsidR="007D5D7C" w:rsidRPr="001F087E">
        <w:rPr>
          <w:rFonts w:ascii="Times New Roman" w:hAnsi="Times New Roman" w:cs="Times New Roman"/>
        </w:rPr>
        <w:t xml:space="preserve">E., </w:t>
      </w:r>
      <w:r w:rsidRPr="001F087E">
        <w:rPr>
          <w:rFonts w:ascii="Times New Roman" w:hAnsi="Times New Roman" w:cs="Times New Roman"/>
        </w:rPr>
        <w:t xml:space="preserve">&amp; </w:t>
      </w:r>
      <w:r w:rsidR="007D5D7C" w:rsidRPr="001F087E">
        <w:rPr>
          <w:rFonts w:ascii="Times New Roman" w:hAnsi="Times New Roman" w:cs="Times New Roman"/>
        </w:rPr>
        <w:t xml:space="preserve">Spangler, G.R. </w:t>
      </w:r>
      <w:r w:rsidRPr="001F087E">
        <w:rPr>
          <w:rFonts w:ascii="Times New Roman" w:hAnsi="Times New Roman" w:cs="Times New Roman"/>
        </w:rPr>
        <w:t>(</w:t>
      </w:r>
      <w:r w:rsidR="007D5D7C" w:rsidRPr="001F087E">
        <w:rPr>
          <w:rFonts w:ascii="Times New Roman" w:hAnsi="Times New Roman" w:cs="Times New Roman"/>
        </w:rPr>
        <w:t>1981</w:t>
      </w:r>
      <w:r w:rsidRPr="001F087E">
        <w:rPr>
          <w:rFonts w:ascii="Times New Roman" w:hAnsi="Times New Roman" w:cs="Times New Roman"/>
        </w:rPr>
        <w:t>)</w:t>
      </w:r>
      <w:r w:rsidR="007D5D7C" w:rsidRPr="001F087E">
        <w:rPr>
          <w:rFonts w:ascii="Times New Roman" w:hAnsi="Times New Roman" w:cs="Times New Roman"/>
        </w:rPr>
        <w:t xml:space="preserve"> </w:t>
      </w:r>
      <w:proofErr w:type="gramStart"/>
      <w:r w:rsidR="007D5D7C" w:rsidRPr="001F087E">
        <w:rPr>
          <w:rFonts w:ascii="Times New Roman" w:hAnsi="Times New Roman" w:cs="Times New Roman"/>
        </w:rPr>
        <w:t>Lake  whitefish</w:t>
      </w:r>
      <w:proofErr w:type="gramEnd"/>
      <w:r w:rsidR="007D5D7C" w:rsidRPr="001F087E">
        <w:rPr>
          <w:rFonts w:ascii="Times New Roman" w:hAnsi="Times New Roman" w:cs="Times New Roman"/>
        </w:rPr>
        <w:t xml:space="preserve"> (</w:t>
      </w:r>
      <w:proofErr w:type="spellStart"/>
      <w:r w:rsidR="007D5D7C" w:rsidRPr="001F087E">
        <w:rPr>
          <w:rFonts w:ascii="Times New Roman" w:hAnsi="Times New Roman" w:cs="Times New Roman"/>
          <w:i/>
        </w:rPr>
        <w:t>Coregonus</w:t>
      </w:r>
      <w:proofErr w:type="spellEnd"/>
      <w:r w:rsidR="007D5D7C" w:rsidRPr="001F087E">
        <w:rPr>
          <w:rFonts w:ascii="Times New Roman" w:hAnsi="Times New Roman" w:cs="Times New Roman"/>
          <w:i/>
        </w:rPr>
        <w:t xml:space="preserve"> </w:t>
      </w:r>
      <w:proofErr w:type="spellStart"/>
      <w:r w:rsidR="007D5D7C" w:rsidRPr="001F087E">
        <w:rPr>
          <w:rFonts w:ascii="Times New Roman" w:hAnsi="Times New Roman" w:cs="Times New Roman"/>
          <w:i/>
        </w:rPr>
        <w:t>clupeaformis</w:t>
      </w:r>
      <w:proofErr w:type="spellEnd"/>
      <w:r w:rsidR="007D5D7C" w:rsidRPr="001F087E">
        <w:rPr>
          <w:rFonts w:ascii="Times New Roman" w:hAnsi="Times New Roman" w:cs="Times New Roman"/>
        </w:rPr>
        <w:t xml:space="preserve">) stocks of the Ontario waters of Lake Huron. </w:t>
      </w:r>
      <w:r w:rsidR="007D5D7C"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7D5D7C" w:rsidRPr="001F087E">
        <w:rPr>
          <w:rFonts w:ascii="Times New Roman" w:hAnsi="Times New Roman" w:cs="Times New Roman"/>
        </w:rPr>
        <w:t xml:space="preserve"> </w:t>
      </w:r>
      <w:r w:rsidR="007D5D7C" w:rsidRPr="001F087E">
        <w:rPr>
          <w:rFonts w:ascii="Times New Roman" w:hAnsi="Times New Roman" w:cs="Times New Roman"/>
          <w:b/>
        </w:rPr>
        <w:t>38</w:t>
      </w:r>
      <w:r w:rsidRPr="001F087E">
        <w:rPr>
          <w:rFonts w:ascii="Times New Roman" w:hAnsi="Times New Roman" w:cs="Times New Roman"/>
        </w:rPr>
        <w:t>,</w:t>
      </w:r>
      <w:r w:rsidR="007D5D7C" w:rsidRPr="001F087E">
        <w:rPr>
          <w:rFonts w:ascii="Times New Roman" w:hAnsi="Times New Roman" w:cs="Times New Roman"/>
        </w:rPr>
        <w:t xml:space="preserve"> 1772-1789.</w:t>
      </w:r>
    </w:p>
    <w:p w14:paraId="0B43395A" w14:textId="2810F21C" w:rsidR="00C407B5" w:rsidRPr="00C407B5" w:rsidRDefault="00C407B5" w:rsidP="007D5D7C">
      <w:pPr>
        <w:spacing w:line="240" w:lineRule="auto"/>
        <w:ind w:left="720" w:hanging="720"/>
        <w:rPr>
          <w:rFonts w:ascii="Times New Roman" w:hAnsi="Times New Roman" w:cs="Times New Roman"/>
        </w:rPr>
      </w:pPr>
      <w:r>
        <w:rPr>
          <w:rFonts w:ascii="Times New Roman" w:hAnsi="Times New Roman" w:cs="Times New Roman"/>
        </w:rPr>
        <w:t xml:space="preserve">Colton, A.R., </w:t>
      </w:r>
      <w:proofErr w:type="spellStart"/>
      <w:r>
        <w:rPr>
          <w:rFonts w:ascii="Times New Roman" w:hAnsi="Times New Roman" w:cs="Times New Roman"/>
        </w:rPr>
        <w:t>Wilberg</w:t>
      </w:r>
      <w:proofErr w:type="spellEnd"/>
      <w:r>
        <w:rPr>
          <w:rFonts w:ascii="Times New Roman" w:hAnsi="Times New Roman" w:cs="Times New Roman"/>
        </w:rPr>
        <w:t xml:space="preserve">, M.J., Coles, V.J., and Miller, T.J. (2014) </w:t>
      </w:r>
      <w:proofErr w:type="gramStart"/>
      <w:r>
        <w:rPr>
          <w:rFonts w:ascii="Times New Roman" w:hAnsi="Times New Roman" w:cs="Times New Roman"/>
        </w:rPr>
        <w:t>An</w:t>
      </w:r>
      <w:proofErr w:type="gramEnd"/>
      <w:r>
        <w:rPr>
          <w:rFonts w:ascii="Times New Roman" w:hAnsi="Times New Roman" w:cs="Times New Roman"/>
        </w:rPr>
        <w:t xml:space="preserve"> evaluation of the synchronization in the dynamics of blue crab (</w:t>
      </w:r>
      <w:proofErr w:type="spellStart"/>
      <w:r>
        <w:rPr>
          <w:rFonts w:ascii="Times New Roman" w:hAnsi="Times New Roman" w:cs="Times New Roman"/>
          <w:i/>
        </w:rPr>
        <w:t>Callinectes</w:t>
      </w:r>
      <w:proofErr w:type="spellEnd"/>
      <w:r>
        <w:rPr>
          <w:rFonts w:ascii="Times New Roman" w:hAnsi="Times New Roman" w:cs="Times New Roman"/>
          <w:i/>
        </w:rPr>
        <w:t xml:space="preserve"> </w:t>
      </w:r>
      <w:proofErr w:type="spellStart"/>
      <w:r>
        <w:rPr>
          <w:rFonts w:ascii="Times New Roman" w:hAnsi="Times New Roman" w:cs="Times New Roman"/>
          <w:i/>
        </w:rPr>
        <w:t>sapidus</w:t>
      </w:r>
      <w:proofErr w:type="spellEnd"/>
      <w:r>
        <w:rPr>
          <w:rFonts w:ascii="Times New Roman" w:hAnsi="Times New Roman" w:cs="Times New Roman"/>
        </w:rPr>
        <w:t xml:space="preserve">) populations in the western Atlantic. Fisheries Oceanography </w:t>
      </w:r>
      <w:r>
        <w:rPr>
          <w:rFonts w:ascii="Times New Roman" w:hAnsi="Times New Roman" w:cs="Times New Roman"/>
          <w:b/>
        </w:rPr>
        <w:t>23</w:t>
      </w:r>
      <w:r>
        <w:rPr>
          <w:rFonts w:ascii="Times New Roman" w:hAnsi="Times New Roman" w:cs="Times New Roman"/>
        </w:rPr>
        <w:t>(2), 132-146.</w:t>
      </w:r>
    </w:p>
    <w:p w14:paraId="3E20A801" w14:textId="0534D15F" w:rsidR="009D6D6A" w:rsidRPr="001F087E" w:rsidRDefault="002A7A27" w:rsidP="007D5D7C">
      <w:pPr>
        <w:spacing w:line="240" w:lineRule="auto"/>
        <w:ind w:left="720" w:hanging="720"/>
        <w:rPr>
          <w:rFonts w:ascii="Times New Roman" w:hAnsi="Times New Roman" w:cs="Times New Roman"/>
        </w:rPr>
      </w:pPr>
      <w:proofErr w:type="gramStart"/>
      <w:r w:rsidRPr="001F087E">
        <w:rPr>
          <w:rFonts w:ascii="Times New Roman" w:hAnsi="Times New Roman" w:cs="Times New Roman"/>
        </w:rPr>
        <w:t>Conover, D.</w:t>
      </w:r>
      <w:r w:rsidR="009D6D6A" w:rsidRPr="001F087E">
        <w:rPr>
          <w:rFonts w:ascii="Times New Roman" w:hAnsi="Times New Roman" w:cs="Times New Roman"/>
        </w:rPr>
        <w:t>O., Clarke, L.</w:t>
      </w:r>
      <w:r w:rsidRPr="001F087E">
        <w:rPr>
          <w:rFonts w:ascii="Times New Roman" w:hAnsi="Times New Roman" w:cs="Times New Roman"/>
        </w:rPr>
        <w:t>M., Munch, S.</w:t>
      </w:r>
      <w:r w:rsidR="009D6D6A" w:rsidRPr="001F087E">
        <w:rPr>
          <w:rFonts w:ascii="Times New Roman" w:hAnsi="Times New Roman" w:cs="Times New Roman"/>
        </w:rPr>
        <w:t xml:space="preserve">B., </w:t>
      </w:r>
      <w:r w:rsidRPr="001F087E">
        <w:rPr>
          <w:rFonts w:ascii="Times New Roman" w:hAnsi="Times New Roman" w:cs="Times New Roman"/>
        </w:rPr>
        <w:t>&amp; Wagner, G.</w:t>
      </w:r>
      <w:r w:rsidR="009D6D6A" w:rsidRPr="001F087E">
        <w:rPr>
          <w:rFonts w:ascii="Times New Roman" w:hAnsi="Times New Roman" w:cs="Times New Roman"/>
        </w:rPr>
        <w:t xml:space="preserve">N. </w:t>
      </w:r>
      <w:r w:rsidRPr="001F087E">
        <w:rPr>
          <w:rFonts w:ascii="Times New Roman" w:hAnsi="Times New Roman" w:cs="Times New Roman"/>
        </w:rPr>
        <w:t>(</w:t>
      </w:r>
      <w:r w:rsidR="009D6D6A" w:rsidRPr="001F087E">
        <w:rPr>
          <w:rFonts w:ascii="Times New Roman" w:hAnsi="Times New Roman" w:cs="Times New Roman"/>
        </w:rPr>
        <w:t>2006</w:t>
      </w:r>
      <w:r w:rsidRPr="001F087E">
        <w:rPr>
          <w:rFonts w:ascii="Times New Roman" w:hAnsi="Times New Roman" w:cs="Times New Roman"/>
        </w:rPr>
        <w:t>)</w:t>
      </w:r>
      <w:r w:rsidR="009D6D6A" w:rsidRPr="001F087E">
        <w:rPr>
          <w:rFonts w:ascii="Times New Roman" w:hAnsi="Times New Roman" w:cs="Times New Roman"/>
        </w:rPr>
        <w:t xml:space="preserve"> Spatial and temporal scales of adaptive divergence in marine fishes and the implications for conservation.</w:t>
      </w:r>
      <w:proofErr w:type="gramEnd"/>
      <w:r w:rsidR="009D6D6A" w:rsidRPr="001F087E">
        <w:rPr>
          <w:rFonts w:ascii="Times New Roman" w:hAnsi="Times New Roman" w:cs="Times New Roman"/>
        </w:rPr>
        <w:t xml:space="preserve"> </w:t>
      </w:r>
      <w:r w:rsidR="009D6D6A"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69</w:t>
      </w:r>
      <w:r w:rsidRPr="001F087E">
        <w:rPr>
          <w:rFonts w:ascii="Times New Roman" w:hAnsi="Times New Roman" w:cs="Times New Roman"/>
        </w:rPr>
        <w:t>,</w:t>
      </w:r>
      <w:r w:rsidR="009D6D6A" w:rsidRPr="001F087E">
        <w:rPr>
          <w:rFonts w:ascii="Times New Roman" w:hAnsi="Times New Roman" w:cs="Times New Roman"/>
        </w:rPr>
        <w:t xml:space="preserve"> 21-47.</w:t>
      </w:r>
    </w:p>
    <w:p w14:paraId="6AF92247" w14:textId="4FD17507" w:rsidR="00E26C7C" w:rsidRPr="001F087E" w:rsidRDefault="008E7F2D" w:rsidP="00E26C7C">
      <w:pPr>
        <w:spacing w:line="240" w:lineRule="auto"/>
        <w:ind w:left="720" w:hanging="720"/>
        <w:rPr>
          <w:rFonts w:ascii="Times New Roman" w:hAnsi="Times New Roman" w:cs="Times New Roman"/>
        </w:rPr>
      </w:pPr>
      <w:r w:rsidRPr="001F087E">
        <w:rPr>
          <w:rFonts w:ascii="Times New Roman" w:hAnsi="Times New Roman" w:cs="Times New Roman"/>
        </w:rPr>
        <w:t>Cook T.</w:t>
      </w:r>
      <w:r w:rsidR="00E26C7C" w:rsidRPr="001F087E">
        <w:rPr>
          <w:rFonts w:ascii="Times New Roman" w:hAnsi="Times New Roman" w:cs="Times New Roman"/>
        </w:rPr>
        <w:t>D.,</w:t>
      </w:r>
      <w:r w:rsidRPr="001F087E">
        <w:rPr>
          <w:rFonts w:ascii="Times New Roman" w:hAnsi="Times New Roman" w:cs="Times New Roman"/>
        </w:rPr>
        <w:t xml:space="preserve"> &amp; Campbell, D.</w:t>
      </w:r>
      <w:r w:rsidR="00E26C7C" w:rsidRPr="001F087E">
        <w:rPr>
          <w:rFonts w:ascii="Times New Roman" w:hAnsi="Times New Roman" w:cs="Times New Roman"/>
        </w:rPr>
        <w:t xml:space="preserve">T. </w:t>
      </w:r>
      <w:r w:rsidRPr="001F087E">
        <w:rPr>
          <w:rFonts w:ascii="Times New Roman" w:hAnsi="Times New Roman" w:cs="Times New Roman"/>
        </w:rPr>
        <w:t>(</w:t>
      </w:r>
      <w:r w:rsidR="00E26C7C" w:rsidRPr="001F087E">
        <w:rPr>
          <w:rFonts w:ascii="Times New Roman" w:hAnsi="Times New Roman" w:cs="Times New Roman"/>
        </w:rPr>
        <w:t>1979</w:t>
      </w:r>
      <w:r w:rsidRPr="001F087E">
        <w:rPr>
          <w:rFonts w:ascii="Times New Roman" w:hAnsi="Times New Roman" w:cs="Times New Roman"/>
        </w:rPr>
        <w:t>)</w:t>
      </w:r>
      <w:r w:rsidR="00E26C7C" w:rsidRPr="001F087E">
        <w:rPr>
          <w:rFonts w:ascii="Times New Roman" w:hAnsi="Times New Roman" w:cs="Times New Roman"/>
        </w:rPr>
        <w:t xml:space="preserve"> </w:t>
      </w:r>
      <w:r w:rsidR="00E26C7C" w:rsidRPr="001F087E">
        <w:rPr>
          <w:rFonts w:ascii="Times New Roman" w:hAnsi="Times New Roman" w:cs="Times New Roman"/>
          <w:i/>
        </w:rPr>
        <w:t>Quasi-experimentation: design and analysis issues for field settings</w:t>
      </w:r>
      <w:r w:rsidR="00DA03C9">
        <w:rPr>
          <w:rFonts w:ascii="Times New Roman" w:hAnsi="Times New Roman" w:cs="Times New Roman"/>
        </w:rPr>
        <w:t>.</w:t>
      </w:r>
      <w:r w:rsidR="00E26C7C" w:rsidRPr="001F087E">
        <w:rPr>
          <w:rFonts w:ascii="Times New Roman" w:hAnsi="Times New Roman" w:cs="Times New Roman"/>
        </w:rPr>
        <w:t xml:space="preserve"> </w:t>
      </w:r>
      <w:proofErr w:type="gramStart"/>
      <w:r w:rsidR="00E26C7C" w:rsidRPr="001F087E">
        <w:rPr>
          <w:rFonts w:ascii="Times New Roman" w:hAnsi="Times New Roman" w:cs="Times New Roman"/>
        </w:rPr>
        <w:t>Houghton Mifflin, Boston.</w:t>
      </w:r>
      <w:proofErr w:type="gramEnd"/>
    </w:p>
    <w:p w14:paraId="06845D52" w14:textId="71F8FD1C" w:rsidR="009D6D6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Cope, J.</w:t>
      </w:r>
      <w:r w:rsidR="009D6D6A" w:rsidRPr="001F087E">
        <w:rPr>
          <w:rFonts w:ascii="Times New Roman" w:hAnsi="Times New Roman" w:cs="Times New Roman"/>
        </w:rPr>
        <w:t xml:space="preserve">M., </w:t>
      </w:r>
      <w:r w:rsidRPr="001F087E">
        <w:rPr>
          <w:rFonts w:ascii="Times New Roman" w:hAnsi="Times New Roman" w:cs="Times New Roman"/>
        </w:rPr>
        <w:t>&amp; Punt, A.</w:t>
      </w:r>
      <w:r w:rsidR="009D6D6A" w:rsidRPr="001F087E">
        <w:rPr>
          <w:rFonts w:ascii="Times New Roman" w:hAnsi="Times New Roman" w:cs="Times New Roman"/>
        </w:rPr>
        <w:t xml:space="preserve">E. </w:t>
      </w:r>
      <w:r w:rsidRPr="001F087E">
        <w:rPr>
          <w:rFonts w:ascii="Times New Roman" w:hAnsi="Times New Roman" w:cs="Times New Roman"/>
        </w:rPr>
        <w:t>(</w:t>
      </w:r>
      <w:r w:rsidR="009D6D6A" w:rsidRPr="001F087E">
        <w:rPr>
          <w:rFonts w:ascii="Times New Roman" w:hAnsi="Times New Roman" w:cs="Times New Roman"/>
        </w:rPr>
        <w:t>2009</w:t>
      </w:r>
      <w:r w:rsidRPr="001F087E">
        <w:rPr>
          <w:rFonts w:ascii="Times New Roman" w:hAnsi="Times New Roman" w:cs="Times New Roman"/>
        </w:rPr>
        <w:t>)</w:t>
      </w:r>
      <w:r w:rsidR="009D6D6A" w:rsidRPr="001F087E">
        <w:rPr>
          <w:rFonts w:ascii="Times New Roman" w:hAnsi="Times New Roman" w:cs="Times New Roman"/>
        </w:rPr>
        <w:t xml:space="preserve"> </w:t>
      </w:r>
      <w:proofErr w:type="gramStart"/>
      <w:r w:rsidR="009D6D6A" w:rsidRPr="001F087E">
        <w:rPr>
          <w:rFonts w:ascii="Times New Roman" w:hAnsi="Times New Roman" w:cs="Times New Roman"/>
        </w:rPr>
        <w:t>Drawing</w:t>
      </w:r>
      <w:proofErr w:type="gramEnd"/>
      <w:r w:rsidR="009D6D6A" w:rsidRPr="001F087E">
        <w:rPr>
          <w:rFonts w:ascii="Times New Roman" w:hAnsi="Times New Roman" w:cs="Times New Roman"/>
        </w:rPr>
        <w:t xml:space="preserve"> the lines: resolving fishery management units with simple fisheries data. </w:t>
      </w:r>
      <w:r w:rsidR="009D6D6A" w:rsidRPr="001F087E">
        <w:rPr>
          <w:rFonts w:ascii="Times New Roman" w:hAnsi="Times New Roman" w:cs="Times New Roman"/>
          <w:i/>
        </w:rPr>
        <w:t>Can</w:t>
      </w:r>
      <w:r w:rsidRPr="001F087E">
        <w:rPr>
          <w:rFonts w:ascii="Times New Roman" w:hAnsi="Times New Roman" w:cs="Times New Roman"/>
          <w:i/>
        </w:rPr>
        <w:t>adian Journal of Fisheries and Aquatic Sciences</w:t>
      </w:r>
      <w:r w:rsidRPr="001F087E">
        <w:rPr>
          <w:rFonts w:ascii="Times New Roman" w:hAnsi="Times New Roman" w:cs="Times New Roman"/>
        </w:rPr>
        <w:t>,</w:t>
      </w:r>
      <w:r w:rsidR="009D6D6A" w:rsidRPr="001F087E">
        <w:rPr>
          <w:rFonts w:ascii="Times New Roman" w:hAnsi="Times New Roman" w:cs="Times New Roman"/>
        </w:rPr>
        <w:t xml:space="preserve"> </w:t>
      </w:r>
      <w:r w:rsidR="009D6D6A" w:rsidRPr="001F087E">
        <w:rPr>
          <w:rFonts w:ascii="Times New Roman" w:hAnsi="Times New Roman" w:cs="Times New Roman"/>
          <w:b/>
        </w:rPr>
        <w:t>66</w:t>
      </w:r>
      <w:r w:rsidR="009D6D6A" w:rsidRPr="001F087E">
        <w:rPr>
          <w:rFonts w:ascii="Times New Roman" w:hAnsi="Times New Roman" w:cs="Times New Roman"/>
        </w:rPr>
        <w:t>(8)</w:t>
      </w:r>
      <w:r w:rsidRPr="001F087E">
        <w:rPr>
          <w:rFonts w:ascii="Times New Roman" w:hAnsi="Times New Roman" w:cs="Times New Roman"/>
        </w:rPr>
        <w:t>,</w:t>
      </w:r>
      <w:r w:rsidR="009D6D6A" w:rsidRPr="001F087E">
        <w:rPr>
          <w:rFonts w:ascii="Times New Roman" w:hAnsi="Times New Roman" w:cs="Times New Roman"/>
        </w:rPr>
        <w:t xml:space="preserve"> 1256-1273. </w:t>
      </w:r>
    </w:p>
    <w:p w14:paraId="39F957F0" w14:textId="7E9B05E4" w:rsidR="0034440D" w:rsidRPr="0034440D" w:rsidRDefault="0034440D" w:rsidP="00706AC6">
      <w:pPr>
        <w:spacing w:line="240" w:lineRule="auto"/>
        <w:ind w:left="720" w:hanging="720"/>
        <w:rPr>
          <w:rFonts w:ascii="Times New Roman" w:hAnsi="Times New Roman" w:cs="Times New Roman"/>
        </w:rPr>
      </w:pPr>
      <w:proofErr w:type="gramStart"/>
      <w:r>
        <w:rPr>
          <w:rFonts w:ascii="Times New Roman" w:hAnsi="Times New Roman" w:cs="Times New Roman"/>
        </w:rPr>
        <w:t>Cowen, R.K., Paris</w:t>
      </w:r>
      <w:r w:rsidR="002C46C6">
        <w:rPr>
          <w:rFonts w:ascii="Times New Roman" w:hAnsi="Times New Roman" w:cs="Times New Roman"/>
        </w:rPr>
        <w:t>, C.B., &amp; Srinivasan, A. (2006)</w:t>
      </w:r>
      <w:r>
        <w:rPr>
          <w:rFonts w:ascii="Times New Roman" w:hAnsi="Times New Roman" w:cs="Times New Roman"/>
        </w:rPr>
        <w:t xml:space="preserve"> Scaling of connectivity in marine populations.</w:t>
      </w:r>
      <w:proofErr w:type="gramEnd"/>
      <w:r>
        <w:rPr>
          <w:rFonts w:ascii="Times New Roman" w:hAnsi="Times New Roman" w:cs="Times New Roman"/>
        </w:rPr>
        <w:t xml:space="preserve"> </w:t>
      </w:r>
      <w:r w:rsidRPr="00DA03C9">
        <w:rPr>
          <w:rFonts w:ascii="Times New Roman" w:hAnsi="Times New Roman" w:cs="Times New Roman"/>
          <w:i/>
        </w:rPr>
        <w:t>Science</w:t>
      </w:r>
      <w:r>
        <w:rPr>
          <w:rFonts w:ascii="Times New Roman" w:hAnsi="Times New Roman" w:cs="Times New Roman"/>
        </w:rPr>
        <w:t xml:space="preserve">, </w:t>
      </w:r>
      <w:r>
        <w:rPr>
          <w:rFonts w:ascii="Times New Roman" w:hAnsi="Times New Roman" w:cs="Times New Roman"/>
          <w:b/>
        </w:rPr>
        <w:t>311</w:t>
      </w:r>
      <w:r>
        <w:rPr>
          <w:rFonts w:ascii="Times New Roman" w:hAnsi="Times New Roman" w:cs="Times New Roman"/>
        </w:rPr>
        <w:t>(5760), 522-527.</w:t>
      </w:r>
    </w:p>
    <w:p w14:paraId="4581BBD6" w14:textId="2D3B49B3" w:rsidR="00C642CA" w:rsidRPr="001F087E" w:rsidRDefault="00C642C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N.A.C. </w:t>
      </w:r>
      <w:r w:rsidR="008E7F2D" w:rsidRPr="001F087E">
        <w:rPr>
          <w:rFonts w:ascii="Times New Roman" w:hAnsi="Times New Roman" w:cs="Times New Roman"/>
        </w:rPr>
        <w:t>(</w:t>
      </w:r>
      <w:r w:rsidRPr="001F087E">
        <w:rPr>
          <w:rFonts w:ascii="Times New Roman" w:hAnsi="Times New Roman" w:cs="Times New Roman"/>
        </w:rPr>
        <w:t>1993</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i/>
        </w:rPr>
        <w:t>Statistics for Spatial Data</w:t>
      </w:r>
      <w:r w:rsidR="00D02E66">
        <w:rPr>
          <w:rFonts w:ascii="Times New Roman" w:hAnsi="Times New Roman" w:cs="Times New Roman"/>
          <w:i/>
        </w:rPr>
        <w:t>.</w:t>
      </w:r>
      <w:r w:rsidRPr="001F087E">
        <w:rPr>
          <w:rFonts w:ascii="Times New Roman" w:hAnsi="Times New Roman" w:cs="Times New Roman"/>
        </w:rPr>
        <w:t xml:space="preserve"> </w:t>
      </w:r>
      <w:proofErr w:type="gramStart"/>
      <w:r w:rsidRPr="001F087E">
        <w:rPr>
          <w:rFonts w:ascii="Times New Roman" w:hAnsi="Times New Roman" w:cs="Times New Roman"/>
        </w:rPr>
        <w:t>Wiley, NY.</w:t>
      </w:r>
      <w:proofErr w:type="gramEnd"/>
    </w:p>
    <w:p w14:paraId="1C830388" w14:textId="538680AE" w:rsidR="00F843A6" w:rsidRPr="001F087E" w:rsidRDefault="008E7F2D"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Cressie</w:t>
      </w:r>
      <w:proofErr w:type="spellEnd"/>
      <w:r w:rsidRPr="001F087E">
        <w:rPr>
          <w:rFonts w:ascii="Times New Roman" w:hAnsi="Times New Roman" w:cs="Times New Roman"/>
        </w:rPr>
        <w:t xml:space="preserve">, N., </w:t>
      </w:r>
      <w:r w:rsidR="006334CB">
        <w:rPr>
          <w:rFonts w:ascii="Times New Roman" w:hAnsi="Times New Roman" w:cs="Times New Roman"/>
        </w:rPr>
        <w:t xml:space="preserve">&amp; </w:t>
      </w:r>
      <w:proofErr w:type="spellStart"/>
      <w:r w:rsidRPr="001F087E">
        <w:rPr>
          <w:rFonts w:ascii="Times New Roman" w:hAnsi="Times New Roman" w:cs="Times New Roman"/>
        </w:rPr>
        <w:t>Wikle</w:t>
      </w:r>
      <w:proofErr w:type="spellEnd"/>
      <w:r w:rsidRPr="001F087E">
        <w:rPr>
          <w:rFonts w:ascii="Times New Roman" w:hAnsi="Times New Roman" w:cs="Times New Roman"/>
        </w:rPr>
        <w:t>, C.</w:t>
      </w:r>
      <w:r w:rsidR="00F843A6" w:rsidRPr="001F087E">
        <w:rPr>
          <w:rFonts w:ascii="Times New Roman" w:hAnsi="Times New Roman" w:cs="Times New Roman"/>
        </w:rPr>
        <w:t xml:space="preserve">K. </w:t>
      </w:r>
      <w:r w:rsidRPr="001F087E">
        <w:rPr>
          <w:rFonts w:ascii="Times New Roman" w:hAnsi="Times New Roman" w:cs="Times New Roman"/>
        </w:rPr>
        <w:t>(</w:t>
      </w:r>
      <w:r w:rsidR="00F843A6" w:rsidRPr="001F087E">
        <w:rPr>
          <w:rFonts w:ascii="Times New Roman" w:hAnsi="Times New Roman" w:cs="Times New Roman"/>
        </w:rPr>
        <w:t>2011</w:t>
      </w:r>
      <w:r w:rsidRPr="001F087E">
        <w:rPr>
          <w:rFonts w:ascii="Times New Roman" w:hAnsi="Times New Roman" w:cs="Times New Roman"/>
        </w:rPr>
        <w:t>)</w:t>
      </w:r>
      <w:r w:rsidR="00F843A6" w:rsidRPr="001F087E">
        <w:rPr>
          <w:rFonts w:ascii="Times New Roman" w:hAnsi="Times New Roman" w:cs="Times New Roman"/>
        </w:rPr>
        <w:t xml:space="preserve"> </w:t>
      </w:r>
      <w:r w:rsidR="00F843A6" w:rsidRPr="001F087E">
        <w:rPr>
          <w:rFonts w:ascii="Times New Roman" w:hAnsi="Times New Roman" w:cs="Times New Roman"/>
          <w:i/>
        </w:rPr>
        <w:t xml:space="preserve">Statistics for </w:t>
      </w:r>
      <w:proofErr w:type="spellStart"/>
      <w:r w:rsidR="00F843A6" w:rsidRPr="001F087E">
        <w:rPr>
          <w:rFonts w:ascii="Times New Roman" w:hAnsi="Times New Roman" w:cs="Times New Roman"/>
          <w:i/>
        </w:rPr>
        <w:t>Spatio</w:t>
      </w:r>
      <w:proofErr w:type="spellEnd"/>
      <w:r w:rsidR="00F843A6" w:rsidRPr="001F087E">
        <w:rPr>
          <w:rFonts w:ascii="Times New Roman" w:hAnsi="Times New Roman" w:cs="Times New Roman"/>
          <w:i/>
        </w:rPr>
        <w:t>-Temporal Data</w:t>
      </w:r>
      <w:r w:rsidR="00D02E66">
        <w:rPr>
          <w:rFonts w:ascii="Times New Roman" w:hAnsi="Times New Roman" w:cs="Times New Roman"/>
          <w:i/>
        </w:rPr>
        <w:t>.</w:t>
      </w:r>
      <w:r w:rsidR="00F843A6" w:rsidRPr="001F087E">
        <w:rPr>
          <w:rFonts w:ascii="Times New Roman" w:hAnsi="Times New Roman" w:cs="Times New Roman"/>
        </w:rPr>
        <w:t xml:space="preserve"> John Wiley &amp; Sons, </w:t>
      </w:r>
      <w:r w:rsidR="005519D1" w:rsidRPr="001F087E">
        <w:rPr>
          <w:rFonts w:ascii="Times New Roman" w:hAnsi="Times New Roman" w:cs="Times New Roman"/>
        </w:rPr>
        <w:t xml:space="preserve">Inc., </w:t>
      </w:r>
      <w:r w:rsidRPr="001F087E">
        <w:rPr>
          <w:rFonts w:ascii="Times New Roman" w:hAnsi="Times New Roman" w:cs="Times New Roman"/>
        </w:rPr>
        <w:t>Hoboken</w:t>
      </w:r>
      <w:r w:rsidR="00F843A6" w:rsidRPr="001F087E">
        <w:rPr>
          <w:rFonts w:ascii="Times New Roman" w:hAnsi="Times New Roman" w:cs="Times New Roman"/>
        </w:rPr>
        <w:t>.</w:t>
      </w:r>
    </w:p>
    <w:p w14:paraId="49A3BFD5" w14:textId="506C0B01" w:rsidR="00996A5C" w:rsidRPr="001F087E" w:rsidRDefault="00996A5C" w:rsidP="003F10D8">
      <w:pPr>
        <w:spacing w:line="240" w:lineRule="auto"/>
        <w:ind w:left="720" w:hanging="720"/>
        <w:rPr>
          <w:rFonts w:ascii="Times New Roman" w:hAnsi="Times New Roman" w:cs="Times New Roman"/>
        </w:rPr>
      </w:pPr>
      <w:r w:rsidRPr="001F087E">
        <w:rPr>
          <w:rFonts w:ascii="Times New Roman" w:hAnsi="Times New Roman" w:cs="Times New Roman"/>
        </w:rPr>
        <w:t xml:space="preserve">Dennis, B., </w:t>
      </w:r>
      <w:proofErr w:type="spellStart"/>
      <w:r w:rsidRPr="001F087E">
        <w:rPr>
          <w:rFonts w:ascii="Times New Roman" w:hAnsi="Times New Roman" w:cs="Times New Roman"/>
        </w:rPr>
        <w:t>Ponciano</w:t>
      </w:r>
      <w:proofErr w:type="spellEnd"/>
      <w:r w:rsidRPr="001F087E">
        <w:rPr>
          <w:rFonts w:ascii="Times New Roman" w:hAnsi="Times New Roman" w:cs="Times New Roman"/>
        </w:rPr>
        <w:t xml:space="preserve">, </w:t>
      </w:r>
      <w:r w:rsidR="008E7F2D" w:rsidRPr="001F087E">
        <w:rPr>
          <w:rFonts w:ascii="Times New Roman" w:hAnsi="Times New Roman" w:cs="Times New Roman"/>
        </w:rPr>
        <w:t>J.</w:t>
      </w:r>
      <w:r w:rsidRPr="001F087E">
        <w:rPr>
          <w:rFonts w:ascii="Times New Roman" w:hAnsi="Times New Roman" w:cs="Times New Roman"/>
        </w:rPr>
        <w:t xml:space="preserve">M., </w:t>
      </w:r>
      <w:proofErr w:type="spellStart"/>
      <w:r w:rsidRPr="001F087E">
        <w:rPr>
          <w:rFonts w:ascii="Times New Roman" w:hAnsi="Times New Roman" w:cs="Times New Roman"/>
        </w:rPr>
        <w:t>Lele</w:t>
      </w:r>
      <w:proofErr w:type="spellEnd"/>
      <w:r w:rsidRPr="001F087E">
        <w:rPr>
          <w:rFonts w:ascii="Times New Roman" w:hAnsi="Times New Roman" w:cs="Times New Roman"/>
        </w:rPr>
        <w:t xml:space="preserve">, S.R., Taper, M.L., </w:t>
      </w:r>
      <w:r w:rsidR="008E7F2D" w:rsidRPr="001F087E">
        <w:rPr>
          <w:rFonts w:ascii="Times New Roman" w:hAnsi="Times New Roman" w:cs="Times New Roman"/>
        </w:rPr>
        <w:t xml:space="preserve">&amp; </w:t>
      </w:r>
      <w:r w:rsidRPr="001F087E">
        <w:rPr>
          <w:rFonts w:ascii="Times New Roman" w:hAnsi="Times New Roman" w:cs="Times New Roman"/>
        </w:rPr>
        <w:t xml:space="preserve">Staples, D.F. </w:t>
      </w:r>
      <w:r w:rsidR="008E7F2D" w:rsidRPr="001F087E">
        <w:rPr>
          <w:rFonts w:ascii="Times New Roman" w:hAnsi="Times New Roman" w:cs="Times New Roman"/>
        </w:rPr>
        <w:t>(</w:t>
      </w:r>
      <w:r w:rsidRPr="001F087E">
        <w:rPr>
          <w:rFonts w:ascii="Times New Roman" w:hAnsi="Times New Roman" w:cs="Times New Roman"/>
        </w:rPr>
        <w:t>2006</w:t>
      </w:r>
      <w:r w:rsidR="008E7F2D" w:rsidRPr="001F087E">
        <w:rPr>
          <w:rFonts w:ascii="Times New Roman" w:hAnsi="Times New Roman" w:cs="Times New Roman"/>
        </w:rPr>
        <w:t>)</w:t>
      </w:r>
      <w:r w:rsidRPr="001F087E">
        <w:rPr>
          <w:rFonts w:ascii="Times New Roman" w:hAnsi="Times New Roman" w:cs="Times New Roman"/>
        </w:rPr>
        <w:t xml:space="preserve"> Estimating density dependence, process noise, and observation error. </w:t>
      </w:r>
      <w:r w:rsidRPr="001F087E">
        <w:rPr>
          <w:rFonts w:ascii="Times New Roman" w:hAnsi="Times New Roman" w:cs="Times New Roman"/>
          <w:i/>
        </w:rPr>
        <w:t>Ecol</w:t>
      </w:r>
      <w:r w:rsidR="008E7F2D" w:rsidRPr="001F087E">
        <w:rPr>
          <w:rFonts w:ascii="Times New Roman" w:hAnsi="Times New Roman" w:cs="Times New Roman"/>
          <w:i/>
        </w:rPr>
        <w:t>ogical Monographs</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76</w:t>
      </w:r>
      <w:r w:rsidR="008E7F2D" w:rsidRPr="001F087E">
        <w:rPr>
          <w:rFonts w:ascii="Times New Roman" w:hAnsi="Times New Roman" w:cs="Times New Roman"/>
        </w:rPr>
        <w:t>,</w:t>
      </w:r>
      <w:r w:rsidRPr="001F087E">
        <w:rPr>
          <w:rFonts w:ascii="Times New Roman" w:hAnsi="Times New Roman" w:cs="Times New Roman"/>
        </w:rPr>
        <w:t xml:space="preserve"> 323-341.</w:t>
      </w:r>
    </w:p>
    <w:p w14:paraId="5C2ECD45" w14:textId="4754659F" w:rsidR="000F0AF7" w:rsidRPr="000F0AF7" w:rsidRDefault="000F0AF7" w:rsidP="003F10D8">
      <w:pPr>
        <w:spacing w:line="240" w:lineRule="auto"/>
        <w:ind w:left="720" w:hanging="720"/>
        <w:rPr>
          <w:rFonts w:ascii="Times New Roman" w:hAnsi="Times New Roman" w:cs="Times New Roman"/>
        </w:rPr>
      </w:pPr>
      <w:proofErr w:type="spellStart"/>
      <w:r>
        <w:rPr>
          <w:rFonts w:ascii="Times New Roman" w:hAnsi="Times New Roman" w:cs="Times New Roman"/>
        </w:rPr>
        <w:t>Dormann</w:t>
      </w:r>
      <w:proofErr w:type="spellEnd"/>
      <w:r>
        <w:rPr>
          <w:rFonts w:ascii="Times New Roman" w:hAnsi="Times New Roman" w:cs="Times New Roman"/>
        </w:rPr>
        <w:t xml:space="preserve">, C.F. </w:t>
      </w:r>
      <w:r w:rsidR="006334CB">
        <w:rPr>
          <w:rFonts w:ascii="Times New Roman" w:hAnsi="Times New Roman" w:cs="Times New Roman"/>
        </w:rPr>
        <w:t>(</w:t>
      </w:r>
      <w:r>
        <w:rPr>
          <w:rFonts w:ascii="Times New Roman" w:hAnsi="Times New Roman" w:cs="Times New Roman"/>
        </w:rPr>
        <w:t>2007</w:t>
      </w:r>
      <w:r w:rsidR="006334CB">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Effects</w:t>
      </w:r>
      <w:proofErr w:type="gramEnd"/>
      <w:r>
        <w:rPr>
          <w:rFonts w:ascii="Times New Roman" w:hAnsi="Times New Roman" w:cs="Times New Roman"/>
        </w:rPr>
        <w:t xml:space="preserve"> of incorporating spatial autocorrelation into the analysis of species distribution data. </w:t>
      </w:r>
      <w:r>
        <w:rPr>
          <w:rFonts w:ascii="Times New Roman" w:hAnsi="Times New Roman" w:cs="Times New Roman"/>
          <w:i/>
        </w:rPr>
        <w:t>Global Ecology and Biogeography</w:t>
      </w:r>
      <w:r>
        <w:rPr>
          <w:rFonts w:ascii="Times New Roman" w:hAnsi="Times New Roman" w:cs="Times New Roman"/>
        </w:rPr>
        <w:t xml:space="preserve">, </w:t>
      </w:r>
      <w:r>
        <w:rPr>
          <w:rFonts w:ascii="Times New Roman" w:hAnsi="Times New Roman" w:cs="Times New Roman"/>
          <w:b/>
        </w:rPr>
        <w:t>16</w:t>
      </w:r>
      <w:r>
        <w:rPr>
          <w:rFonts w:ascii="Times New Roman" w:hAnsi="Times New Roman" w:cs="Times New Roman"/>
        </w:rPr>
        <w:t>(2), 129-138.</w:t>
      </w:r>
    </w:p>
    <w:p w14:paraId="43506405" w14:textId="1D18E041" w:rsidR="003F10D8" w:rsidRPr="001F087E" w:rsidRDefault="008E7F2D" w:rsidP="003F10D8">
      <w:pPr>
        <w:spacing w:line="240" w:lineRule="auto"/>
        <w:ind w:left="720" w:hanging="720"/>
        <w:rPr>
          <w:rFonts w:ascii="Times New Roman" w:hAnsi="Times New Roman" w:cs="Times New Roman"/>
        </w:rPr>
      </w:pPr>
      <w:proofErr w:type="spellStart"/>
      <w:r w:rsidRPr="001F087E">
        <w:rPr>
          <w:rFonts w:ascii="Times New Roman" w:hAnsi="Times New Roman" w:cs="Times New Roman"/>
        </w:rPr>
        <w:t>Dulvy</w:t>
      </w:r>
      <w:proofErr w:type="spellEnd"/>
      <w:r w:rsidRPr="001F087E">
        <w:rPr>
          <w:rFonts w:ascii="Times New Roman" w:hAnsi="Times New Roman" w:cs="Times New Roman"/>
        </w:rPr>
        <w:t>, N.</w:t>
      </w:r>
      <w:r w:rsidR="003F10D8" w:rsidRPr="001F087E">
        <w:rPr>
          <w:rFonts w:ascii="Times New Roman" w:hAnsi="Times New Roman" w:cs="Times New Roman"/>
        </w:rPr>
        <w:t>K., Rogers</w:t>
      </w:r>
      <w:r w:rsidRPr="001F087E">
        <w:rPr>
          <w:rFonts w:ascii="Times New Roman" w:hAnsi="Times New Roman" w:cs="Times New Roman"/>
        </w:rPr>
        <w:t>, S.</w:t>
      </w:r>
      <w:r w:rsidR="008621EE" w:rsidRPr="001F087E">
        <w:rPr>
          <w:rFonts w:ascii="Times New Roman" w:hAnsi="Times New Roman" w:cs="Times New Roman"/>
        </w:rPr>
        <w:t xml:space="preserve">I., Jennings, S., </w:t>
      </w:r>
      <w:proofErr w:type="spellStart"/>
      <w:r w:rsidR="008621EE" w:rsidRPr="001F087E">
        <w:rPr>
          <w:rFonts w:ascii="Times New Roman" w:hAnsi="Times New Roman" w:cs="Times New Roman"/>
        </w:rPr>
        <w:t>Stelzenm</w:t>
      </w:r>
      <w:r w:rsidR="00E4301E" w:rsidRPr="001F087E">
        <w:rPr>
          <w:rFonts w:ascii="Times New Roman" w:hAnsi="Times New Roman" w:cs="Times New Roman"/>
        </w:rPr>
        <w:t>ü</w:t>
      </w:r>
      <w:r w:rsidRPr="001F087E">
        <w:rPr>
          <w:rFonts w:ascii="Times New Roman" w:hAnsi="Times New Roman" w:cs="Times New Roman"/>
        </w:rPr>
        <w:t>ller</w:t>
      </w:r>
      <w:proofErr w:type="spellEnd"/>
      <w:r w:rsidRPr="001F087E">
        <w:rPr>
          <w:rFonts w:ascii="Times New Roman" w:hAnsi="Times New Roman" w:cs="Times New Roman"/>
        </w:rPr>
        <w:t>, V., Dye, S.</w:t>
      </w:r>
      <w:r w:rsidR="003F10D8" w:rsidRPr="001F087E">
        <w:rPr>
          <w:rFonts w:ascii="Times New Roman" w:hAnsi="Times New Roman" w:cs="Times New Roman"/>
        </w:rPr>
        <w:t xml:space="preserve">R., </w:t>
      </w:r>
      <w:r w:rsidRPr="001F087E">
        <w:rPr>
          <w:rFonts w:ascii="Times New Roman" w:hAnsi="Times New Roman" w:cs="Times New Roman"/>
        </w:rPr>
        <w:t xml:space="preserve">&amp; </w:t>
      </w:r>
      <w:proofErr w:type="spellStart"/>
      <w:r w:rsidRPr="001F087E">
        <w:rPr>
          <w:rFonts w:ascii="Times New Roman" w:hAnsi="Times New Roman" w:cs="Times New Roman"/>
        </w:rPr>
        <w:t>Skjoldal</w:t>
      </w:r>
      <w:proofErr w:type="spellEnd"/>
      <w:r w:rsidRPr="001F087E">
        <w:rPr>
          <w:rFonts w:ascii="Times New Roman" w:hAnsi="Times New Roman" w:cs="Times New Roman"/>
        </w:rPr>
        <w:t>, H.</w:t>
      </w:r>
      <w:r w:rsidR="003F10D8" w:rsidRPr="001F087E">
        <w:rPr>
          <w:rFonts w:ascii="Times New Roman" w:hAnsi="Times New Roman" w:cs="Times New Roman"/>
        </w:rPr>
        <w:t xml:space="preserve">R. </w:t>
      </w:r>
      <w:r w:rsidRPr="001F087E">
        <w:rPr>
          <w:rFonts w:ascii="Times New Roman" w:hAnsi="Times New Roman" w:cs="Times New Roman"/>
        </w:rPr>
        <w:t>(</w:t>
      </w:r>
      <w:r w:rsidR="003F10D8" w:rsidRPr="001F087E">
        <w:rPr>
          <w:rFonts w:ascii="Times New Roman" w:hAnsi="Times New Roman" w:cs="Times New Roman"/>
        </w:rPr>
        <w:t>2008</w:t>
      </w:r>
      <w:r w:rsidRPr="001F087E">
        <w:rPr>
          <w:rFonts w:ascii="Times New Roman" w:hAnsi="Times New Roman" w:cs="Times New Roman"/>
        </w:rPr>
        <w:t>)</w:t>
      </w:r>
      <w:r w:rsidR="003F10D8" w:rsidRPr="001F087E">
        <w:rPr>
          <w:rFonts w:ascii="Times New Roman" w:hAnsi="Times New Roman" w:cs="Times New Roman"/>
        </w:rPr>
        <w:t xml:space="preserve"> Climate change and deepening of the North Sea fish assemblage: a biotic indic</w:t>
      </w:r>
      <w:r w:rsidR="00E4301E" w:rsidRPr="001F087E">
        <w:rPr>
          <w:rFonts w:ascii="Times New Roman" w:hAnsi="Times New Roman" w:cs="Times New Roman"/>
        </w:rPr>
        <w:t xml:space="preserve">ator of warming seas. </w:t>
      </w:r>
      <w:r w:rsidR="00E4301E" w:rsidRPr="001F087E">
        <w:rPr>
          <w:rFonts w:ascii="Times New Roman" w:hAnsi="Times New Roman" w:cs="Times New Roman"/>
          <w:i/>
        </w:rPr>
        <w:t>J</w:t>
      </w:r>
      <w:r w:rsidRPr="001F087E">
        <w:rPr>
          <w:rFonts w:ascii="Times New Roman" w:hAnsi="Times New Roman" w:cs="Times New Roman"/>
          <w:i/>
        </w:rPr>
        <w:t>ournal of Applied Ecology</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45</w:t>
      </w:r>
      <w:r w:rsidR="003F10D8" w:rsidRPr="001F087E">
        <w:rPr>
          <w:rFonts w:ascii="Times New Roman" w:hAnsi="Times New Roman" w:cs="Times New Roman"/>
        </w:rPr>
        <w:t>(4)</w:t>
      </w:r>
      <w:r w:rsidRPr="001F087E">
        <w:rPr>
          <w:rFonts w:ascii="Times New Roman" w:hAnsi="Times New Roman" w:cs="Times New Roman"/>
        </w:rPr>
        <w:t>,</w:t>
      </w:r>
      <w:r w:rsidR="003F10D8" w:rsidRPr="001F087E">
        <w:rPr>
          <w:rFonts w:ascii="Times New Roman" w:hAnsi="Times New Roman" w:cs="Times New Roman"/>
        </w:rPr>
        <w:t xml:space="preserve"> 1029-1039.</w:t>
      </w:r>
    </w:p>
    <w:p w14:paraId="5091FC66" w14:textId="09DE3B3C" w:rsidR="00A13CF5" w:rsidRPr="001F087E" w:rsidRDefault="00A13CF5"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lastRenderedPageBreak/>
        <w:t>Favorite, F</w:t>
      </w:r>
      <w:r w:rsidR="008E7F2D" w:rsidRPr="001F087E">
        <w:rPr>
          <w:rFonts w:ascii="Times New Roman" w:hAnsi="Times New Roman" w:cs="Times New Roman"/>
        </w:rPr>
        <w:t>. (1967) The Alaskan stream.</w:t>
      </w:r>
      <w:proofErr w:type="gramEnd"/>
      <w:r w:rsidR="008E7F2D" w:rsidRPr="001F087E">
        <w:rPr>
          <w:rFonts w:ascii="Times New Roman" w:hAnsi="Times New Roman" w:cs="Times New Roman"/>
        </w:rPr>
        <w:t xml:space="preserve"> </w:t>
      </w:r>
      <w:r w:rsidR="008E7F2D" w:rsidRPr="001F087E">
        <w:rPr>
          <w:rFonts w:ascii="Times New Roman" w:hAnsi="Times New Roman" w:cs="Times New Roman"/>
          <w:i/>
        </w:rPr>
        <w:t>International</w:t>
      </w:r>
      <w:r w:rsidRPr="001F087E">
        <w:rPr>
          <w:rFonts w:ascii="Times New Roman" w:hAnsi="Times New Roman" w:cs="Times New Roman"/>
          <w:i/>
        </w:rPr>
        <w:t xml:space="preserve"> North Pac</w:t>
      </w:r>
      <w:r w:rsidR="008E7F2D" w:rsidRPr="001F087E">
        <w:rPr>
          <w:rFonts w:ascii="Times New Roman" w:hAnsi="Times New Roman" w:cs="Times New Roman"/>
          <w:i/>
        </w:rPr>
        <w:t>ific</w:t>
      </w:r>
      <w:r w:rsidRPr="001F087E">
        <w:rPr>
          <w:rFonts w:ascii="Times New Roman" w:hAnsi="Times New Roman" w:cs="Times New Roman"/>
          <w:i/>
        </w:rPr>
        <w:t xml:space="preserve"> Fish</w:t>
      </w:r>
      <w:r w:rsidR="008E7F2D" w:rsidRPr="001F087E">
        <w:rPr>
          <w:rFonts w:ascii="Times New Roman" w:hAnsi="Times New Roman" w:cs="Times New Roman"/>
          <w:i/>
        </w:rPr>
        <w:t>eries</w:t>
      </w:r>
      <w:r w:rsidRPr="001F087E">
        <w:rPr>
          <w:rFonts w:ascii="Times New Roman" w:hAnsi="Times New Roman" w:cs="Times New Roman"/>
          <w:i/>
        </w:rPr>
        <w:t xml:space="preserve"> Comm</w:t>
      </w:r>
      <w:r w:rsidR="008E7F2D" w:rsidRPr="001F087E">
        <w:rPr>
          <w:rFonts w:ascii="Times New Roman" w:hAnsi="Times New Roman" w:cs="Times New Roman"/>
          <w:i/>
        </w:rPr>
        <w:t>unication</w:t>
      </w:r>
      <w:r w:rsidRPr="001F087E">
        <w:rPr>
          <w:rFonts w:ascii="Times New Roman" w:hAnsi="Times New Roman" w:cs="Times New Roman"/>
          <w:i/>
        </w:rPr>
        <w:t xml:space="preserve"> Bull</w:t>
      </w:r>
      <w:r w:rsidR="008E7F2D" w:rsidRPr="001F087E">
        <w:rPr>
          <w:rFonts w:ascii="Times New Roman" w:hAnsi="Times New Roman" w:cs="Times New Roman"/>
          <w:i/>
        </w:rPr>
        <w:t>etin</w:t>
      </w:r>
      <w:r w:rsidR="008E7F2D"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21</w:t>
      </w:r>
      <w:r w:rsidR="0034440D">
        <w:rPr>
          <w:rFonts w:ascii="Times New Roman" w:hAnsi="Times New Roman" w:cs="Times New Roman"/>
          <w:b/>
        </w:rPr>
        <w:t>,</w:t>
      </w:r>
      <w:r w:rsidRPr="001F087E">
        <w:rPr>
          <w:rFonts w:ascii="Times New Roman" w:hAnsi="Times New Roman" w:cs="Times New Roman"/>
        </w:rPr>
        <w:t xml:space="preserve"> 1-20.</w:t>
      </w:r>
    </w:p>
    <w:p w14:paraId="0948F77A" w14:textId="4CBF833E" w:rsidR="00E625B9" w:rsidRPr="001F087E" w:rsidRDefault="008E7F2D" w:rsidP="00A13CF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Flesch</w:t>
      </w:r>
      <w:proofErr w:type="spellEnd"/>
      <w:r w:rsidRPr="001F087E">
        <w:rPr>
          <w:rFonts w:ascii="Times New Roman" w:hAnsi="Times New Roman" w:cs="Times New Roman"/>
        </w:rPr>
        <w:t>, A.</w:t>
      </w:r>
      <w:r w:rsidR="0039683D" w:rsidRPr="001F087E">
        <w:rPr>
          <w:rFonts w:ascii="Times New Roman" w:hAnsi="Times New Roman" w:cs="Times New Roman"/>
        </w:rPr>
        <w:t xml:space="preserve">D. </w:t>
      </w:r>
      <w:r w:rsidRPr="001F087E">
        <w:rPr>
          <w:rFonts w:ascii="Times New Roman" w:hAnsi="Times New Roman" w:cs="Times New Roman"/>
        </w:rPr>
        <w:t>(</w:t>
      </w:r>
      <w:r w:rsidR="0039683D" w:rsidRPr="001F087E">
        <w:rPr>
          <w:rFonts w:ascii="Times New Roman" w:hAnsi="Times New Roman" w:cs="Times New Roman"/>
        </w:rPr>
        <w:t>2014</w:t>
      </w:r>
      <w:r w:rsidRPr="001F087E">
        <w:rPr>
          <w:rFonts w:ascii="Times New Roman" w:hAnsi="Times New Roman" w:cs="Times New Roman"/>
        </w:rPr>
        <w:t>)</w:t>
      </w:r>
      <w:r w:rsidR="0039683D" w:rsidRPr="001F087E">
        <w:rPr>
          <w:rFonts w:ascii="Times New Roman" w:hAnsi="Times New Roman" w:cs="Times New Roman"/>
        </w:rPr>
        <w:t xml:space="preserve"> </w:t>
      </w:r>
      <w:proofErr w:type="gramStart"/>
      <w:r w:rsidR="0039683D" w:rsidRPr="001F087E">
        <w:rPr>
          <w:rFonts w:ascii="Times New Roman" w:hAnsi="Times New Roman" w:cs="Times New Roman"/>
        </w:rPr>
        <w:t>Spatiotemporal</w:t>
      </w:r>
      <w:proofErr w:type="gramEnd"/>
      <w:r w:rsidR="0039683D" w:rsidRPr="001F087E">
        <w:rPr>
          <w:rFonts w:ascii="Times New Roman" w:hAnsi="Times New Roman" w:cs="Times New Roman"/>
        </w:rPr>
        <w:t xml:space="preserve"> trends and drivers of population dynamics in a declining Sonoran Desert predator. </w:t>
      </w:r>
      <w:r w:rsidR="0039683D" w:rsidRPr="001F087E">
        <w:rPr>
          <w:rFonts w:ascii="Times New Roman" w:hAnsi="Times New Roman" w:cs="Times New Roman"/>
          <w:i/>
        </w:rPr>
        <w:t>Biological Conservation</w:t>
      </w:r>
      <w:r w:rsidRPr="001F087E">
        <w:rPr>
          <w:rFonts w:ascii="Times New Roman" w:hAnsi="Times New Roman" w:cs="Times New Roman"/>
        </w:rPr>
        <w:t>,</w:t>
      </w:r>
      <w:r w:rsidR="0039683D" w:rsidRPr="001F087E">
        <w:rPr>
          <w:rFonts w:ascii="Times New Roman" w:hAnsi="Times New Roman" w:cs="Times New Roman"/>
        </w:rPr>
        <w:t xml:space="preserve"> </w:t>
      </w:r>
      <w:r w:rsidR="0039683D" w:rsidRPr="001F087E">
        <w:rPr>
          <w:rFonts w:ascii="Times New Roman" w:hAnsi="Times New Roman" w:cs="Times New Roman"/>
          <w:b/>
        </w:rPr>
        <w:t>175</w:t>
      </w:r>
      <w:r w:rsidRPr="001F087E">
        <w:rPr>
          <w:rFonts w:ascii="Times New Roman" w:hAnsi="Times New Roman" w:cs="Times New Roman"/>
        </w:rPr>
        <w:t>,</w:t>
      </w:r>
      <w:r w:rsidR="0039683D" w:rsidRPr="001F087E">
        <w:rPr>
          <w:rFonts w:ascii="Times New Roman" w:hAnsi="Times New Roman" w:cs="Times New Roman"/>
        </w:rPr>
        <w:t xml:space="preserve"> 110-118.</w:t>
      </w:r>
    </w:p>
    <w:p w14:paraId="1387168E" w14:textId="17CE14C3" w:rsidR="005B129F" w:rsidRPr="001F087E" w:rsidRDefault="005B129F" w:rsidP="00A13CF5">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Frank, K., </w:t>
      </w:r>
      <w:r w:rsidR="008E7F2D" w:rsidRPr="001F087E">
        <w:rPr>
          <w:rFonts w:ascii="Times New Roman" w:hAnsi="Times New Roman" w:cs="Times New Roman"/>
        </w:rPr>
        <w:t xml:space="preserve">&amp; </w:t>
      </w:r>
      <w:r w:rsidRPr="001F087E">
        <w:rPr>
          <w:rFonts w:ascii="Times New Roman" w:hAnsi="Times New Roman" w:cs="Times New Roman"/>
        </w:rPr>
        <w:t xml:space="preserve">Brickman, D. </w:t>
      </w:r>
      <w:r w:rsidR="008E7F2D" w:rsidRPr="001F087E">
        <w:rPr>
          <w:rFonts w:ascii="Times New Roman" w:hAnsi="Times New Roman" w:cs="Times New Roman"/>
        </w:rPr>
        <w:t>(</w:t>
      </w:r>
      <w:r w:rsidRPr="001F087E">
        <w:rPr>
          <w:rFonts w:ascii="Times New Roman" w:hAnsi="Times New Roman" w:cs="Times New Roman"/>
        </w:rPr>
        <w:t>2000</w:t>
      </w:r>
      <w:r w:rsidR="008E7F2D"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Allee</w:t>
      </w:r>
      <w:proofErr w:type="spellEnd"/>
      <w:r w:rsidRPr="001F087E">
        <w:rPr>
          <w:rFonts w:ascii="Times New Roman" w:hAnsi="Times New Roman" w:cs="Times New Roman"/>
        </w:rPr>
        <w:t xml:space="preserve"> effects and compensatory population dynamics within a stock complex.</w:t>
      </w:r>
      <w:proofErr w:type="gramEnd"/>
      <w:r w:rsidRPr="001F087E">
        <w:rPr>
          <w:rFonts w:ascii="Times New Roman" w:hAnsi="Times New Roman" w:cs="Times New Roman"/>
        </w:rPr>
        <w:t xml:space="preserve"> </w:t>
      </w:r>
      <w:r w:rsidR="008E7F2D" w:rsidRPr="001F087E">
        <w:rPr>
          <w:rFonts w:ascii="Times New Roman" w:hAnsi="Times New Roman" w:cs="Times New Roman"/>
          <w:i/>
        </w:rPr>
        <w:t>Canadian Journal of Fisheries and Aquatic Sciences</w:t>
      </w:r>
      <w:r w:rsidR="008E7F2D" w:rsidRPr="001F087E">
        <w:rPr>
          <w:rFonts w:ascii="Times New Roman" w:hAnsi="Times New Roman" w:cs="Times New Roman"/>
        </w:rPr>
        <w:t xml:space="preserve">, </w:t>
      </w:r>
      <w:r w:rsidRPr="001F087E">
        <w:rPr>
          <w:rFonts w:ascii="Times New Roman" w:hAnsi="Times New Roman" w:cs="Times New Roman"/>
          <w:b/>
        </w:rPr>
        <w:t>57</w:t>
      </w:r>
      <w:r w:rsidRPr="001F087E">
        <w:rPr>
          <w:rFonts w:ascii="Times New Roman" w:hAnsi="Times New Roman" w:cs="Times New Roman"/>
        </w:rPr>
        <w:t>(3)</w:t>
      </w:r>
      <w:r w:rsidR="00207DAA">
        <w:rPr>
          <w:rFonts w:ascii="Times New Roman" w:hAnsi="Times New Roman" w:cs="Times New Roman"/>
        </w:rPr>
        <w:t>,</w:t>
      </w:r>
      <w:r w:rsidRPr="001F087E">
        <w:rPr>
          <w:rFonts w:ascii="Times New Roman" w:hAnsi="Times New Roman" w:cs="Times New Roman"/>
        </w:rPr>
        <w:t xml:space="preserve"> 513-517. </w:t>
      </w:r>
    </w:p>
    <w:p w14:paraId="394276BD" w14:textId="0913350F" w:rsidR="008E1EAB" w:rsidRPr="008E1EAB" w:rsidRDefault="008E1EAB" w:rsidP="00706AC6">
      <w:pPr>
        <w:spacing w:line="240" w:lineRule="auto"/>
        <w:ind w:left="720" w:hanging="720"/>
        <w:rPr>
          <w:rFonts w:ascii="Times New Roman" w:hAnsi="Times New Roman" w:cs="Times New Roman"/>
        </w:rPr>
      </w:pPr>
      <w:r>
        <w:rPr>
          <w:rFonts w:ascii="Times New Roman" w:hAnsi="Times New Roman" w:cs="Times New Roman"/>
        </w:rPr>
        <w:t xml:space="preserve">Frisk, M.G., Miller, T.J., Martell, S.J., &amp; </w:t>
      </w:r>
      <w:proofErr w:type="spellStart"/>
      <w:r>
        <w:rPr>
          <w:rFonts w:ascii="Times New Roman" w:hAnsi="Times New Roman" w:cs="Times New Roman"/>
        </w:rPr>
        <w:t>Sosebee</w:t>
      </w:r>
      <w:proofErr w:type="spellEnd"/>
      <w:r>
        <w:rPr>
          <w:rFonts w:ascii="Times New Roman" w:hAnsi="Times New Roman" w:cs="Times New Roman"/>
        </w:rPr>
        <w:t xml:space="preserve">, K. (2008) </w:t>
      </w:r>
      <w:proofErr w:type="gramStart"/>
      <w:r>
        <w:rPr>
          <w:rFonts w:ascii="Times New Roman" w:hAnsi="Times New Roman" w:cs="Times New Roman"/>
        </w:rPr>
        <w:t>New</w:t>
      </w:r>
      <w:proofErr w:type="gramEnd"/>
      <w:r>
        <w:rPr>
          <w:rFonts w:ascii="Times New Roman" w:hAnsi="Times New Roman" w:cs="Times New Roman"/>
        </w:rPr>
        <w:t xml:space="preserve"> hypothesis helps explain elasmobranch “outburst” on Georges bank in the 1980s. </w:t>
      </w:r>
      <w:r w:rsidRPr="00D02E66">
        <w:rPr>
          <w:rFonts w:ascii="Times New Roman" w:hAnsi="Times New Roman" w:cs="Times New Roman"/>
          <w:i/>
        </w:rPr>
        <w:t>Ecological Applications</w:t>
      </w:r>
      <w:r w:rsidR="00D02E66">
        <w:rPr>
          <w:rFonts w:ascii="Times New Roman" w:hAnsi="Times New Roman" w:cs="Times New Roman"/>
          <w:i/>
        </w:rPr>
        <w:t>,</w:t>
      </w:r>
      <w:r>
        <w:rPr>
          <w:rFonts w:ascii="Times New Roman" w:hAnsi="Times New Roman" w:cs="Times New Roman"/>
        </w:rPr>
        <w:t xml:space="preserve"> </w:t>
      </w:r>
      <w:r>
        <w:rPr>
          <w:rFonts w:ascii="Times New Roman" w:hAnsi="Times New Roman" w:cs="Times New Roman"/>
          <w:b/>
        </w:rPr>
        <w:t>18</w:t>
      </w:r>
      <w:r>
        <w:rPr>
          <w:rFonts w:ascii="Times New Roman" w:hAnsi="Times New Roman" w:cs="Times New Roman"/>
        </w:rPr>
        <w:t>(1), 234-245.</w:t>
      </w:r>
    </w:p>
    <w:p w14:paraId="311CEEB5" w14:textId="32D5B210" w:rsidR="008251CE"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Grant, W.</w:t>
      </w:r>
      <w:r w:rsidR="008251CE" w:rsidRPr="001F087E">
        <w:rPr>
          <w:rFonts w:ascii="Times New Roman" w:hAnsi="Times New Roman" w:cs="Times New Roman"/>
        </w:rPr>
        <w:t xml:space="preserve">S., </w:t>
      </w:r>
      <w:r w:rsidRPr="001F087E">
        <w:rPr>
          <w:rFonts w:ascii="Times New Roman" w:hAnsi="Times New Roman" w:cs="Times New Roman"/>
        </w:rPr>
        <w:t xml:space="preserve">&amp; </w:t>
      </w:r>
      <w:r w:rsidR="008251CE" w:rsidRPr="001F087E">
        <w:rPr>
          <w:rFonts w:ascii="Times New Roman" w:hAnsi="Times New Roman" w:cs="Times New Roman"/>
        </w:rPr>
        <w:t xml:space="preserve">Utter, F.M. </w:t>
      </w:r>
      <w:r w:rsidRPr="001F087E">
        <w:rPr>
          <w:rFonts w:ascii="Times New Roman" w:hAnsi="Times New Roman" w:cs="Times New Roman"/>
        </w:rPr>
        <w:t>(</w:t>
      </w:r>
      <w:r w:rsidR="008251CE" w:rsidRPr="001F087E">
        <w:rPr>
          <w:rFonts w:ascii="Times New Roman" w:hAnsi="Times New Roman" w:cs="Times New Roman"/>
        </w:rPr>
        <w:t>1980</w:t>
      </w:r>
      <w:r w:rsidRPr="001F087E">
        <w:rPr>
          <w:rFonts w:ascii="Times New Roman" w:hAnsi="Times New Roman" w:cs="Times New Roman"/>
        </w:rPr>
        <w:t>)</w:t>
      </w:r>
      <w:r w:rsidR="008251CE" w:rsidRPr="001F087E">
        <w:rPr>
          <w:rFonts w:ascii="Times New Roman" w:hAnsi="Times New Roman" w:cs="Times New Roman"/>
        </w:rPr>
        <w:t xml:space="preserve"> Biochemical variation in walleye </w:t>
      </w:r>
      <w:proofErr w:type="spellStart"/>
      <w:r w:rsidR="008251CE" w:rsidRPr="001F087E">
        <w:rPr>
          <w:rFonts w:ascii="Times New Roman" w:hAnsi="Times New Roman" w:cs="Times New Roman"/>
        </w:rPr>
        <w:t>pollock</w:t>
      </w:r>
      <w:proofErr w:type="spellEnd"/>
      <w:r w:rsidR="008251CE" w:rsidRPr="001F087E">
        <w:rPr>
          <w:rFonts w:ascii="Times New Roman" w:hAnsi="Times New Roman" w:cs="Times New Roman"/>
        </w:rPr>
        <w:t xml:space="preserve"> </w:t>
      </w:r>
      <w:proofErr w:type="spellStart"/>
      <w:r w:rsidR="008251CE" w:rsidRPr="001F087E">
        <w:rPr>
          <w:rFonts w:ascii="Times New Roman" w:hAnsi="Times New Roman" w:cs="Times New Roman"/>
          <w:i/>
        </w:rPr>
        <w:t>Theragra</w:t>
      </w:r>
      <w:proofErr w:type="spellEnd"/>
      <w:r w:rsidR="008251CE" w:rsidRPr="001F087E">
        <w:rPr>
          <w:rFonts w:ascii="Times New Roman" w:hAnsi="Times New Roman" w:cs="Times New Roman"/>
          <w:i/>
        </w:rPr>
        <w:t xml:space="preserve"> </w:t>
      </w:r>
      <w:proofErr w:type="spellStart"/>
      <w:r w:rsidR="008251CE" w:rsidRPr="001F087E">
        <w:rPr>
          <w:rFonts w:ascii="Times New Roman" w:hAnsi="Times New Roman" w:cs="Times New Roman"/>
          <w:i/>
        </w:rPr>
        <w:t>chalcogramma</w:t>
      </w:r>
      <w:proofErr w:type="spellEnd"/>
      <w:r w:rsidR="008251CE" w:rsidRPr="001F087E">
        <w:rPr>
          <w:rFonts w:ascii="Times New Roman" w:hAnsi="Times New Roman" w:cs="Times New Roman"/>
        </w:rPr>
        <w:t xml:space="preserve">: population structure in the southeastern Bering Sea and Gulf of Alaska.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8251CE" w:rsidRPr="001F087E">
        <w:rPr>
          <w:rFonts w:ascii="Times New Roman" w:hAnsi="Times New Roman" w:cs="Times New Roman"/>
          <w:b/>
        </w:rPr>
        <w:t>37</w:t>
      </w:r>
      <w:r w:rsidRPr="001F087E">
        <w:rPr>
          <w:rFonts w:ascii="Times New Roman" w:hAnsi="Times New Roman" w:cs="Times New Roman"/>
        </w:rPr>
        <w:t>,</w:t>
      </w:r>
      <w:r w:rsidR="008251CE" w:rsidRPr="001F087E">
        <w:rPr>
          <w:rFonts w:ascii="Times New Roman" w:hAnsi="Times New Roman" w:cs="Times New Roman"/>
        </w:rPr>
        <w:t xml:space="preserve"> 1093-1100.</w:t>
      </w:r>
    </w:p>
    <w:p w14:paraId="68A73D9F" w14:textId="7627C582" w:rsidR="00D01F3B" w:rsidRPr="001F087E" w:rsidRDefault="00D01F3B"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Hastie, T., </w:t>
      </w:r>
      <w:proofErr w:type="spellStart"/>
      <w:r w:rsidRPr="001F087E">
        <w:rPr>
          <w:rFonts w:ascii="Times New Roman" w:hAnsi="Times New Roman" w:cs="Times New Roman"/>
        </w:rPr>
        <w:t>Tibshirani</w:t>
      </w:r>
      <w:proofErr w:type="spellEnd"/>
      <w:r w:rsidRPr="001F087E">
        <w:rPr>
          <w:rFonts w:ascii="Times New Roman" w:hAnsi="Times New Roman" w:cs="Times New Roman"/>
        </w:rPr>
        <w:t xml:space="preserve">, R., </w:t>
      </w:r>
      <w:r w:rsidR="008E7F2D" w:rsidRPr="001F087E">
        <w:rPr>
          <w:rFonts w:ascii="Times New Roman" w:hAnsi="Times New Roman" w:cs="Times New Roman"/>
        </w:rPr>
        <w:t xml:space="preserve">&amp; </w:t>
      </w:r>
      <w:r w:rsidRPr="001F087E">
        <w:rPr>
          <w:rFonts w:ascii="Times New Roman" w:hAnsi="Times New Roman" w:cs="Times New Roman"/>
        </w:rPr>
        <w:t xml:space="preserve">Friedman, J.H. </w:t>
      </w:r>
      <w:r w:rsidR="008E7F2D" w:rsidRPr="001F087E">
        <w:rPr>
          <w:rFonts w:ascii="Times New Roman" w:hAnsi="Times New Roman" w:cs="Times New Roman"/>
        </w:rPr>
        <w:t>(</w:t>
      </w:r>
      <w:r w:rsidRPr="001F087E">
        <w:rPr>
          <w:rFonts w:ascii="Times New Roman" w:hAnsi="Times New Roman" w:cs="Times New Roman"/>
        </w:rPr>
        <w:t>2001</w:t>
      </w:r>
      <w:r w:rsidR="008E7F2D"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i/>
        </w:rPr>
        <w:t>The</w:t>
      </w:r>
      <w:proofErr w:type="gramEnd"/>
      <w:r w:rsidRPr="001F087E">
        <w:rPr>
          <w:rFonts w:ascii="Times New Roman" w:hAnsi="Times New Roman" w:cs="Times New Roman"/>
          <w:i/>
        </w:rPr>
        <w:t xml:space="preserve"> Elements of Statistical Learning: Data Mining, Inference, and Prediction</w:t>
      </w:r>
      <w:r w:rsidR="00D02E66">
        <w:rPr>
          <w:rFonts w:ascii="Times New Roman" w:hAnsi="Times New Roman" w:cs="Times New Roman"/>
        </w:rPr>
        <w:t>.</w:t>
      </w:r>
      <w:r w:rsidRPr="001F087E">
        <w:rPr>
          <w:rFonts w:ascii="Times New Roman" w:hAnsi="Times New Roman" w:cs="Times New Roman"/>
        </w:rPr>
        <w:t xml:space="preserve"> Springer-</w:t>
      </w:r>
      <w:proofErr w:type="spellStart"/>
      <w:r w:rsidRPr="001F087E">
        <w:rPr>
          <w:rFonts w:ascii="Times New Roman" w:hAnsi="Times New Roman" w:cs="Times New Roman"/>
        </w:rPr>
        <w:t>Verlag</w:t>
      </w:r>
      <w:proofErr w:type="spellEnd"/>
      <w:r w:rsidRPr="001F087E">
        <w:rPr>
          <w:rFonts w:ascii="Times New Roman" w:hAnsi="Times New Roman" w:cs="Times New Roman"/>
        </w:rPr>
        <w:t>, New York.</w:t>
      </w:r>
    </w:p>
    <w:p w14:paraId="3199C775" w14:textId="0C133EE7" w:rsidR="00D86A3A" w:rsidRPr="001F087E" w:rsidRDefault="008E7F2D"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Hauser, L., </w:t>
      </w:r>
      <w:proofErr w:type="spellStart"/>
      <w:r w:rsidRPr="001F087E">
        <w:rPr>
          <w:rFonts w:ascii="Times New Roman" w:hAnsi="Times New Roman" w:cs="Times New Roman"/>
        </w:rPr>
        <w:t>Adock</w:t>
      </w:r>
      <w:proofErr w:type="spellEnd"/>
      <w:r w:rsidRPr="001F087E">
        <w:rPr>
          <w:rFonts w:ascii="Times New Roman" w:hAnsi="Times New Roman" w:cs="Times New Roman"/>
        </w:rPr>
        <w:t>, G.J., Smith, P.</w:t>
      </w:r>
      <w:r w:rsidR="00D86A3A" w:rsidRPr="001F087E">
        <w:rPr>
          <w:rFonts w:ascii="Times New Roman" w:hAnsi="Times New Roman" w:cs="Times New Roman"/>
        </w:rPr>
        <w:t xml:space="preserve">J., Bernal </w:t>
      </w:r>
      <w:proofErr w:type="spellStart"/>
      <w:r w:rsidR="00D86A3A" w:rsidRPr="001F087E">
        <w:rPr>
          <w:rFonts w:ascii="Times New Roman" w:hAnsi="Times New Roman" w:cs="Times New Roman"/>
        </w:rPr>
        <w:t>Ramírez</w:t>
      </w:r>
      <w:proofErr w:type="spellEnd"/>
      <w:r w:rsidR="00D86A3A" w:rsidRPr="001F087E">
        <w:rPr>
          <w:rFonts w:ascii="Times New Roman" w:hAnsi="Times New Roman" w:cs="Times New Roman"/>
        </w:rPr>
        <w:t xml:space="preserve">, J.H., </w:t>
      </w:r>
      <w:r w:rsidRPr="001F087E">
        <w:rPr>
          <w:rFonts w:ascii="Times New Roman" w:hAnsi="Times New Roman" w:cs="Times New Roman"/>
        </w:rPr>
        <w:t xml:space="preserve">&amp; </w:t>
      </w:r>
      <w:proofErr w:type="spellStart"/>
      <w:r w:rsidR="00D86A3A" w:rsidRPr="001F087E">
        <w:rPr>
          <w:rFonts w:ascii="Times New Roman" w:hAnsi="Times New Roman" w:cs="Times New Roman"/>
        </w:rPr>
        <w:t>Carvalho</w:t>
      </w:r>
      <w:proofErr w:type="spellEnd"/>
      <w:r w:rsidR="00D86A3A" w:rsidRPr="001F087E">
        <w:rPr>
          <w:rFonts w:ascii="Times New Roman" w:hAnsi="Times New Roman" w:cs="Times New Roman"/>
        </w:rPr>
        <w:t xml:space="preserve">, G.R. </w:t>
      </w:r>
      <w:r w:rsidRPr="001F087E">
        <w:rPr>
          <w:rFonts w:ascii="Times New Roman" w:hAnsi="Times New Roman" w:cs="Times New Roman"/>
        </w:rPr>
        <w:t>(</w:t>
      </w:r>
      <w:r w:rsidR="00D86A3A" w:rsidRPr="001F087E">
        <w:rPr>
          <w:rFonts w:ascii="Times New Roman" w:hAnsi="Times New Roman" w:cs="Times New Roman"/>
        </w:rPr>
        <w:t>2005</w:t>
      </w:r>
      <w:r w:rsidRPr="001F087E">
        <w:rPr>
          <w:rFonts w:ascii="Times New Roman" w:hAnsi="Times New Roman" w:cs="Times New Roman"/>
        </w:rPr>
        <w:t>)</w:t>
      </w:r>
      <w:r w:rsidR="00D86A3A" w:rsidRPr="001F087E">
        <w:rPr>
          <w:rFonts w:ascii="Times New Roman" w:hAnsi="Times New Roman" w:cs="Times New Roman"/>
        </w:rPr>
        <w:t xml:space="preserve"> Loss of microsatellite diversity and low effective population size in an overexploited population of New Zealand snapper (</w:t>
      </w:r>
      <w:proofErr w:type="spellStart"/>
      <w:r w:rsidR="00D86A3A" w:rsidRPr="001F087E">
        <w:rPr>
          <w:rFonts w:ascii="Times New Roman" w:hAnsi="Times New Roman" w:cs="Times New Roman"/>
          <w:i/>
        </w:rPr>
        <w:t>Pagrus</w:t>
      </w:r>
      <w:proofErr w:type="spellEnd"/>
      <w:r w:rsidR="00D86A3A" w:rsidRPr="001F087E">
        <w:rPr>
          <w:rFonts w:ascii="Times New Roman" w:hAnsi="Times New Roman" w:cs="Times New Roman"/>
          <w:i/>
        </w:rPr>
        <w:t xml:space="preserve"> </w:t>
      </w:r>
      <w:proofErr w:type="spellStart"/>
      <w:r w:rsidR="00D86A3A" w:rsidRPr="001F087E">
        <w:rPr>
          <w:rFonts w:ascii="Times New Roman" w:hAnsi="Times New Roman" w:cs="Times New Roman"/>
          <w:i/>
        </w:rPr>
        <w:t>auratus</w:t>
      </w:r>
      <w:proofErr w:type="spellEnd"/>
      <w:r w:rsidR="00D86A3A" w:rsidRPr="001F087E">
        <w:rPr>
          <w:rFonts w:ascii="Times New Roman" w:hAnsi="Times New Roman" w:cs="Times New Roman"/>
        </w:rPr>
        <w:t xml:space="preserve">). </w:t>
      </w:r>
      <w:r w:rsidR="00D86A3A" w:rsidRPr="001F087E">
        <w:rPr>
          <w:rFonts w:ascii="Times New Roman" w:hAnsi="Times New Roman" w:cs="Times New Roman"/>
          <w:i/>
        </w:rPr>
        <w:t>P</w:t>
      </w:r>
      <w:r w:rsidR="002F281A" w:rsidRPr="001F087E">
        <w:rPr>
          <w:rFonts w:ascii="Times New Roman" w:hAnsi="Times New Roman" w:cs="Times New Roman"/>
          <w:i/>
        </w:rPr>
        <w:t xml:space="preserve">roceedings of the </w:t>
      </w:r>
      <w:r w:rsidR="00D86A3A" w:rsidRPr="001F087E">
        <w:rPr>
          <w:rFonts w:ascii="Times New Roman" w:hAnsi="Times New Roman" w:cs="Times New Roman"/>
          <w:i/>
        </w:rPr>
        <w:t>N</w:t>
      </w:r>
      <w:r w:rsidR="002F281A" w:rsidRPr="001F087E">
        <w:rPr>
          <w:rFonts w:ascii="Times New Roman" w:hAnsi="Times New Roman" w:cs="Times New Roman"/>
          <w:i/>
        </w:rPr>
        <w:t xml:space="preserve">ational </w:t>
      </w:r>
      <w:r w:rsidR="00D86A3A" w:rsidRPr="001F087E">
        <w:rPr>
          <w:rFonts w:ascii="Times New Roman" w:hAnsi="Times New Roman" w:cs="Times New Roman"/>
          <w:i/>
        </w:rPr>
        <w:t>A</w:t>
      </w:r>
      <w:r w:rsidR="002F281A" w:rsidRPr="001F087E">
        <w:rPr>
          <w:rFonts w:ascii="Times New Roman" w:hAnsi="Times New Roman" w:cs="Times New Roman"/>
          <w:i/>
        </w:rPr>
        <w:t xml:space="preserve">cademy of </w:t>
      </w:r>
      <w:r w:rsidR="00D86A3A" w:rsidRPr="001F087E">
        <w:rPr>
          <w:rFonts w:ascii="Times New Roman" w:hAnsi="Times New Roman" w:cs="Times New Roman"/>
          <w:i/>
        </w:rPr>
        <w:t>S</w:t>
      </w:r>
      <w:r w:rsidR="002F281A" w:rsidRPr="001F087E">
        <w:rPr>
          <w:rFonts w:ascii="Times New Roman" w:hAnsi="Times New Roman" w:cs="Times New Roman"/>
          <w:i/>
        </w:rPr>
        <w:t>ciences</w:t>
      </w:r>
      <w:r w:rsidR="002F281A" w:rsidRPr="001F087E">
        <w:rPr>
          <w:rFonts w:ascii="Times New Roman" w:hAnsi="Times New Roman" w:cs="Times New Roman"/>
        </w:rPr>
        <w:t>,</w:t>
      </w:r>
      <w:r w:rsidR="00D86A3A" w:rsidRPr="001F087E">
        <w:rPr>
          <w:rFonts w:ascii="Times New Roman" w:hAnsi="Times New Roman" w:cs="Times New Roman"/>
        </w:rPr>
        <w:t xml:space="preserve"> </w:t>
      </w:r>
      <w:r w:rsidR="00D86A3A" w:rsidRPr="001F087E">
        <w:rPr>
          <w:rFonts w:ascii="Times New Roman" w:hAnsi="Times New Roman" w:cs="Times New Roman"/>
          <w:b/>
        </w:rPr>
        <w:t>99</w:t>
      </w:r>
      <w:r w:rsidR="002F281A" w:rsidRPr="001F087E">
        <w:rPr>
          <w:rFonts w:ascii="Times New Roman" w:hAnsi="Times New Roman" w:cs="Times New Roman"/>
        </w:rPr>
        <w:t>(18)</w:t>
      </w:r>
      <w:r w:rsidR="0034440D">
        <w:rPr>
          <w:rFonts w:ascii="Times New Roman" w:hAnsi="Times New Roman" w:cs="Times New Roman"/>
        </w:rPr>
        <w:t>,</w:t>
      </w:r>
      <w:r w:rsidR="002F281A" w:rsidRPr="001F087E">
        <w:rPr>
          <w:rFonts w:ascii="Times New Roman" w:hAnsi="Times New Roman" w:cs="Times New Roman"/>
        </w:rPr>
        <w:t xml:space="preserve"> 11742-11747.</w:t>
      </w:r>
    </w:p>
    <w:p w14:paraId="46A39D46" w14:textId="452F8429" w:rsidR="001617F9"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Hilborn</w:t>
      </w:r>
      <w:proofErr w:type="spellEnd"/>
      <w:r w:rsidRPr="001F087E">
        <w:rPr>
          <w:rFonts w:ascii="Times New Roman" w:hAnsi="Times New Roman" w:cs="Times New Roman"/>
        </w:rPr>
        <w:t>, R., &amp; Walters, C.</w:t>
      </w:r>
      <w:r w:rsidR="001617F9" w:rsidRPr="001F087E">
        <w:rPr>
          <w:rFonts w:ascii="Times New Roman" w:hAnsi="Times New Roman" w:cs="Times New Roman"/>
        </w:rPr>
        <w:t xml:space="preserve">J. </w:t>
      </w:r>
      <w:r w:rsidRPr="001F087E">
        <w:rPr>
          <w:rFonts w:ascii="Times New Roman" w:hAnsi="Times New Roman" w:cs="Times New Roman"/>
        </w:rPr>
        <w:t>(</w:t>
      </w:r>
      <w:r w:rsidR="001617F9" w:rsidRPr="001F087E">
        <w:rPr>
          <w:rFonts w:ascii="Times New Roman" w:hAnsi="Times New Roman" w:cs="Times New Roman"/>
        </w:rPr>
        <w:t>1992</w:t>
      </w:r>
      <w:r w:rsidRPr="001F087E">
        <w:rPr>
          <w:rFonts w:ascii="Times New Roman" w:hAnsi="Times New Roman" w:cs="Times New Roman"/>
        </w:rPr>
        <w:t>)</w:t>
      </w:r>
      <w:r w:rsidR="001617F9" w:rsidRPr="001F087E">
        <w:rPr>
          <w:rFonts w:ascii="Times New Roman" w:hAnsi="Times New Roman" w:cs="Times New Roman"/>
        </w:rPr>
        <w:t xml:space="preserve"> </w:t>
      </w:r>
      <w:r w:rsidR="001617F9" w:rsidRPr="001F087E">
        <w:rPr>
          <w:rFonts w:ascii="Times New Roman" w:hAnsi="Times New Roman" w:cs="Times New Roman"/>
          <w:i/>
        </w:rPr>
        <w:t>Quantitative Fisheries Stock Assessment: Choice, Dynamics, and Uncertainty</w:t>
      </w:r>
      <w:r w:rsidR="00D02E66">
        <w:rPr>
          <w:rFonts w:ascii="Times New Roman" w:hAnsi="Times New Roman" w:cs="Times New Roman"/>
        </w:rPr>
        <w:t>.</w:t>
      </w:r>
      <w:r w:rsidR="001617F9" w:rsidRPr="001F087E">
        <w:rPr>
          <w:rFonts w:ascii="Times New Roman" w:hAnsi="Times New Roman" w:cs="Times New Roman"/>
        </w:rPr>
        <w:t xml:space="preserve"> Chapman and Hall, New York.</w:t>
      </w:r>
    </w:p>
    <w:p w14:paraId="45019AB0" w14:textId="59B4035C" w:rsidR="00B100BC" w:rsidRPr="00B100BC" w:rsidRDefault="00B100BC"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Hilborn</w:t>
      </w:r>
      <w:proofErr w:type="spellEnd"/>
      <w:r>
        <w:rPr>
          <w:rFonts w:ascii="Times New Roman" w:hAnsi="Times New Roman" w:cs="Times New Roman"/>
        </w:rPr>
        <w:t xml:space="preserve">, R., Quinn, T.P., Schindler, D.E., &amp; Rogers, D.E. (2003) </w:t>
      </w:r>
      <w:proofErr w:type="spellStart"/>
      <w:r>
        <w:rPr>
          <w:rFonts w:ascii="Times New Roman" w:hAnsi="Times New Roman" w:cs="Times New Roman"/>
        </w:rPr>
        <w:t>Biocomplexity</w:t>
      </w:r>
      <w:proofErr w:type="spellEnd"/>
      <w:r>
        <w:rPr>
          <w:rFonts w:ascii="Times New Roman" w:hAnsi="Times New Roman" w:cs="Times New Roman"/>
        </w:rPr>
        <w:t xml:space="preserve"> and fisheries sustainability.</w:t>
      </w:r>
      <w:proofErr w:type="gramEnd"/>
      <w:r>
        <w:rPr>
          <w:rFonts w:ascii="Times New Roman" w:hAnsi="Times New Roman" w:cs="Times New Roman"/>
        </w:rPr>
        <w:t xml:space="preserve"> </w:t>
      </w:r>
      <w:r w:rsidRPr="00D02E66">
        <w:rPr>
          <w:rFonts w:ascii="Times New Roman" w:hAnsi="Times New Roman" w:cs="Times New Roman"/>
          <w:i/>
        </w:rPr>
        <w:t>Proceedings of the National Academy of Sciences</w:t>
      </w:r>
      <w:r>
        <w:rPr>
          <w:rFonts w:ascii="Times New Roman" w:hAnsi="Times New Roman" w:cs="Times New Roman"/>
        </w:rPr>
        <w:t xml:space="preserve">, </w:t>
      </w:r>
      <w:r>
        <w:rPr>
          <w:rFonts w:ascii="Times New Roman" w:hAnsi="Times New Roman" w:cs="Times New Roman"/>
          <w:b/>
        </w:rPr>
        <w:t>100</w:t>
      </w:r>
      <w:r>
        <w:rPr>
          <w:rFonts w:ascii="Times New Roman" w:hAnsi="Times New Roman" w:cs="Times New Roman"/>
        </w:rPr>
        <w:t>(11)</w:t>
      </w:r>
      <w:r w:rsidR="0034440D">
        <w:rPr>
          <w:rFonts w:ascii="Times New Roman" w:hAnsi="Times New Roman" w:cs="Times New Roman"/>
        </w:rPr>
        <w:t>,</w:t>
      </w:r>
      <w:r>
        <w:rPr>
          <w:rFonts w:ascii="Times New Roman" w:hAnsi="Times New Roman" w:cs="Times New Roman"/>
        </w:rPr>
        <w:t xml:space="preserve"> 6564-6568.</w:t>
      </w:r>
    </w:p>
    <w:p w14:paraId="687D5447" w14:textId="4C91E699" w:rsidR="005B68ED"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Hinrichensen</w:t>
      </w:r>
      <w:proofErr w:type="spellEnd"/>
      <w:r w:rsidRPr="001F087E">
        <w:rPr>
          <w:rFonts w:ascii="Times New Roman" w:hAnsi="Times New Roman" w:cs="Times New Roman"/>
        </w:rPr>
        <w:t>, R.A., Holmes, E.</w:t>
      </w:r>
      <w:r w:rsidR="005B68ED" w:rsidRPr="001F087E">
        <w:rPr>
          <w:rFonts w:ascii="Times New Roman" w:hAnsi="Times New Roman" w:cs="Times New Roman"/>
        </w:rPr>
        <w:t xml:space="preserve">E. </w:t>
      </w:r>
      <w:r w:rsidRPr="001F087E">
        <w:rPr>
          <w:rFonts w:ascii="Times New Roman" w:hAnsi="Times New Roman" w:cs="Times New Roman"/>
        </w:rPr>
        <w:t>(</w:t>
      </w:r>
      <w:r w:rsidR="005B68ED" w:rsidRPr="001F087E">
        <w:rPr>
          <w:rFonts w:ascii="Times New Roman" w:hAnsi="Times New Roman" w:cs="Times New Roman"/>
        </w:rPr>
        <w:t>2010</w:t>
      </w:r>
      <w:r w:rsidRPr="001F087E">
        <w:rPr>
          <w:rFonts w:ascii="Times New Roman" w:hAnsi="Times New Roman" w:cs="Times New Roman"/>
        </w:rPr>
        <w:t xml:space="preserve">) </w:t>
      </w:r>
      <w:r w:rsidR="005B68ED" w:rsidRPr="001F087E">
        <w:rPr>
          <w:rFonts w:ascii="Times New Roman" w:hAnsi="Times New Roman" w:cs="Times New Roman"/>
        </w:rPr>
        <w:t>Using multivariate state-space models to study</w:t>
      </w:r>
      <w:r w:rsidRPr="001F087E">
        <w:rPr>
          <w:rFonts w:ascii="Times New Roman" w:hAnsi="Times New Roman" w:cs="Times New Roman"/>
        </w:rPr>
        <w:t xml:space="preserve"> spatial structure and dynamics,</w:t>
      </w:r>
      <w:r w:rsidR="005B68ED" w:rsidRPr="001F087E">
        <w:rPr>
          <w:rFonts w:ascii="Times New Roman" w:hAnsi="Times New Roman" w:cs="Times New Roman"/>
        </w:rPr>
        <w:t xml:space="preserve"> </w:t>
      </w:r>
      <w:r w:rsidR="005B68ED" w:rsidRPr="001F087E">
        <w:rPr>
          <w:rFonts w:ascii="Times New Roman" w:hAnsi="Times New Roman" w:cs="Times New Roman"/>
          <w:i/>
        </w:rPr>
        <w:t>In</w:t>
      </w:r>
      <w:r w:rsidRPr="001F087E">
        <w:rPr>
          <w:rFonts w:ascii="Times New Roman" w:hAnsi="Times New Roman" w:cs="Times New Roman"/>
        </w:rPr>
        <w:t xml:space="preserve"> Spatial Ecology,</w:t>
      </w:r>
      <w:r w:rsidR="005B68ED" w:rsidRPr="001F087E">
        <w:rPr>
          <w:rFonts w:ascii="Times New Roman" w:hAnsi="Times New Roman" w:cs="Times New Roman"/>
        </w:rPr>
        <w:t xml:space="preserve"> </w:t>
      </w:r>
      <w:r w:rsidRPr="001F087E">
        <w:rPr>
          <w:rFonts w:ascii="Times New Roman" w:hAnsi="Times New Roman" w:cs="Times New Roman"/>
        </w:rPr>
        <w:t>(</w:t>
      </w:r>
      <w:proofErr w:type="spellStart"/>
      <w:r w:rsidRPr="001F087E">
        <w:rPr>
          <w:rFonts w:ascii="Times New Roman" w:hAnsi="Times New Roman" w:cs="Times New Roman"/>
        </w:rPr>
        <w:t>eds</w:t>
      </w:r>
      <w:proofErr w:type="spellEnd"/>
      <w:r w:rsidRPr="001F087E">
        <w:rPr>
          <w:rFonts w:ascii="Times New Roman" w:hAnsi="Times New Roman" w:cs="Times New Roman"/>
        </w:rPr>
        <w:t xml:space="preserve"> S</w:t>
      </w:r>
      <w:r w:rsidR="005B68ED" w:rsidRPr="001F087E">
        <w:rPr>
          <w:rFonts w:ascii="Times New Roman" w:hAnsi="Times New Roman" w:cs="Times New Roman"/>
        </w:rPr>
        <w:t xml:space="preserve">. Cantrell, C. </w:t>
      </w:r>
      <w:proofErr w:type="spellStart"/>
      <w:r w:rsidR="005B68ED" w:rsidRPr="001F087E">
        <w:rPr>
          <w:rFonts w:ascii="Times New Roman" w:hAnsi="Times New Roman" w:cs="Times New Roman"/>
        </w:rPr>
        <w:t>Cosner</w:t>
      </w:r>
      <w:proofErr w:type="spellEnd"/>
      <w:r w:rsidR="005B68ED" w:rsidRPr="001F087E">
        <w:rPr>
          <w:rFonts w:ascii="Times New Roman" w:hAnsi="Times New Roman" w:cs="Times New Roman"/>
        </w:rPr>
        <w:t xml:space="preserve">, </w:t>
      </w:r>
      <w:r w:rsidRPr="001F087E">
        <w:rPr>
          <w:rFonts w:ascii="Times New Roman" w:hAnsi="Times New Roman" w:cs="Times New Roman"/>
        </w:rPr>
        <w:t xml:space="preserve">&amp; </w:t>
      </w:r>
      <w:r w:rsidR="005B68ED" w:rsidRPr="001F087E">
        <w:rPr>
          <w:rFonts w:ascii="Times New Roman" w:hAnsi="Times New Roman" w:cs="Times New Roman"/>
        </w:rPr>
        <w:t xml:space="preserve">S. </w:t>
      </w:r>
      <w:proofErr w:type="spellStart"/>
      <w:r w:rsidR="005B68ED" w:rsidRPr="001F087E">
        <w:rPr>
          <w:rFonts w:ascii="Times New Roman" w:hAnsi="Times New Roman" w:cs="Times New Roman"/>
        </w:rPr>
        <w:t>Ruan</w:t>
      </w:r>
      <w:proofErr w:type="spellEnd"/>
      <w:r w:rsidRPr="001F087E">
        <w:rPr>
          <w:rFonts w:ascii="Times New Roman" w:hAnsi="Times New Roman" w:cs="Times New Roman"/>
        </w:rPr>
        <w:t>), pp 145-166, Chapman and Hall, Boca Raton</w:t>
      </w:r>
      <w:r w:rsidR="008370F8" w:rsidRPr="001F087E">
        <w:rPr>
          <w:rFonts w:ascii="Times New Roman" w:hAnsi="Times New Roman" w:cs="Times New Roman"/>
        </w:rPr>
        <w:t>.</w:t>
      </w:r>
    </w:p>
    <w:p w14:paraId="008C4E41" w14:textId="0CB5F3C8" w:rsidR="00BA0747" w:rsidRDefault="00BA0747" w:rsidP="00706AC6">
      <w:pPr>
        <w:spacing w:line="240" w:lineRule="auto"/>
        <w:ind w:left="720" w:hanging="720"/>
        <w:rPr>
          <w:rFonts w:ascii="Times New Roman" w:hAnsi="Times New Roman" w:cs="Times New Roman"/>
        </w:rPr>
      </w:pPr>
      <w:proofErr w:type="gramStart"/>
      <w:r>
        <w:rPr>
          <w:rFonts w:ascii="Times New Roman" w:hAnsi="Times New Roman" w:cs="Times New Roman"/>
        </w:rPr>
        <w:t>Hobson, K.</w:t>
      </w:r>
      <w:r w:rsidRPr="00BA0747">
        <w:rPr>
          <w:rFonts w:ascii="Times New Roman" w:hAnsi="Times New Roman" w:cs="Times New Roman"/>
        </w:rPr>
        <w:t xml:space="preserve">A., </w:t>
      </w:r>
      <w:proofErr w:type="spellStart"/>
      <w:r w:rsidRPr="00BA0747">
        <w:rPr>
          <w:rFonts w:ascii="Times New Roman" w:hAnsi="Times New Roman" w:cs="Times New Roman"/>
        </w:rPr>
        <w:t>Sease</w:t>
      </w:r>
      <w:proofErr w:type="spellEnd"/>
      <w:r w:rsidRPr="00BA0747">
        <w:rPr>
          <w:rFonts w:ascii="Times New Roman" w:hAnsi="Times New Roman" w:cs="Times New Roman"/>
        </w:rPr>
        <w:t xml:space="preserve">, J.L., Merrick, R.L. </w:t>
      </w:r>
      <w:r>
        <w:rPr>
          <w:rFonts w:ascii="Times New Roman" w:hAnsi="Times New Roman" w:cs="Times New Roman"/>
        </w:rPr>
        <w:t>&amp;</w:t>
      </w:r>
      <w:r w:rsidRPr="00BA0747">
        <w:rPr>
          <w:rFonts w:ascii="Times New Roman" w:hAnsi="Times New Roman" w:cs="Times New Roman"/>
        </w:rPr>
        <w:t xml:space="preserve"> Piatt, J.F. </w:t>
      </w:r>
      <w:r w:rsidR="002C46C6">
        <w:rPr>
          <w:rFonts w:ascii="Times New Roman" w:hAnsi="Times New Roman" w:cs="Times New Roman"/>
        </w:rPr>
        <w:t>(</w:t>
      </w:r>
      <w:r w:rsidRPr="00BA0747">
        <w:rPr>
          <w:rFonts w:ascii="Times New Roman" w:hAnsi="Times New Roman" w:cs="Times New Roman"/>
        </w:rPr>
        <w:t>2006</w:t>
      </w:r>
      <w:r w:rsidR="002C46C6">
        <w:rPr>
          <w:rFonts w:ascii="Times New Roman" w:hAnsi="Times New Roman" w:cs="Times New Roman"/>
        </w:rPr>
        <w:t>)</w:t>
      </w:r>
      <w:r w:rsidRPr="00BA0747">
        <w:rPr>
          <w:rFonts w:ascii="Times New Roman" w:hAnsi="Times New Roman" w:cs="Times New Roman"/>
        </w:rPr>
        <w:t xml:space="preserve"> Investigating trophic relationships of pinnipeds in Alaska and Washington using stable isotope ratios of nitrogen and carbon.</w:t>
      </w:r>
      <w:proofErr w:type="gramEnd"/>
      <w:r w:rsidRPr="00BA0747">
        <w:rPr>
          <w:rFonts w:ascii="Times New Roman" w:hAnsi="Times New Roman" w:cs="Times New Roman"/>
        </w:rPr>
        <w:t xml:space="preserve"> </w:t>
      </w:r>
      <w:r w:rsidRPr="00BA0747">
        <w:rPr>
          <w:rFonts w:ascii="Times New Roman" w:hAnsi="Times New Roman" w:cs="Times New Roman"/>
          <w:i/>
        </w:rPr>
        <w:t>Marine Mammal Science</w:t>
      </w:r>
      <w:r w:rsidRPr="00BA0747">
        <w:rPr>
          <w:rFonts w:ascii="Times New Roman" w:hAnsi="Times New Roman" w:cs="Times New Roman"/>
        </w:rPr>
        <w:t xml:space="preserve">, </w:t>
      </w:r>
      <w:r w:rsidRPr="00BA0747">
        <w:rPr>
          <w:rFonts w:ascii="Times New Roman" w:hAnsi="Times New Roman" w:cs="Times New Roman"/>
          <w:b/>
        </w:rPr>
        <w:t>13</w:t>
      </w:r>
      <w:r>
        <w:rPr>
          <w:rFonts w:ascii="Times New Roman" w:hAnsi="Times New Roman" w:cs="Times New Roman"/>
        </w:rPr>
        <w:t>,</w:t>
      </w:r>
      <w:r w:rsidRPr="00BA0747">
        <w:rPr>
          <w:rFonts w:ascii="Times New Roman" w:hAnsi="Times New Roman" w:cs="Times New Roman"/>
        </w:rPr>
        <w:t xml:space="preserve"> 114-132.</w:t>
      </w:r>
    </w:p>
    <w:p w14:paraId="1D0FE11A" w14:textId="21A2C4C5" w:rsidR="00146883"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Illian</w:t>
      </w:r>
      <w:proofErr w:type="spellEnd"/>
      <w:r w:rsidRPr="001F087E">
        <w:rPr>
          <w:rFonts w:ascii="Times New Roman" w:hAnsi="Times New Roman" w:cs="Times New Roman"/>
        </w:rPr>
        <w:t>, J.</w:t>
      </w:r>
      <w:r w:rsidR="00146883" w:rsidRPr="001F087E">
        <w:rPr>
          <w:rFonts w:ascii="Times New Roman" w:hAnsi="Times New Roman" w:cs="Times New Roman"/>
        </w:rPr>
        <w:t xml:space="preserve">B., </w:t>
      </w:r>
      <w:proofErr w:type="spellStart"/>
      <w:r w:rsidR="00146883" w:rsidRPr="001F087E">
        <w:rPr>
          <w:rFonts w:ascii="Times New Roman" w:hAnsi="Times New Roman" w:cs="Times New Roman"/>
        </w:rPr>
        <w:t>S</w:t>
      </w:r>
      <w:r w:rsidRPr="001F087E">
        <w:rPr>
          <w:rFonts w:ascii="Times New Roman" w:hAnsi="Times New Roman" w:cs="Times New Roman"/>
        </w:rPr>
        <w:t>ørbye</w:t>
      </w:r>
      <w:proofErr w:type="spellEnd"/>
      <w:r w:rsidRPr="001F087E">
        <w:rPr>
          <w:rFonts w:ascii="Times New Roman" w:hAnsi="Times New Roman" w:cs="Times New Roman"/>
        </w:rPr>
        <w:t>, S.</w:t>
      </w:r>
      <w:r w:rsidR="00FA05D3" w:rsidRPr="001F087E">
        <w:rPr>
          <w:rFonts w:ascii="Times New Roman" w:hAnsi="Times New Roman" w:cs="Times New Roman"/>
        </w:rPr>
        <w:t xml:space="preserve">H., </w:t>
      </w:r>
      <w:r w:rsidRPr="001F087E">
        <w:rPr>
          <w:rFonts w:ascii="Times New Roman" w:hAnsi="Times New Roman" w:cs="Times New Roman"/>
        </w:rPr>
        <w:t xml:space="preserve">&amp; </w:t>
      </w:r>
      <w:r w:rsidR="00FA05D3" w:rsidRPr="001F087E">
        <w:rPr>
          <w:rFonts w:ascii="Times New Roman" w:hAnsi="Times New Roman" w:cs="Times New Roman"/>
        </w:rPr>
        <w:t xml:space="preserve">Rue, H. </w:t>
      </w:r>
      <w:r w:rsidRPr="001F087E">
        <w:rPr>
          <w:rFonts w:ascii="Times New Roman" w:hAnsi="Times New Roman" w:cs="Times New Roman"/>
        </w:rPr>
        <w:t>(</w:t>
      </w:r>
      <w:r w:rsidR="00FA05D3" w:rsidRPr="001F087E">
        <w:rPr>
          <w:rFonts w:ascii="Times New Roman" w:hAnsi="Times New Roman" w:cs="Times New Roman"/>
        </w:rPr>
        <w:t>2012</w:t>
      </w:r>
      <w:r w:rsidRPr="001F087E">
        <w:rPr>
          <w:rFonts w:ascii="Times New Roman" w:hAnsi="Times New Roman" w:cs="Times New Roman"/>
        </w:rPr>
        <w:t>)</w:t>
      </w:r>
      <w:r w:rsidR="00FA05D3" w:rsidRPr="001F087E">
        <w:rPr>
          <w:rFonts w:ascii="Times New Roman" w:hAnsi="Times New Roman" w:cs="Times New Roman"/>
        </w:rPr>
        <w:t xml:space="preserve"> </w:t>
      </w:r>
      <w:proofErr w:type="gramStart"/>
      <w:r w:rsidR="00FA05D3" w:rsidRPr="001F087E">
        <w:rPr>
          <w:rFonts w:ascii="Times New Roman" w:hAnsi="Times New Roman" w:cs="Times New Roman"/>
        </w:rPr>
        <w:t>A</w:t>
      </w:r>
      <w:proofErr w:type="gramEnd"/>
      <w:r w:rsidR="00FA05D3" w:rsidRPr="001F087E">
        <w:rPr>
          <w:rFonts w:ascii="Times New Roman" w:hAnsi="Times New Roman" w:cs="Times New Roman"/>
        </w:rPr>
        <w:t xml:space="preserve"> toolbox for fitting complex spatial point process models using integrated nested Laplace approximation (INLA). </w:t>
      </w:r>
      <w:r w:rsidR="00FA05D3" w:rsidRPr="001F087E">
        <w:rPr>
          <w:rFonts w:ascii="Times New Roman" w:hAnsi="Times New Roman" w:cs="Times New Roman"/>
          <w:i/>
        </w:rPr>
        <w:t>The Annals of Applied Statistics</w:t>
      </w:r>
      <w:r w:rsidR="00FA05D3" w:rsidRPr="001F087E">
        <w:rPr>
          <w:rFonts w:ascii="Times New Roman" w:hAnsi="Times New Roman" w:cs="Times New Roman"/>
        </w:rPr>
        <w:t xml:space="preserve">, </w:t>
      </w:r>
      <w:r w:rsidR="00FA05D3" w:rsidRPr="001F087E">
        <w:rPr>
          <w:rFonts w:ascii="Times New Roman" w:hAnsi="Times New Roman" w:cs="Times New Roman"/>
          <w:b/>
        </w:rPr>
        <w:t>6</w:t>
      </w:r>
      <w:r w:rsidRPr="001F087E">
        <w:rPr>
          <w:rFonts w:ascii="Times New Roman" w:hAnsi="Times New Roman" w:cs="Times New Roman"/>
        </w:rPr>
        <w:t xml:space="preserve">, </w:t>
      </w:r>
      <w:r w:rsidR="00FA05D3" w:rsidRPr="001F087E">
        <w:rPr>
          <w:rFonts w:ascii="Times New Roman" w:hAnsi="Times New Roman" w:cs="Times New Roman"/>
        </w:rPr>
        <w:t>1499-1530.</w:t>
      </w:r>
    </w:p>
    <w:p w14:paraId="1582E19E" w14:textId="2BCA7DB6" w:rsidR="0039683D" w:rsidRPr="001F087E" w:rsidRDefault="0039683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Ives, A., Dennis, B., Cottingham, K., </w:t>
      </w:r>
      <w:r w:rsidR="002F281A" w:rsidRPr="001F087E">
        <w:rPr>
          <w:rFonts w:ascii="Times New Roman" w:hAnsi="Times New Roman" w:cs="Times New Roman"/>
        </w:rPr>
        <w:t xml:space="preserve">&amp; </w:t>
      </w:r>
      <w:r w:rsidRPr="001F087E">
        <w:rPr>
          <w:rFonts w:ascii="Times New Roman" w:hAnsi="Times New Roman" w:cs="Times New Roman"/>
        </w:rPr>
        <w:t xml:space="preserve">Carpenter, S.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Estimating community stability and ecological interactions from time-series data.</w:t>
      </w:r>
      <w:proofErr w:type="gramEnd"/>
      <w:r w:rsidRPr="001F087E">
        <w:rPr>
          <w:rFonts w:ascii="Times New Roman" w:hAnsi="Times New Roman" w:cs="Times New Roman"/>
        </w:rPr>
        <w:t xml:space="preserve"> </w:t>
      </w:r>
      <w:proofErr w:type="gramStart"/>
      <w:r w:rsidRPr="001F087E">
        <w:rPr>
          <w:rFonts w:ascii="Times New Roman" w:hAnsi="Times New Roman" w:cs="Times New Roman"/>
          <w:i/>
        </w:rPr>
        <w:t>Ecol</w:t>
      </w:r>
      <w:r w:rsidR="002F281A" w:rsidRPr="001F087E">
        <w:rPr>
          <w:rFonts w:ascii="Times New Roman" w:hAnsi="Times New Roman" w:cs="Times New Roman"/>
          <w:i/>
        </w:rPr>
        <w:t xml:space="preserve">ogical </w:t>
      </w:r>
      <w:r w:rsidRPr="001F087E">
        <w:rPr>
          <w:rFonts w:ascii="Times New Roman" w:hAnsi="Times New Roman" w:cs="Times New Roman"/>
          <w:i/>
        </w:rPr>
        <w:t xml:space="preserve"> Monographs</w:t>
      </w:r>
      <w:proofErr w:type="gramEnd"/>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73</w:t>
      </w:r>
      <w:r w:rsidR="002F281A" w:rsidRPr="001F087E">
        <w:rPr>
          <w:rFonts w:ascii="Times New Roman" w:hAnsi="Times New Roman" w:cs="Times New Roman"/>
        </w:rPr>
        <w:t>,</w:t>
      </w:r>
      <w:r w:rsidRPr="001F087E">
        <w:rPr>
          <w:rFonts w:ascii="Times New Roman" w:hAnsi="Times New Roman" w:cs="Times New Roman"/>
        </w:rPr>
        <w:t xml:space="preserve"> 301-330.</w:t>
      </w:r>
    </w:p>
    <w:p w14:paraId="053B6C8E" w14:textId="7A65F7F2" w:rsidR="0067100A" w:rsidRPr="001F087E" w:rsidRDefault="0067100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w:t>
      </w:r>
      <w:r w:rsidR="002F281A" w:rsidRPr="001F087E">
        <w:rPr>
          <w:rFonts w:ascii="Times New Roman" w:hAnsi="Times New Roman" w:cs="Times New Roman"/>
        </w:rPr>
        <w:t>a-Lasinio</w:t>
      </w:r>
      <w:proofErr w:type="spellEnd"/>
      <w:r w:rsidR="002F281A" w:rsidRPr="001F087E">
        <w:rPr>
          <w:rFonts w:ascii="Times New Roman" w:hAnsi="Times New Roman" w:cs="Times New Roman"/>
        </w:rPr>
        <w:t xml:space="preserve">, G., </w:t>
      </w:r>
      <w:proofErr w:type="spellStart"/>
      <w:r w:rsidR="002F281A" w:rsidRPr="001F087E">
        <w:rPr>
          <w:rFonts w:ascii="Times New Roman" w:hAnsi="Times New Roman" w:cs="Times New Roman"/>
        </w:rPr>
        <w:t>Mastrantonio</w:t>
      </w:r>
      <w:proofErr w:type="spellEnd"/>
      <w:r w:rsidR="002F281A" w:rsidRPr="001F087E">
        <w:rPr>
          <w:rFonts w:ascii="Times New Roman" w:hAnsi="Times New Roman" w:cs="Times New Roman"/>
        </w:rPr>
        <w:t xml:space="preserve">, G., &amp; </w:t>
      </w:r>
      <w:proofErr w:type="spellStart"/>
      <w:r w:rsidRPr="001F087E">
        <w:rPr>
          <w:rFonts w:ascii="Times New Roman" w:hAnsi="Times New Roman" w:cs="Times New Roman"/>
        </w:rPr>
        <w:t>Pollice</w:t>
      </w:r>
      <w:proofErr w:type="spellEnd"/>
      <w:r w:rsidRPr="001F087E">
        <w:rPr>
          <w:rFonts w:ascii="Times New Roman" w:hAnsi="Times New Roman" w:cs="Times New Roman"/>
        </w:rPr>
        <w:t xml:space="preserve">, A. </w:t>
      </w:r>
      <w:r w:rsidR="002F281A" w:rsidRPr="001F087E">
        <w:rPr>
          <w:rFonts w:ascii="Times New Roman" w:hAnsi="Times New Roman" w:cs="Times New Roman"/>
        </w:rPr>
        <w:t>(</w:t>
      </w:r>
      <w:r w:rsidRPr="001F087E">
        <w:rPr>
          <w:rFonts w:ascii="Times New Roman" w:hAnsi="Times New Roman" w:cs="Times New Roman"/>
        </w:rPr>
        <w:t>2012</w:t>
      </w:r>
      <w:r w:rsidR="002F281A" w:rsidRPr="001F087E">
        <w:rPr>
          <w:rFonts w:ascii="Times New Roman" w:hAnsi="Times New Roman" w:cs="Times New Roman"/>
        </w:rPr>
        <w:t>)</w:t>
      </w:r>
      <w:r w:rsidRPr="001F087E">
        <w:rPr>
          <w:rFonts w:ascii="Times New Roman" w:hAnsi="Times New Roman" w:cs="Times New Roman"/>
        </w:rPr>
        <w:t xml:space="preserve"> Discussing the “big n problem”.</w:t>
      </w:r>
      <w:proofErr w:type="gramEnd"/>
      <w:r w:rsidRPr="001F087E">
        <w:rPr>
          <w:rFonts w:ascii="Times New Roman" w:hAnsi="Times New Roman" w:cs="Times New Roman"/>
        </w:rPr>
        <w:t xml:space="preserve"> </w:t>
      </w:r>
      <w:r w:rsidRPr="001F087E">
        <w:rPr>
          <w:rFonts w:ascii="Times New Roman" w:hAnsi="Times New Roman" w:cs="Times New Roman"/>
          <w:i/>
        </w:rPr>
        <w:t>Statistical Methods and Applications</w:t>
      </w:r>
      <w:r w:rsidRPr="001F087E">
        <w:rPr>
          <w:rFonts w:ascii="Times New Roman" w:hAnsi="Times New Roman" w:cs="Times New Roman"/>
        </w:rPr>
        <w:t xml:space="preserve">, </w:t>
      </w:r>
      <w:r w:rsidRPr="001F087E">
        <w:rPr>
          <w:rFonts w:ascii="Times New Roman" w:hAnsi="Times New Roman" w:cs="Times New Roman"/>
          <w:b/>
        </w:rPr>
        <w:t>22</w:t>
      </w:r>
      <w:r w:rsidRPr="001F087E">
        <w:rPr>
          <w:rFonts w:ascii="Times New Roman" w:hAnsi="Times New Roman" w:cs="Times New Roman"/>
        </w:rPr>
        <w:t>(1)</w:t>
      </w:r>
      <w:r w:rsidR="002F281A" w:rsidRPr="001F087E">
        <w:rPr>
          <w:rFonts w:ascii="Times New Roman" w:hAnsi="Times New Roman" w:cs="Times New Roman"/>
        </w:rPr>
        <w:t xml:space="preserve">, </w:t>
      </w:r>
      <w:r w:rsidRPr="001F087E">
        <w:rPr>
          <w:rFonts w:ascii="Times New Roman" w:hAnsi="Times New Roman" w:cs="Times New Roman"/>
        </w:rPr>
        <w:t>97-112.</w:t>
      </w:r>
    </w:p>
    <w:p w14:paraId="3C95D13B" w14:textId="7EBBDB81" w:rsidR="00996A5C" w:rsidRPr="001F087E" w:rsidRDefault="00996A5C"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Jonsen</w:t>
      </w:r>
      <w:proofErr w:type="spellEnd"/>
      <w:r w:rsidRPr="001F087E">
        <w:rPr>
          <w:rFonts w:ascii="Times New Roman" w:hAnsi="Times New Roman" w:cs="Times New Roman"/>
        </w:rPr>
        <w:t xml:space="preserve">, </w:t>
      </w:r>
      <w:r w:rsidR="002F281A" w:rsidRPr="001F087E">
        <w:rPr>
          <w:rFonts w:ascii="Times New Roman" w:hAnsi="Times New Roman" w:cs="Times New Roman"/>
        </w:rPr>
        <w:t>I.</w:t>
      </w:r>
      <w:r w:rsidRPr="001F087E">
        <w:rPr>
          <w:rFonts w:ascii="Times New Roman" w:hAnsi="Times New Roman" w:cs="Times New Roman"/>
        </w:rPr>
        <w:t xml:space="preserve">D., Myers, </w:t>
      </w:r>
      <w:r w:rsidR="002F281A" w:rsidRPr="001F087E">
        <w:rPr>
          <w:rFonts w:ascii="Times New Roman" w:hAnsi="Times New Roman" w:cs="Times New Roman"/>
        </w:rPr>
        <w:t>R.</w:t>
      </w:r>
      <w:r w:rsidRPr="001F087E">
        <w:rPr>
          <w:rFonts w:ascii="Times New Roman" w:hAnsi="Times New Roman" w:cs="Times New Roman"/>
        </w:rPr>
        <w:t xml:space="preserve">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Flemming</w:t>
      </w:r>
      <w:proofErr w:type="spellEnd"/>
      <w:r w:rsidR="002F281A" w:rsidRPr="001F087E">
        <w:rPr>
          <w:rFonts w:ascii="Times New Roman" w:hAnsi="Times New Roman" w:cs="Times New Roman"/>
        </w:rPr>
        <w:t>, J.</w:t>
      </w:r>
      <w:r w:rsidRPr="001F087E">
        <w:rPr>
          <w:rFonts w:ascii="Times New Roman" w:hAnsi="Times New Roman" w:cs="Times New Roman"/>
        </w:rPr>
        <w:t xml:space="preserve">M. </w:t>
      </w:r>
      <w:r w:rsidR="002F281A" w:rsidRPr="001F087E">
        <w:rPr>
          <w:rFonts w:ascii="Times New Roman" w:hAnsi="Times New Roman" w:cs="Times New Roman"/>
        </w:rPr>
        <w:t>(</w:t>
      </w:r>
      <w:r w:rsidRPr="001F087E">
        <w:rPr>
          <w:rFonts w:ascii="Times New Roman" w:hAnsi="Times New Roman" w:cs="Times New Roman"/>
        </w:rPr>
        <w:t>2003</w:t>
      </w:r>
      <w:r w:rsidR="002F281A" w:rsidRPr="001F087E">
        <w:rPr>
          <w:rFonts w:ascii="Times New Roman" w:hAnsi="Times New Roman" w:cs="Times New Roman"/>
        </w:rPr>
        <w:t>)</w:t>
      </w:r>
      <w:r w:rsidRPr="001F087E">
        <w:rPr>
          <w:rFonts w:ascii="Times New Roman" w:hAnsi="Times New Roman" w:cs="Times New Roman"/>
        </w:rPr>
        <w:t xml:space="preserve"> Meta-analysis of animal movement using state-space models.</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84</w:t>
      </w:r>
      <w:r w:rsidR="002F281A" w:rsidRPr="001F087E">
        <w:rPr>
          <w:rFonts w:ascii="Times New Roman" w:hAnsi="Times New Roman" w:cs="Times New Roman"/>
        </w:rPr>
        <w:t>,</w:t>
      </w:r>
      <w:r w:rsidRPr="001F087E">
        <w:rPr>
          <w:rFonts w:ascii="Times New Roman" w:hAnsi="Times New Roman" w:cs="Times New Roman"/>
        </w:rPr>
        <w:t xml:space="preserve"> 3055-3063.</w:t>
      </w:r>
    </w:p>
    <w:p w14:paraId="662D1B07" w14:textId="46F4D5F1" w:rsidR="00443E3E" w:rsidRPr="00443E3E" w:rsidRDefault="00443E3E" w:rsidP="00706AC6">
      <w:pPr>
        <w:spacing w:line="240" w:lineRule="auto"/>
        <w:ind w:left="720" w:hanging="720"/>
        <w:rPr>
          <w:rFonts w:ascii="Times New Roman" w:hAnsi="Times New Roman" w:cs="Times New Roman"/>
        </w:rPr>
      </w:pPr>
      <w:r>
        <w:rPr>
          <w:rFonts w:ascii="Times New Roman" w:hAnsi="Times New Roman" w:cs="Times New Roman"/>
        </w:rPr>
        <w:t xml:space="preserve">Kerr, L.A., </w:t>
      </w:r>
      <w:proofErr w:type="spellStart"/>
      <w:r>
        <w:rPr>
          <w:rFonts w:ascii="Times New Roman" w:hAnsi="Times New Roman" w:cs="Times New Roman"/>
        </w:rPr>
        <w:t>Cadrin</w:t>
      </w:r>
      <w:proofErr w:type="spellEnd"/>
      <w:r>
        <w:rPr>
          <w:rFonts w:ascii="Times New Roman" w:hAnsi="Times New Roman" w:cs="Times New Roman"/>
        </w:rPr>
        <w:t xml:space="preserve">, S.X., &amp; </w:t>
      </w:r>
      <w:proofErr w:type="spellStart"/>
      <w:r>
        <w:rPr>
          <w:rFonts w:ascii="Times New Roman" w:hAnsi="Times New Roman" w:cs="Times New Roman"/>
        </w:rPr>
        <w:t>Secor</w:t>
      </w:r>
      <w:proofErr w:type="spellEnd"/>
      <w:r>
        <w:rPr>
          <w:rFonts w:ascii="Times New Roman" w:hAnsi="Times New Roman" w:cs="Times New Roman"/>
        </w:rPr>
        <w:t xml:space="preserve">, D.H. (2010) </w:t>
      </w:r>
      <w:proofErr w:type="gramStart"/>
      <w:r>
        <w:rPr>
          <w:rFonts w:ascii="Times New Roman" w:hAnsi="Times New Roman" w:cs="Times New Roman"/>
        </w:rPr>
        <w:t>The</w:t>
      </w:r>
      <w:proofErr w:type="gramEnd"/>
      <w:r>
        <w:rPr>
          <w:rFonts w:ascii="Times New Roman" w:hAnsi="Times New Roman" w:cs="Times New Roman"/>
        </w:rPr>
        <w:t xml:space="preserve"> role of spatial dynamics in the stability, resilience, and productivity of an estuarine fish population. </w:t>
      </w:r>
      <w:r w:rsidRPr="00D02E66">
        <w:rPr>
          <w:rFonts w:ascii="Times New Roman" w:hAnsi="Times New Roman" w:cs="Times New Roman"/>
          <w:i/>
        </w:rPr>
        <w:t>Ecological Applications</w:t>
      </w:r>
      <w:r>
        <w:rPr>
          <w:rFonts w:ascii="Times New Roman" w:hAnsi="Times New Roman" w:cs="Times New Roman"/>
        </w:rPr>
        <w:t xml:space="preserve">, </w:t>
      </w:r>
      <w:r>
        <w:rPr>
          <w:rFonts w:ascii="Times New Roman" w:hAnsi="Times New Roman" w:cs="Times New Roman"/>
          <w:b/>
        </w:rPr>
        <w:t>20</w:t>
      </w:r>
      <w:r w:rsidR="0034440D">
        <w:rPr>
          <w:rFonts w:ascii="Times New Roman" w:hAnsi="Times New Roman" w:cs="Times New Roman"/>
          <w:b/>
        </w:rPr>
        <w:t>,</w:t>
      </w:r>
      <w:r>
        <w:rPr>
          <w:rFonts w:ascii="Times New Roman" w:hAnsi="Times New Roman" w:cs="Times New Roman"/>
        </w:rPr>
        <w:t xml:space="preserve"> 497-507.</w:t>
      </w:r>
    </w:p>
    <w:p w14:paraId="53C02959" w14:textId="06FEA12E" w:rsidR="00FA05D3" w:rsidRPr="001F087E" w:rsidRDefault="002F281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Kristensen</w:t>
      </w:r>
      <w:proofErr w:type="spellEnd"/>
      <w:r w:rsidRPr="001F087E">
        <w:rPr>
          <w:rFonts w:ascii="Times New Roman" w:hAnsi="Times New Roman" w:cs="Times New Roman"/>
        </w:rPr>
        <w:t xml:space="preserve">, K. </w:t>
      </w:r>
      <w:proofErr w:type="spellStart"/>
      <w:r w:rsidRPr="001F087E">
        <w:rPr>
          <w:rFonts w:ascii="Times New Roman" w:hAnsi="Times New Roman" w:cs="Times New Roman"/>
        </w:rPr>
        <w:t>Thygesen</w:t>
      </w:r>
      <w:proofErr w:type="spellEnd"/>
      <w:r w:rsidRPr="001F087E">
        <w:rPr>
          <w:rFonts w:ascii="Times New Roman" w:hAnsi="Times New Roman" w:cs="Times New Roman"/>
        </w:rPr>
        <w:t>, U.H., Andersen, K.</w:t>
      </w:r>
      <w:r w:rsidR="00FA05D3" w:rsidRPr="001F087E">
        <w:rPr>
          <w:rFonts w:ascii="Times New Roman" w:hAnsi="Times New Roman" w:cs="Times New Roman"/>
        </w:rPr>
        <w:t xml:space="preserve">H., </w:t>
      </w:r>
      <w:r w:rsidRPr="001F087E">
        <w:rPr>
          <w:rFonts w:ascii="Times New Roman" w:hAnsi="Times New Roman" w:cs="Times New Roman"/>
        </w:rPr>
        <w:t>&amp; Beyer, J.</w:t>
      </w:r>
      <w:r w:rsidR="00FA05D3" w:rsidRPr="001F087E">
        <w:rPr>
          <w:rFonts w:ascii="Times New Roman" w:hAnsi="Times New Roman" w:cs="Times New Roman"/>
        </w:rPr>
        <w:t xml:space="preserve">E. </w:t>
      </w:r>
      <w:r w:rsidRPr="001F087E">
        <w:rPr>
          <w:rFonts w:ascii="Times New Roman" w:hAnsi="Times New Roman" w:cs="Times New Roman"/>
        </w:rPr>
        <w:t>(</w:t>
      </w:r>
      <w:r w:rsidR="00FA05D3" w:rsidRPr="001F087E">
        <w:rPr>
          <w:rFonts w:ascii="Times New Roman" w:hAnsi="Times New Roman" w:cs="Times New Roman"/>
        </w:rPr>
        <w:t>2013</w:t>
      </w:r>
      <w:r w:rsidRPr="001F087E">
        <w:rPr>
          <w:rFonts w:ascii="Times New Roman" w:hAnsi="Times New Roman" w:cs="Times New Roman"/>
        </w:rPr>
        <w:t>)</w:t>
      </w:r>
      <w:r w:rsidR="00FA05D3" w:rsidRPr="001F087E">
        <w:rPr>
          <w:rFonts w:ascii="Times New Roman" w:hAnsi="Times New Roman" w:cs="Times New Roman"/>
        </w:rPr>
        <w:t xml:space="preserve"> Estimating </w:t>
      </w:r>
      <w:proofErr w:type="spellStart"/>
      <w:r w:rsidR="00FA05D3" w:rsidRPr="001F087E">
        <w:rPr>
          <w:rFonts w:ascii="Times New Roman" w:hAnsi="Times New Roman" w:cs="Times New Roman"/>
        </w:rPr>
        <w:t>spatio</w:t>
      </w:r>
      <w:proofErr w:type="spellEnd"/>
      <w:r w:rsidR="00FA05D3" w:rsidRPr="001F087E">
        <w:rPr>
          <w:rFonts w:ascii="Times New Roman" w:hAnsi="Times New Roman" w:cs="Times New Roman"/>
        </w:rPr>
        <w:t>-temporal dynamics of size-stru</w:t>
      </w:r>
      <w:r w:rsidR="00B71036" w:rsidRPr="001F087E">
        <w:rPr>
          <w:rFonts w:ascii="Times New Roman" w:hAnsi="Times New Roman" w:cs="Times New Roman"/>
        </w:rPr>
        <w:t>ctured populations.</w:t>
      </w:r>
      <w:proofErr w:type="gramEnd"/>
      <w:r w:rsidR="00B71036" w:rsidRPr="001F087E">
        <w:rPr>
          <w:rFonts w:ascii="Times New Roman" w:hAnsi="Times New Roman" w:cs="Times New Roman"/>
        </w:rPr>
        <w:t xml:space="preserve"> </w:t>
      </w:r>
      <w:r w:rsidRPr="001F087E">
        <w:rPr>
          <w:rFonts w:ascii="Times New Roman" w:hAnsi="Times New Roman" w:cs="Times New Roman"/>
          <w:i/>
        </w:rPr>
        <w:t>Canadian Journal of Fisheries and Aquatic Sciences</w:t>
      </w:r>
      <w:r w:rsidRPr="001F087E">
        <w:rPr>
          <w:rFonts w:ascii="Times New Roman" w:hAnsi="Times New Roman" w:cs="Times New Roman"/>
        </w:rPr>
        <w:t xml:space="preserve">, </w:t>
      </w:r>
      <w:r w:rsidR="00FA05D3" w:rsidRPr="001F087E">
        <w:rPr>
          <w:rFonts w:ascii="Times New Roman" w:hAnsi="Times New Roman" w:cs="Times New Roman"/>
          <w:b/>
        </w:rPr>
        <w:t>71</w:t>
      </w:r>
      <w:r w:rsidRPr="001F087E">
        <w:rPr>
          <w:rFonts w:ascii="Times New Roman" w:hAnsi="Times New Roman" w:cs="Times New Roman"/>
        </w:rPr>
        <w:t xml:space="preserve">, </w:t>
      </w:r>
      <w:r w:rsidR="00FA05D3" w:rsidRPr="001F087E">
        <w:rPr>
          <w:rFonts w:ascii="Times New Roman" w:hAnsi="Times New Roman" w:cs="Times New Roman"/>
        </w:rPr>
        <w:t>326-336.</w:t>
      </w:r>
    </w:p>
    <w:p w14:paraId="09CE3EFE" w14:textId="385ADE79" w:rsidR="009D6D6A" w:rsidRPr="001F087E" w:rsidRDefault="009D6D6A" w:rsidP="00B47639">
      <w:pPr>
        <w:spacing w:line="240" w:lineRule="auto"/>
        <w:ind w:left="720" w:hanging="720"/>
        <w:rPr>
          <w:rFonts w:ascii="Times New Roman" w:hAnsi="Times New Roman" w:cs="Times New Roman"/>
        </w:rPr>
      </w:pPr>
      <w:r w:rsidRPr="001F087E">
        <w:rPr>
          <w:rFonts w:ascii="Times New Roman" w:hAnsi="Times New Roman" w:cs="Times New Roman"/>
        </w:rPr>
        <w:t>Lacy</w:t>
      </w:r>
      <w:r w:rsidR="002F281A" w:rsidRPr="001F087E">
        <w:rPr>
          <w:rFonts w:ascii="Times New Roman" w:hAnsi="Times New Roman" w:cs="Times New Roman"/>
        </w:rPr>
        <w:t>, R.</w:t>
      </w:r>
      <w:r w:rsidRPr="001F087E">
        <w:rPr>
          <w:rFonts w:ascii="Times New Roman" w:hAnsi="Times New Roman" w:cs="Times New Roman"/>
        </w:rPr>
        <w:t xml:space="preserve">C. </w:t>
      </w:r>
      <w:r w:rsidR="002F281A" w:rsidRPr="001F087E">
        <w:rPr>
          <w:rFonts w:ascii="Times New Roman" w:hAnsi="Times New Roman" w:cs="Times New Roman"/>
        </w:rPr>
        <w:t>(</w:t>
      </w:r>
      <w:r w:rsidRPr="001F087E">
        <w:rPr>
          <w:rFonts w:ascii="Times New Roman" w:hAnsi="Times New Roman" w:cs="Times New Roman"/>
        </w:rPr>
        <w:t>1987</w:t>
      </w:r>
      <w:r w:rsidR="002F281A" w:rsidRPr="001F087E">
        <w:rPr>
          <w:rFonts w:ascii="Times New Roman" w:hAnsi="Times New Roman" w:cs="Times New Roman"/>
        </w:rPr>
        <w:t>)</w:t>
      </w:r>
      <w:r w:rsidRPr="001F087E">
        <w:rPr>
          <w:rFonts w:ascii="Times New Roman" w:hAnsi="Times New Roman" w:cs="Times New Roman"/>
        </w:rPr>
        <w:t xml:space="preserve"> Loss of genetic diversity from managed populations: interacting effects of drift, mutation, immigration, selection, and population subdivision. </w:t>
      </w:r>
      <w:r w:rsidRPr="001F087E">
        <w:rPr>
          <w:rFonts w:ascii="Times New Roman" w:hAnsi="Times New Roman" w:cs="Times New Roman"/>
          <w:i/>
        </w:rPr>
        <w:t>Conserv</w:t>
      </w:r>
      <w:r w:rsidR="002F281A" w:rsidRPr="001F087E">
        <w:rPr>
          <w:rFonts w:ascii="Times New Roman" w:hAnsi="Times New Roman" w:cs="Times New Roman"/>
          <w:i/>
        </w:rPr>
        <w:t>ation</w:t>
      </w:r>
      <w:r w:rsidRPr="001F087E">
        <w:rPr>
          <w:rFonts w:ascii="Times New Roman" w:hAnsi="Times New Roman" w:cs="Times New Roman"/>
        </w:rPr>
        <w:t xml:space="preserve"> </w:t>
      </w:r>
      <w:r w:rsidRPr="001F087E">
        <w:rPr>
          <w:rFonts w:ascii="Times New Roman" w:hAnsi="Times New Roman" w:cs="Times New Roman"/>
          <w:i/>
        </w:rPr>
        <w:t>Biol</w:t>
      </w:r>
      <w:r w:rsidR="002F281A" w:rsidRPr="001F087E">
        <w:rPr>
          <w:rFonts w:ascii="Times New Roman" w:hAnsi="Times New Roman" w:cs="Times New Roman"/>
          <w:i/>
        </w:rPr>
        <w:t>ogy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(2)</w:t>
      </w:r>
      <w:r w:rsidR="002F281A" w:rsidRPr="001F087E">
        <w:rPr>
          <w:rFonts w:ascii="Times New Roman" w:hAnsi="Times New Roman" w:cs="Times New Roman"/>
        </w:rPr>
        <w:t>,</w:t>
      </w:r>
      <w:r w:rsidRPr="001F087E">
        <w:rPr>
          <w:rFonts w:ascii="Times New Roman" w:hAnsi="Times New Roman" w:cs="Times New Roman"/>
        </w:rPr>
        <w:t xml:space="preserve"> 143-158.</w:t>
      </w:r>
    </w:p>
    <w:p w14:paraId="72F6E623" w14:textId="40F0D8B5" w:rsidR="00A13CF5" w:rsidRPr="001F087E" w:rsidRDefault="00A13CF5" w:rsidP="00B47639">
      <w:pPr>
        <w:spacing w:line="240" w:lineRule="auto"/>
        <w:ind w:left="720" w:hanging="720"/>
        <w:rPr>
          <w:rFonts w:ascii="Times New Roman" w:hAnsi="Times New Roman" w:cs="Times New Roman"/>
        </w:rPr>
      </w:pPr>
      <w:proofErr w:type="gramStart"/>
      <w:r w:rsidRPr="001F087E">
        <w:rPr>
          <w:rFonts w:ascii="Times New Roman" w:hAnsi="Times New Roman" w:cs="Times New Roman"/>
        </w:rPr>
        <w:t xml:space="preserve">Ladd, C., Hunt, G.L., </w:t>
      </w:r>
      <w:proofErr w:type="spellStart"/>
      <w:r w:rsidRPr="001F087E">
        <w:rPr>
          <w:rFonts w:ascii="Times New Roman" w:hAnsi="Times New Roman" w:cs="Times New Roman"/>
        </w:rPr>
        <w:t>Mordy</w:t>
      </w:r>
      <w:proofErr w:type="spellEnd"/>
      <w:r w:rsidRPr="001F087E">
        <w:rPr>
          <w:rFonts w:ascii="Times New Roman" w:hAnsi="Times New Roman" w:cs="Times New Roman"/>
        </w:rPr>
        <w:t xml:space="preserve">, C.W., </w:t>
      </w:r>
      <w:proofErr w:type="spellStart"/>
      <w:r w:rsidRPr="001F087E">
        <w:rPr>
          <w:rFonts w:ascii="Times New Roman" w:hAnsi="Times New Roman" w:cs="Times New Roman"/>
        </w:rPr>
        <w:t>Salo</w:t>
      </w:r>
      <w:proofErr w:type="spellEnd"/>
      <w:r w:rsidRPr="001F087E">
        <w:rPr>
          <w:rFonts w:ascii="Times New Roman" w:hAnsi="Times New Roman" w:cs="Times New Roman"/>
        </w:rPr>
        <w:t xml:space="preserve">, S.A.,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Stabeno</w:t>
      </w:r>
      <w:proofErr w:type="spellEnd"/>
      <w:r w:rsidRPr="001F087E">
        <w:rPr>
          <w:rFonts w:ascii="Times New Roman" w:hAnsi="Times New Roman" w:cs="Times New Roman"/>
        </w:rPr>
        <w:t xml:space="preserve">, P.J.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Marine environment of the eastern and central Aleutian Islands.</w:t>
      </w:r>
      <w:proofErr w:type="gramEnd"/>
      <w:r w:rsidRPr="001F087E">
        <w:rPr>
          <w:rFonts w:ascii="Times New Roman" w:hAnsi="Times New Roman" w:cs="Times New Roman"/>
        </w:rPr>
        <w:t xml:space="preserve"> </w:t>
      </w:r>
      <w:r w:rsidRPr="001F087E">
        <w:rPr>
          <w:rFonts w:ascii="Times New Roman" w:hAnsi="Times New Roman" w:cs="Times New Roman"/>
          <w:i/>
        </w:rPr>
        <w:t>Fish</w:t>
      </w:r>
      <w:r w:rsidR="002F281A" w:rsidRPr="001F087E">
        <w:rPr>
          <w:rFonts w:ascii="Times New Roman" w:hAnsi="Times New Roman" w:cs="Times New Roman"/>
          <w:i/>
        </w:rPr>
        <w:t>eries Oceanography</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w:t>
      </w:r>
      <w:r w:rsidR="002F281A" w:rsidRPr="001F087E">
        <w:rPr>
          <w:rFonts w:ascii="Times New Roman" w:hAnsi="Times New Roman" w:cs="Times New Roman"/>
        </w:rPr>
        <w:t>,</w:t>
      </w:r>
      <w:r w:rsidRPr="001F087E">
        <w:rPr>
          <w:rFonts w:ascii="Times New Roman" w:hAnsi="Times New Roman" w:cs="Times New Roman"/>
        </w:rPr>
        <w:t xml:space="preserve"> 22-38.</w:t>
      </w:r>
    </w:p>
    <w:p w14:paraId="09D98797" w14:textId="42E0335F" w:rsidR="00B47639" w:rsidRPr="001F087E" w:rsidRDefault="00B47639" w:rsidP="00B47639">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lastRenderedPageBreak/>
        <w:t>Laikre</w:t>
      </w:r>
      <w:proofErr w:type="spellEnd"/>
      <w:r w:rsidRPr="001F087E">
        <w:rPr>
          <w:rFonts w:ascii="Times New Roman" w:hAnsi="Times New Roman" w:cs="Times New Roman"/>
        </w:rPr>
        <w:t xml:space="preserve">, L., Palm, S., </w:t>
      </w:r>
      <w:r w:rsidR="002F281A" w:rsidRPr="001F087E">
        <w:rPr>
          <w:rFonts w:ascii="Times New Roman" w:hAnsi="Times New Roman" w:cs="Times New Roman"/>
        </w:rPr>
        <w:t xml:space="preserve">&amp; </w:t>
      </w:r>
      <w:r w:rsidRPr="001F087E">
        <w:rPr>
          <w:rFonts w:ascii="Times New Roman" w:hAnsi="Times New Roman" w:cs="Times New Roman"/>
        </w:rPr>
        <w:t xml:space="preserve">Ryman, N. </w:t>
      </w:r>
      <w:r w:rsidR="002F281A" w:rsidRPr="001F087E">
        <w:rPr>
          <w:rFonts w:ascii="Times New Roman" w:hAnsi="Times New Roman" w:cs="Times New Roman"/>
        </w:rPr>
        <w:t>(</w:t>
      </w:r>
      <w:r w:rsidRPr="001F087E">
        <w:rPr>
          <w:rFonts w:ascii="Times New Roman" w:hAnsi="Times New Roman" w:cs="Times New Roman"/>
        </w:rPr>
        <w:t>2005</w:t>
      </w:r>
      <w:r w:rsidR="002F281A" w:rsidRPr="001F087E">
        <w:rPr>
          <w:rFonts w:ascii="Times New Roman" w:hAnsi="Times New Roman" w:cs="Times New Roman"/>
        </w:rPr>
        <w:t>)</w:t>
      </w:r>
      <w:r w:rsidRPr="001F087E">
        <w:rPr>
          <w:rFonts w:ascii="Times New Roman" w:hAnsi="Times New Roman" w:cs="Times New Roman"/>
        </w:rPr>
        <w:t xml:space="preserve"> Genetic population structure of fishes: implications for coastal zone management.</w:t>
      </w:r>
      <w:proofErr w:type="gramEnd"/>
      <w:r w:rsidRPr="001F087E">
        <w:rPr>
          <w:rFonts w:ascii="Times New Roman" w:hAnsi="Times New Roman" w:cs="Times New Roman"/>
        </w:rPr>
        <w:t xml:space="preserve"> </w:t>
      </w:r>
      <w:proofErr w:type="spellStart"/>
      <w:r w:rsidRPr="001F087E">
        <w:rPr>
          <w:rFonts w:ascii="Times New Roman" w:hAnsi="Times New Roman" w:cs="Times New Roman"/>
          <w:i/>
        </w:rPr>
        <w:t>Ambio</w:t>
      </w:r>
      <w:proofErr w:type="spellEnd"/>
      <w:r w:rsidRPr="001F087E">
        <w:rPr>
          <w:rFonts w:ascii="Times New Roman" w:hAnsi="Times New Roman" w:cs="Times New Roman"/>
        </w:rPr>
        <w:t xml:space="preserve"> </w:t>
      </w:r>
      <w:r w:rsidRPr="001F087E">
        <w:rPr>
          <w:rFonts w:ascii="Times New Roman" w:hAnsi="Times New Roman" w:cs="Times New Roman"/>
          <w:b/>
        </w:rPr>
        <w:t>34</w:t>
      </w:r>
      <w:r w:rsidR="002F281A" w:rsidRPr="001F087E">
        <w:rPr>
          <w:rFonts w:ascii="Times New Roman" w:hAnsi="Times New Roman" w:cs="Times New Roman"/>
        </w:rPr>
        <w:t>,</w:t>
      </w:r>
      <w:r w:rsidRPr="001F087E">
        <w:rPr>
          <w:rFonts w:ascii="Times New Roman" w:hAnsi="Times New Roman" w:cs="Times New Roman"/>
        </w:rPr>
        <w:t xml:space="preserve"> 111-119.</w:t>
      </w:r>
    </w:p>
    <w:p w14:paraId="2457CCB1" w14:textId="6E00A9FB" w:rsidR="009D6D6A" w:rsidRPr="001F087E" w:rsidRDefault="009D6D6A"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Lande</w:t>
      </w:r>
      <w:proofErr w:type="spellEnd"/>
      <w:r w:rsidRPr="001F087E">
        <w:rPr>
          <w:rFonts w:ascii="Times New Roman" w:hAnsi="Times New Roman" w:cs="Times New Roman"/>
        </w:rPr>
        <w:t xml:space="preserve">, R. </w:t>
      </w:r>
      <w:r w:rsidR="002F281A" w:rsidRPr="001F087E">
        <w:rPr>
          <w:rFonts w:ascii="Times New Roman" w:hAnsi="Times New Roman" w:cs="Times New Roman"/>
        </w:rPr>
        <w:t>(</w:t>
      </w:r>
      <w:r w:rsidRPr="001F087E">
        <w:rPr>
          <w:rFonts w:ascii="Times New Roman" w:hAnsi="Times New Roman" w:cs="Times New Roman"/>
        </w:rPr>
        <w:t>1993</w:t>
      </w:r>
      <w:r w:rsidR="002F281A" w:rsidRPr="001F087E">
        <w:rPr>
          <w:rFonts w:ascii="Times New Roman" w:hAnsi="Times New Roman" w:cs="Times New Roman"/>
        </w:rPr>
        <w:t>)</w:t>
      </w:r>
      <w:r w:rsidRPr="001F087E">
        <w:rPr>
          <w:rFonts w:ascii="Times New Roman" w:hAnsi="Times New Roman" w:cs="Times New Roman"/>
        </w:rPr>
        <w:t xml:space="preserve"> Risks of population extinction from demographic and environmental stochasticity and random catastrophes.</w:t>
      </w:r>
      <w:proofErr w:type="gramEnd"/>
      <w:r w:rsidRPr="001F087E">
        <w:rPr>
          <w:rFonts w:ascii="Times New Roman" w:hAnsi="Times New Roman" w:cs="Times New Roman"/>
        </w:rPr>
        <w:t xml:space="preserve"> </w:t>
      </w:r>
      <w:r w:rsidRPr="00D02E66">
        <w:rPr>
          <w:rFonts w:ascii="Times New Roman" w:hAnsi="Times New Roman" w:cs="Times New Roman"/>
          <w:i/>
        </w:rPr>
        <w:t>Am</w:t>
      </w:r>
      <w:r w:rsidR="002F281A" w:rsidRPr="00D02E66">
        <w:rPr>
          <w:rFonts w:ascii="Times New Roman" w:hAnsi="Times New Roman" w:cs="Times New Roman"/>
          <w:i/>
        </w:rPr>
        <w:t>erican</w:t>
      </w:r>
      <w:r w:rsidRPr="00D02E66">
        <w:rPr>
          <w:rFonts w:ascii="Times New Roman" w:hAnsi="Times New Roman" w:cs="Times New Roman"/>
          <w:i/>
        </w:rPr>
        <w:t xml:space="preserve"> Nat</w:t>
      </w:r>
      <w:r w:rsidR="002F281A" w:rsidRPr="00D02E66">
        <w:rPr>
          <w:rFonts w:ascii="Times New Roman" w:hAnsi="Times New Roman" w:cs="Times New Roman"/>
          <w:i/>
        </w:rPr>
        <w:t>uralist</w:t>
      </w:r>
      <w:r w:rsidR="002F281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142</w:t>
      </w:r>
      <w:r w:rsidRPr="001F087E">
        <w:rPr>
          <w:rFonts w:ascii="Times New Roman" w:hAnsi="Times New Roman" w:cs="Times New Roman"/>
        </w:rPr>
        <w:t>(6)</w:t>
      </w:r>
      <w:r w:rsidR="002F281A" w:rsidRPr="001F087E">
        <w:rPr>
          <w:rFonts w:ascii="Times New Roman" w:hAnsi="Times New Roman" w:cs="Times New Roman"/>
        </w:rPr>
        <w:t>,</w:t>
      </w:r>
      <w:r w:rsidRPr="001F087E">
        <w:rPr>
          <w:rFonts w:ascii="Times New Roman" w:hAnsi="Times New Roman" w:cs="Times New Roman"/>
        </w:rPr>
        <w:t xml:space="preserve"> 911-927.</w:t>
      </w:r>
    </w:p>
    <w:p w14:paraId="6DE9F063" w14:textId="6358E687" w:rsidR="00CB2C3B" w:rsidRPr="00CB2C3B" w:rsidRDefault="00CB2C3B" w:rsidP="00706AC6">
      <w:pPr>
        <w:spacing w:line="240" w:lineRule="auto"/>
        <w:ind w:left="720" w:hanging="720"/>
        <w:rPr>
          <w:rFonts w:ascii="Times New Roman" w:hAnsi="Times New Roman" w:cs="Times New Roman"/>
        </w:rPr>
      </w:pPr>
      <w:proofErr w:type="spellStart"/>
      <w:proofErr w:type="gramStart"/>
      <w:r>
        <w:rPr>
          <w:rFonts w:ascii="Times New Roman" w:hAnsi="Times New Roman" w:cs="Times New Roman"/>
        </w:rPr>
        <w:t>Lasinio</w:t>
      </w:r>
      <w:proofErr w:type="spellEnd"/>
      <w:r>
        <w:rPr>
          <w:rFonts w:ascii="Times New Roman" w:hAnsi="Times New Roman" w:cs="Times New Roman"/>
        </w:rPr>
        <w:t xml:space="preserve">, G.J., </w:t>
      </w:r>
      <w:proofErr w:type="spellStart"/>
      <w:r>
        <w:rPr>
          <w:rFonts w:ascii="Times New Roman" w:hAnsi="Times New Roman" w:cs="Times New Roman"/>
        </w:rPr>
        <w:t>Mastrantonio</w:t>
      </w:r>
      <w:proofErr w:type="spellEnd"/>
      <w:r>
        <w:rPr>
          <w:rFonts w:ascii="Times New Roman" w:hAnsi="Times New Roman" w:cs="Times New Roman"/>
        </w:rPr>
        <w:t xml:space="preserve">, G., &amp; </w:t>
      </w:r>
      <w:proofErr w:type="spellStart"/>
      <w:r>
        <w:rPr>
          <w:rFonts w:ascii="Times New Roman" w:hAnsi="Times New Roman" w:cs="Times New Roman"/>
        </w:rPr>
        <w:t>Pollice</w:t>
      </w:r>
      <w:proofErr w:type="spellEnd"/>
      <w:r>
        <w:rPr>
          <w:rFonts w:ascii="Times New Roman" w:hAnsi="Times New Roman" w:cs="Times New Roman"/>
        </w:rPr>
        <w:t>, A. 2013.</w:t>
      </w:r>
      <w:proofErr w:type="gramEnd"/>
      <w:r>
        <w:rPr>
          <w:rFonts w:ascii="Times New Roman" w:hAnsi="Times New Roman" w:cs="Times New Roman"/>
        </w:rPr>
        <w:t xml:space="preserve"> </w:t>
      </w:r>
      <w:proofErr w:type="gramStart"/>
      <w:r>
        <w:rPr>
          <w:rFonts w:ascii="Times New Roman" w:hAnsi="Times New Roman" w:cs="Times New Roman"/>
        </w:rPr>
        <w:t xml:space="preserve">Discussing the “big </w:t>
      </w:r>
      <w:r>
        <w:rPr>
          <w:rFonts w:ascii="Times New Roman" w:hAnsi="Times New Roman" w:cs="Times New Roman"/>
          <w:i/>
        </w:rPr>
        <w:t>n</w:t>
      </w:r>
      <w:r>
        <w:rPr>
          <w:rFonts w:ascii="Times New Roman" w:hAnsi="Times New Roman" w:cs="Times New Roman"/>
        </w:rPr>
        <w:t xml:space="preserve"> problem”.</w:t>
      </w:r>
      <w:proofErr w:type="gramEnd"/>
      <w:r>
        <w:rPr>
          <w:rFonts w:ascii="Times New Roman" w:hAnsi="Times New Roman" w:cs="Times New Roman"/>
        </w:rPr>
        <w:t xml:space="preserve"> </w:t>
      </w:r>
      <w:r>
        <w:rPr>
          <w:rFonts w:ascii="Times New Roman" w:hAnsi="Times New Roman" w:cs="Times New Roman"/>
          <w:i/>
        </w:rPr>
        <w:t xml:space="preserve">Statistical Methods </w:t>
      </w:r>
      <w:proofErr w:type="gramStart"/>
      <w:r>
        <w:rPr>
          <w:rFonts w:ascii="Times New Roman" w:hAnsi="Times New Roman" w:cs="Times New Roman"/>
          <w:i/>
        </w:rPr>
        <w:t>And</w:t>
      </w:r>
      <w:proofErr w:type="gramEnd"/>
      <w:r>
        <w:rPr>
          <w:rFonts w:ascii="Times New Roman" w:hAnsi="Times New Roman" w:cs="Times New Roman"/>
          <w:i/>
        </w:rPr>
        <w:t xml:space="preserve"> Applications</w:t>
      </w:r>
      <w:r>
        <w:rPr>
          <w:rFonts w:ascii="Times New Roman" w:hAnsi="Times New Roman" w:cs="Times New Roman"/>
        </w:rPr>
        <w:t xml:space="preserve">, </w:t>
      </w:r>
      <w:r>
        <w:rPr>
          <w:rFonts w:ascii="Times New Roman" w:hAnsi="Times New Roman" w:cs="Times New Roman"/>
          <w:b/>
        </w:rPr>
        <w:t>22</w:t>
      </w:r>
      <w:r>
        <w:rPr>
          <w:rFonts w:ascii="Times New Roman" w:hAnsi="Times New Roman" w:cs="Times New Roman"/>
        </w:rPr>
        <w:t>(1), 97-112.</w:t>
      </w:r>
    </w:p>
    <w:p w14:paraId="75C1B394" w14:textId="4549BE97" w:rsidR="00153365" w:rsidRPr="001F087E" w:rsidRDefault="002F281A"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Lauth</w:t>
      </w:r>
      <w:proofErr w:type="spellEnd"/>
      <w:r w:rsidRPr="001F087E">
        <w:rPr>
          <w:rFonts w:ascii="Times New Roman" w:hAnsi="Times New Roman" w:cs="Times New Roman"/>
        </w:rPr>
        <w:t>, R.</w:t>
      </w:r>
      <w:r w:rsidR="00153365" w:rsidRPr="001F087E">
        <w:rPr>
          <w:rFonts w:ascii="Times New Roman" w:hAnsi="Times New Roman" w:cs="Times New Roman"/>
        </w:rPr>
        <w:t xml:space="preserve">R., </w:t>
      </w:r>
      <w:r w:rsidRPr="001F087E">
        <w:rPr>
          <w:rFonts w:ascii="Times New Roman" w:hAnsi="Times New Roman" w:cs="Times New Roman"/>
        </w:rPr>
        <w:t xml:space="preserve">&amp; </w:t>
      </w:r>
      <w:r w:rsidR="00153365" w:rsidRPr="001F087E">
        <w:rPr>
          <w:rFonts w:ascii="Times New Roman" w:hAnsi="Times New Roman" w:cs="Times New Roman"/>
        </w:rPr>
        <w:t xml:space="preserve">Acuna, E. </w:t>
      </w:r>
      <w:r w:rsidRPr="001F087E">
        <w:rPr>
          <w:rFonts w:ascii="Times New Roman" w:hAnsi="Times New Roman" w:cs="Times New Roman"/>
        </w:rPr>
        <w:t>(</w:t>
      </w:r>
      <w:r w:rsidR="00153365" w:rsidRPr="001F087E">
        <w:rPr>
          <w:rFonts w:ascii="Times New Roman" w:hAnsi="Times New Roman" w:cs="Times New Roman"/>
        </w:rPr>
        <w:t>2009</w:t>
      </w:r>
      <w:r w:rsidRPr="001F087E">
        <w:rPr>
          <w:rFonts w:ascii="Times New Roman" w:hAnsi="Times New Roman" w:cs="Times New Roman"/>
        </w:rPr>
        <w:t>)</w:t>
      </w:r>
      <w:r w:rsidR="00153365" w:rsidRPr="001F087E">
        <w:rPr>
          <w:rFonts w:ascii="Times New Roman" w:hAnsi="Times New Roman" w:cs="Times New Roman"/>
        </w:rPr>
        <w:t xml:space="preserve"> Results of the 2008 eastern Bering Sea continental shelf bottom trawl survey of </w:t>
      </w:r>
      <w:proofErr w:type="spellStart"/>
      <w:r w:rsidR="00153365" w:rsidRPr="001F087E">
        <w:rPr>
          <w:rFonts w:ascii="Times New Roman" w:hAnsi="Times New Roman" w:cs="Times New Roman"/>
        </w:rPr>
        <w:t>groundfish</w:t>
      </w:r>
      <w:proofErr w:type="spellEnd"/>
      <w:r w:rsidR="00153365" w:rsidRPr="001F087E">
        <w:rPr>
          <w:rFonts w:ascii="Times New Roman" w:hAnsi="Times New Roman" w:cs="Times New Roman"/>
        </w:rPr>
        <w:t xml:space="preserve"> and invertebrate resources. </w:t>
      </w:r>
      <w:proofErr w:type="gramStart"/>
      <w:r w:rsidR="00153365" w:rsidRPr="001F087E">
        <w:rPr>
          <w:rFonts w:ascii="Times New Roman" w:hAnsi="Times New Roman" w:cs="Times New Roman"/>
        </w:rPr>
        <w:t xml:space="preserve">U.S. Dep. </w:t>
      </w:r>
      <w:proofErr w:type="spellStart"/>
      <w:r w:rsidR="00153365" w:rsidRPr="001F087E">
        <w:rPr>
          <w:rFonts w:ascii="Times New Roman" w:hAnsi="Times New Roman" w:cs="Times New Roman"/>
        </w:rPr>
        <w:t>Commer</w:t>
      </w:r>
      <w:proofErr w:type="spellEnd"/>
      <w:r w:rsidR="00153365" w:rsidRPr="001F087E">
        <w:rPr>
          <w:rFonts w:ascii="Times New Roman" w:hAnsi="Times New Roman" w:cs="Times New Roman"/>
        </w:rPr>
        <w:t>., NOAA Tec</w:t>
      </w:r>
      <w:r w:rsidRPr="001F087E">
        <w:rPr>
          <w:rFonts w:ascii="Times New Roman" w:hAnsi="Times New Roman" w:cs="Times New Roman"/>
        </w:rPr>
        <w:t>h. Memo., NMFS-AFSC-195</w:t>
      </w:r>
      <w:r w:rsidR="00153365" w:rsidRPr="001F087E">
        <w:rPr>
          <w:rFonts w:ascii="Times New Roman" w:hAnsi="Times New Roman" w:cs="Times New Roman"/>
        </w:rPr>
        <w:t>.</w:t>
      </w:r>
      <w:proofErr w:type="gramEnd"/>
    </w:p>
    <w:p w14:paraId="0DFF2A28" w14:textId="6902F725" w:rsidR="00F7653E" w:rsidRPr="001F087E" w:rsidRDefault="00F7653E"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Lindgren, F., Rue, H., </w:t>
      </w:r>
      <w:r w:rsidR="002F281A" w:rsidRPr="001F087E">
        <w:rPr>
          <w:rFonts w:ascii="Times New Roman" w:hAnsi="Times New Roman" w:cs="Times New Roman"/>
        </w:rPr>
        <w:t xml:space="preserve">&amp; </w:t>
      </w:r>
      <w:proofErr w:type="spellStart"/>
      <w:r w:rsidRPr="001F087E">
        <w:rPr>
          <w:rFonts w:ascii="Times New Roman" w:hAnsi="Times New Roman" w:cs="Times New Roman"/>
        </w:rPr>
        <w:t>Lindstrӧm</w:t>
      </w:r>
      <w:proofErr w:type="spellEnd"/>
      <w:r w:rsidRPr="001F087E">
        <w:rPr>
          <w:rFonts w:ascii="Times New Roman" w:hAnsi="Times New Roman" w:cs="Times New Roman"/>
        </w:rPr>
        <w:t xml:space="preserve">, J. </w:t>
      </w:r>
      <w:r w:rsidR="002F281A" w:rsidRPr="001F087E">
        <w:rPr>
          <w:rFonts w:ascii="Times New Roman" w:hAnsi="Times New Roman" w:cs="Times New Roman"/>
        </w:rPr>
        <w:t>(</w:t>
      </w:r>
      <w:r w:rsidRPr="001F087E">
        <w:rPr>
          <w:rFonts w:ascii="Times New Roman" w:hAnsi="Times New Roman" w:cs="Times New Roman"/>
        </w:rPr>
        <w:t>2011</w:t>
      </w:r>
      <w:r w:rsidR="002F281A"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An</w:t>
      </w:r>
      <w:proofErr w:type="gramEnd"/>
      <w:r w:rsidRPr="001F087E">
        <w:rPr>
          <w:rFonts w:ascii="Times New Roman" w:hAnsi="Times New Roman" w:cs="Times New Roman"/>
        </w:rPr>
        <w:t xml:space="preserve"> explicit link between Gaussian fields and Gaussian Markov random fields: the stochastic partial differential equation approach [with discussion]. </w:t>
      </w:r>
      <w:r w:rsidRPr="001F087E">
        <w:rPr>
          <w:rFonts w:ascii="Times New Roman" w:hAnsi="Times New Roman" w:cs="Times New Roman"/>
          <w:i/>
        </w:rPr>
        <w:t>J</w:t>
      </w:r>
      <w:r w:rsidR="002F281A" w:rsidRPr="001F087E">
        <w:rPr>
          <w:rFonts w:ascii="Times New Roman" w:hAnsi="Times New Roman" w:cs="Times New Roman"/>
          <w:i/>
        </w:rPr>
        <w:t>ournal</w:t>
      </w:r>
      <w:r w:rsidRPr="001F087E">
        <w:rPr>
          <w:rFonts w:ascii="Times New Roman" w:hAnsi="Times New Roman" w:cs="Times New Roman"/>
          <w:i/>
        </w:rPr>
        <w:t xml:space="preserve"> of the Royal Statistical Society B</w:t>
      </w:r>
      <w:r w:rsidRPr="001F087E">
        <w:rPr>
          <w:rFonts w:ascii="Times New Roman" w:hAnsi="Times New Roman" w:cs="Times New Roman"/>
        </w:rPr>
        <w:t xml:space="preserve">, </w:t>
      </w:r>
      <w:r w:rsidRPr="001F087E">
        <w:rPr>
          <w:rFonts w:ascii="Times New Roman" w:hAnsi="Times New Roman" w:cs="Times New Roman"/>
          <w:b/>
        </w:rPr>
        <w:t>73</w:t>
      </w:r>
      <w:r w:rsidRPr="001F087E">
        <w:rPr>
          <w:rFonts w:ascii="Times New Roman" w:hAnsi="Times New Roman" w:cs="Times New Roman"/>
        </w:rPr>
        <w:t>(4)</w:t>
      </w:r>
      <w:r w:rsidR="002F281A" w:rsidRPr="001F087E">
        <w:rPr>
          <w:rFonts w:ascii="Times New Roman" w:hAnsi="Times New Roman" w:cs="Times New Roman"/>
        </w:rPr>
        <w:t xml:space="preserve">, </w:t>
      </w:r>
      <w:r w:rsidRPr="001F087E">
        <w:rPr>
          <w:rFonts w:ascii="Times New Roman" w:hAnsi="Times New Roman" w:cs="Times New Roman"/>
        </w:rPr>
        <w:t>423-498.</w:t>
      </w:r>
    </w:p>
    <w:p w14:paraId="50148DE6" w14:textId="21AEA22C" w:rsidR="00CA07D6" w:rsidRPr="001F087E" w:rsidRDefault="002F281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Lowe, S.</w:t>
      </w:r>
      <w:r w:rsidR="00CA07D6" w:rsidRPr="001F087E">
        <w:rPr>
          <w:rFonts w:ascii="Times New Roman" w:hAnsi="Times New Roman" w:cs="Times New Roman"/>
        </w:rPr>
        <w:t xml:space="preserve">A. </w:t>
      </w:r>
      <w:r w:rsidRPr="001F087E">
        <w:rPr>
          <w:rFonts w:ascii="Times New Roman" w:hAnsi="Times New Roman" w:cs="Times New Roman"/>
        </w:rPr>
        <w:t>(</w:t>
      </w:r>
      <w:r w:rsidR="00CA07D6" w:rsidRPr="001F087E">
        <w:rPr>
          <w:rFonts w:ascii="Times New Roman" w:hAnsi="Times New Roman" w:cs="Times New Roman"/>
        </w:rPr>
        <w:t>2013</w:t>
      </w:r>
      <w:r w:rsidRPr="001F087E">
        <w:rPr>
          <w:rFonts w:ascii="Times New Roman" w:hAnsi="Times New Roman" w:cs="Times New Roman"/>
        </w:rPr>
        <w:t>)</w:t>
      </w:r>
      <w:r w:rsidR="00CA07D6" w:rsidRPr="001F087E">
        <w:rPr>
          <w:rFonts w:ascii="Times New Roman" w:hAnsi="Times New Roman" w:cs="Times New Roman"/>
        </w:rPr>
        <w:t xml:space="preserve"> </w:t>
      </w:r>
      <w:r w:rsidR="00CA07D6" w:rsidRPr="00D02E66">
        <w:rPr>
          <w:rFonts w:ascii="Times New Roman" w:hAnsi="Times New Roman" w:cs="Times New Roman"/>
          <w:i/>
        </w:rPr>
        <w:t>Assessment of the Atka mackerel stock in the Gulf of Alaska</w:t>
      </w:r>
      <w:r w:rsidR="00CA07D6" w:rsidRPr="001F087E">
        <w:rPr>
          <w:rFonts w:ascii="Times New Roman" w:hAnsi="Times New Roman" w:cs="Times New Roman"/>
        </w:rPr>
        <w:t>.</w:t>
      </w:r>
      <w:proofErr w:type="gramEnd"/>
      <w:r w:rsidR="00CA07D6" w:rsidRPr="001F087E">
        <w:rPr>
          <w:rFonts w:ascii="Times New Roman" w:hAnsi="Times New Roman" w:cs="Times New Roman"/>
        </w:rPr>
        <w:t xml:space="preserve"> North Pacific Fisheries M</w:t>
      </w:r>
      <w:r w:rsidRPr="001F087E">
        <w:rPr>
          <w:rFonts w:ascii="Times New Roman" w:hAnsi="Times New Roman" w:cs="Times New Roman"/>
        </w:rPr>
        <w:t>anagement Council, Anchorage</w:t>
      </w:r>
      <w:r w:rsidR="00CA07D6" w:rsidRPr="001F087E">
        <w:rPr>
          <w:rFonts w:ascii="Times New Roman" w:hAnsi="Times New Roman" w:cs="Times New Roman"/>
        </w:rPr>
        <w:t>.</w:t>
      </w:r>
    </w:p>
    <w:p w14:paraId="733DAC28" w14:textId="0CC68AF6" w:rsidR="00996A5C" w:rsidRPr="001F087E" w:rsidRDefault="00996A5C" w:rsidP="00706AC6">
      <w:pPr>
        <w:spacing w:line="240" w:lineRule="auto"/>
        <w:ind w:left="720" w:hanging="720"/>
        <w:rPr>
          <w:rFonts w:ascii="Times New Roman" w:hAnsi="Times New Roman" w:cs="Times New Roman"/>
        </w:rPr>
      </w:pPr>
      <w:proofErr w:type="spellStart"/>
      <w:r w:rsidRPr="001F087E">
        <w:rPr>
          <w:rFonts w:ascii="Times New Roman" w:hAnsi="Times New Roman" w:cs="Times New Roman"/>
        </w:rPr>
        <w:t>Mattsson</w:t>
      </w:r>
      <w:proofErr w:type="spellEnd"/>
      <w:r w:rsidR="0078216B" w:rsidRPr="001F087E">
        <w:rPr>
          <w:rFonts w:ascii="Times New Roman" w:hAnsi="Times New Roman" w:cs="Times New Roman"/>
        </w:rPr>
        <w:t>,</w:t>
      </w:r>
      <w:r w:rsidRPr="001F087E">
        <w:rPr>
          <w:rFonts w:ascii="Times New Roman" w:hAnsi="Times New Roman" w:cs="Times New Roman"/>
        </w:rPr>
        <w:t xml:space="preserve"> B</w:t>
      </w:r>
      <w:r w:rsidR="005B2C0A" w:rsidRPr="001F087E">
        <w:rPr>
          <w:rFonts w:ascii="Times New Roman" w:hAnsi="Times New Roman" w:cs="Times New Roman"/>
        </w:rPr>
        <w:t>.</w:t>
      </w:r>
      <w:r w:rsidRPr="001F087E">
        <w:rPr>
          <w:rFonts w:ascii="Times New Roman" w:hAnsi="Times New Roman" w:cs="Times New Roman"/>
        </w:rPr>
        <w:t xml:space="preserve">J., </w:t>
      </w:r>
      <w:proofErr w:type="spellStart"/>
      <w:r w:rsidRPr="001F087E">
        <w:rPr>
          <w:rFonts w:ascii="Times New Roman" w:hAnsi="Times New Roman" w:cs="Times New Roman"/>
        </w:rPr>
        <w:t>Zipkin</w:t>
      </w:r>
      <w:proofErr w:type="spellEnd"/>
      <w:r w:rsidR="0078216B" w:rsidRPr="001F087E">
        <w:rPr>
          <w:rFonts w:ascii="Times New Roman" w:hAnsi="Times New Roman" w:cs="Times New Roman"/>
        </w:rPr>
        <w:t>,</w:t>
      </w:r>
      <w:r w:rsidRPr="001F087E">
        <w:rPr>
          <w:rFonts w:ascii="Times New Roman" w:hAnsi="Times New Roman" w:cs="Times New Roman"/>
        </w:rPr>
        <w:t xml:space="preserve"> E</w:t>
      </w:r>
      <w:r w:rsidR="005B2C0A" w:rsidRPr="001F087E">
        <w:rPr>
          <w:rFonts w:ascii="Times New Roman" w:hAnsi="Times New Roman" w:cs="Times New Roman"/>
        </w:rPr>
        <w:t>.</w:t>
      </w:r>
      <w:r w:rsidRPr="001F087E">
        <w:rPr>
          <w:rFonts w:ascii="Times New Roman" w:hAnsi="Times New Roman" w:cs="Times New Roman"/>
        </w:rPr>
        <w:t>F</w:t>
      </w:r>
      <w:r w:rsidR="0078216B" w:rsidRPr="001F087E">
        <w:rPr>
          <w:rFonts w:ascii="Times New Roman" w:hAnsi="Times New Roman" w:cs="Times New Roman"/>
        </w:rPr>
        <w:t>.</w:t>
      </w:r>
      <w:r w:rsidRPr="001F087E">
        <w:rPr>
          <w:rFonts w:ascii="Times New Roman" w:hAnsi="Times New Roman" w:cs="Times New Roman"/>
        </w:rPr>
        <w:t>, Gardner</w:t>
      </w:r>
      <w:r w:rsidR="0078216B" w:rsidRPr="001F087E">
        <w:rPr>
          <w:rFonts w:ascii="Times New Roman" w:hAnsi="Times New Roman" w:cs="Times New Roman"/>
        </w:rPr>
        <w:t>,</w:t>
      </w:r>
      <w:r w:rsidRPr="001F087E">
        <w:rPr>
          <w:rFonts w:ascii="Times New Roman" w:hAnsi="Times New Roman" w:cs="Times New Roman"/>
        </w:rPr>
        <w:t xml:space="preserve"> B</w:t>
      </w:r>
      <w:r w:rsidR="0078216B" w:rsidRPr="001F087E">
        <w:rPr>
          <w:rFonts w:ascii="Times New Roman" w:hAnsi="Times New Roman" w:cs="Times New Roman"/>
        </w:rPr>
        <w:t>.</w:t>
      </w:r>
      <w:r w:rsidRPr="001F087E">
        <w:rPr>
          <w:rFonts w:ascii="Times New Roman" w:hAnsi="Times New Roman" w:cs="Times New Roman"/>
        </w:rPr>
        <w:t>, Blank</w:t>
      </w:r>
      <w:r w:rsidR="0078216B" w:rsidRPr="001F087E">
        <w:rPr>
          <w:rFonts w:ascii="Times New Roman" w:hAnsi="Times New Roman" w:cs="Times New Roman"/>
        </w:rPr>
        <w:t>,</w:t>
      </w:r>
      <w:r w:rsidRPr="001F087E">
        <w:rPr>
          <w:rFonts w:ascii="Times New Roman" w:hAnsi="Times New Roman" w:cs="Times New Roman"/>
        </w:rPr>
        <w:t xml:space="preserve"> P</w:t>
      </w:r>
      <w:r w:rsidR="005B2C0A" w:rsidRPr="001F087E">
        <w:rPr>
          <w:rFonts w:ascii="Times New Roman" w:hAnsi="Times New Roman" w:cs="Times New Roman"/>
        </w:rPr>
        <w:t>.</w:t>
      </w:r>
      <w:r w:rsidRPr="001F087E">
        <w:rPr>
          <w:rFonts w:ascii="Times New Roman" w:hAnsi="Times New Roman" w:cs="Times New Roman"/>
        </w:rPr>
        <w:t>J</w:t>
      </w:r>
      <w:r w:rsidR="0078216B" w:rsidRPr="001F087E">
        <w:rPr>
          <w:rFonts w:ascii="Times New Roman" w:hAnsi="Times New Roman" w:cs="Times New Roman"/>
        </w:rPr>
        <w:t>.</w:t>
      </w:r>
      <w:r w:rsidRPr="001F087E">
        <w:rPr>
          <w:rFonts w:ascii="Times New Roman" w:hAnsi="Times New Roman" w:cs="Times New Roman"/>
        </w:rPr>
        <w:t>, Sauer</w:t>
      </w:r>
      <w:r w:rsidR="0078216B" w:rsidRPr="001F087E">
        <w:rPr>
          <w:rFonts w:ascii="Times New Roman" w:hAnsi="Times New Roman" w:cs="Times New Roman"/>
        </w:rPr>
        <w:t>,</w:t>
      </w:r>
      <w:r w:rsidRPr="001F087E">
        <w:rPr>
          <w:rFonts w:ascii="Times New Roman" w:hAnsi="Times New Roman" w:cs="Times New Roman"/>
        </w:rPr>
        <w:t xml:space="preserve"> J</w:t>
      </w:r>
      <w:r w:rsidR="005B2C0A" w:rsidRPr="001F087E">
        <w:rPr>
          <w:rFonts w:ascii="Times New Roman" w:hAnsi="Times New Roman" w:cs="Times New Roman"/>
        </w:rPr>
        <w:t>.</w:t>
      </w:r>
      <w:r w:rsidRPr="001F087E">
        <w:rPr>
          <w:rFonts w:ascii="Times New Roman" w:hAnsi="Times New Roman" w:cs="Times New Roman"/>
        </w:rPr>
        <w:t>R</w:t>
      </w:r>
      <w:r w:rsidR="0078216B" w:rsidRPr="001F087E">
        <w:rPr>
          <w:rFonts w:ascii="Times New Roman" w:hAnsi="Times New Roman" w:cs="Times New Roman"/>
        </w:rPr>
        <w:t>.</w:t>
      </w:r>
      <w:r w:rsidRPr="001F087E">
        <w:rPr>
          <w:rFonts w:ascii="Times New Roman" w:hAnsi="Times New Roman" w:cs="Times New Roman"/>
        </w:rPr>
        <w:t xml:space="preserve">, </w:t>
      </w:r>
      <w:r w:rsidR="005B2C0A" w:rsidRPr="001F087E">
        <w:rPr>
          <w:rFonts w:ascii="Times New Roman" w:hAnsi="Times New Roman" w:cs="Times New Roman"/>
        </w:rPr>
        <w:t xml:space="preserve">&amp; </w:t>
      </w:r>
      <w:proofErr w:type="spellStart"/>
      <w:r w:rsidR="005B2C0A" w:rsidRPr="001F087E">
        <w:rPr>
          <w:rFonts w:ascii="Times New Roman" w:hAnsi="Times New Roman" w:cs="Times New Roman"/>
        </w:rPr>
        <w:t>Royle</w:t>
      </w:r>
      <w:proofErr w:type="spellEnd"/>
      <w:r w:rsidR="005B2C0A" w:rsidRPr="001F087E">
        <w:rPr>
          <w:rFonts w:ascii="Times New Roman" w:hAnsi="Times New Roman" w:cs="Times New Roman"/>
        </w:rPr>
        <w:t>, J.</w:t>
      </w:r>
      <w:r w:rsidR="0078216B" w:rsidRPr="001F087E">
        <w:rPr>
          <w:rFonts w:ascii="Times New Roman" w:hAnsi="Times New Roman" w:cs="Times New Roman"/>
        </w:rPr>
        <w:t xml:space="preserve">A. </w:t>
      </w:r>
      <w:r w:rsidR="005B2C0A" w:rsidRPr="001F087E">
        <w:rPr>
          <w:rFonts w:ascii="Times New Roman" w:hAnsi="Times New Roman" w:cs="Times New Roman"/>
        </w:rPr>
        <w:t>(</w:t>
      </w:r>
      <w:r w:rsidRPr="001F087E">
        <w:rPr>
          <w:rFonts w:ascii="Times New Roman" w:hAnsi="Times New Roman" w:cs="Times New Roman"/>
        </w:rPr>
        <w:t>2013</w:t>
      </w:r>
      <w:r w:rsidR="005B2C0A" w:rsidRPr="001F087E">
        <w:rPr>
          <w:rFonts w:ascii="Times New Roman" w:hAnsi="Times New Roman" w:cs="Times New Roman"/>
        </w:rPr>
        <w:t>)</w:t>
      </w:r>
      <w:r w:rsidRPr="001F087E">
        <w:rPr>
          <w:rFonts w:ascii="Times New Roman" w:hAnsi="Times New Roman" w:cs="Times New Roman"/>
        </w:rPr>
        <w:t xml:space="preserve"> Explaining </w:t>
      </w:r>
      <w:r w:rsidR="0078216B" w:rsidRPr="001F087E">
        <w:rPr>
          <w:rFonts w:ascii="Times New Roman" w:hAnsi="Times New Roman" w:cs="Times New Roman"/>
        </w:rPr>
        <w:t>l</w:t>
      </w:r>
      <w:r w:rsidRPr="001F087E">
        <w:rPr>
          <w:rFonts w:ascii="Times New Roman" w:hAnsi="Times New Roman" w:cs="Times New Roman"/>
        </w:rPr>
        <w:t>ocal-</w:t>
      </w:r>
      <w:r w:rsidR="0078216B" w:rsidRPr="001F087E">
        <w:rPr>
          <w:rFonts w:ascii="Times New Roman" w:hAnsi="Times New Roman" w:cs="Times New Roman"/>
        </w:rPr>
        <w:t>s</w:t>
      </w:r>
      <w:r w:rsidRPr="001F087E">
        <w:rPr>
          <w:rFonts w:ascii="Times New Roman" w:hAnsi="Times New Roman" w:cs="Times New Roman"/>
        </w:rPr>
        <w:t xml:space="preserve">cale </w:t>
      </w:r>
      <w:r w:rsidR="0078216B" w:rsidRPr="001F087E">
        <w:rPr>
          <w:rFonts w:ascii="Times New Roman" w:hAnsi="Times New Roman" w:cs="Times New Roman"/>
        </w:rPr>
        <w:t>species d</w:t>
      </w:r>
      <w:r w:rsidRPr="001F087E">
        <w:rPr>
          <w:rFonts w:ascii="Times New Roman" w:hAnsi="Times New Roman" w:cs="Times New Roman"/>
        </w:rPr>
        <w:t xml:space="preserve">istributions: </w:t>
      </w:r>
      <w:r w:rsidR="0078216B" w:rsidRPr="001F087E">
        <w:rPr>
          <w:rFonts w:ascii="Times New Roman" w:hAnsi="Times New Roman" w:cs="Times New Roman"/>
        </w:rPr>
        <w:t>relative c</w:t>
      </w:r>
      <w:r w:rsidRPr="001F087E">
        <w:rPr>
          <w:rFonts w:ascii="Times New Roman" w:hAnsi="Times New Roman" w:cs="Times New Roman"/>
        </w:rPr>
        <w:t xml:space="preserve">ontributions of </w:t>
      </w:r>
      <w:r w:rsidR="0078216B" w:rsidRPr="001F087E">
        <w:rPr>
          <w:rFonts w:ascii="Times New Roman" w:hAnsi="Times New Roman" w:cs="Times New Roman"/>
        </w:rPr>
        <w:t>spatial a</w:t>
      </w:r>
      <w:r w:rsidRPr="001F087E">
        <w:rPr>
          <w:rFonts w:ascii="Times New Roman" w:hAnsi="Times New Roman" w:cs="Times New Roman"/>
        </w:rPr>
        <w:t xml:space="preserve">utocorrelation and </w:t>
      </w:r>
      <w:r w:rsidR="0078216B" w:rsidRPr="001F087E">
        <w:rPr>
          <w:rFonts w:ascii="Times New Roman" w:hAnsi="Times New Roman" w:cs="Times New Roman"/>
        </w:rPr>
        <w:t>l</w:t>
      </w:r>
      <w:r w:rsidRPr="001F087E">
        <w:rPr>
          <w:rFonts w:ascii="Times New Roman" w:hAnsi="Times New Roman" w:cs="Times New Roman"/>
        </w:rPr>
        <w:t xml:space="preserve">andscape </w:t>
      </w:r>
      <w:r w:rsidR="0078216B" w:rsidRPr="001F087E">
        <w:rPr>
          <w:rFonts w:ascii="Times New Roman" w:hAnsi="Times New Roman" w:cs="Times New Roman"/>
        </w:rPr>
        <w:t>h</w:t>
      </w:r>
      <w:r w:rsidRPr="001F087E">
        <w:rPr>
          <w:rFonts w:ascii="Times New Roman" w:hAnsi="Times New Roman" w:cs="Times New Roman"/>
        </w:rPr>
        <w:t xml:space="preserve">eterogeneity for an </w:t>
      </w:r>
      <w:r w:rsidR="0078216B" w:rsidRPr="001F087E">
        <w:rPr>
          <w:rFonts w:ascii="Times New Roman" w:hAnsi="Times New Roman" w:cs="Times New Roman"/>
        </w:rPr>
        <w:t>a</w:t>
      </w:r>
      <w:r w:rsidRPr="001F087E">
        <w:rPr>
          <w:rFonts w:ascii="Times New Roman" w:hAnsi="Times New Roman" w:cs="Times New Roman"/>
        </w:rPr>
        <w:t xml:space="preserve">vian </w:t>
      </w:r>
      <w:r w:rsidR="0078216B" w:rsidRPr="001F087E">
        <w:rPr>
          <w:rFonts w:ascii="Times New Roman" w:hAnsi="Times New Roman" w:cs="Times New Roman"/>
        </w:rPr>
        <w:t>a</w:t>
      </w:r>
      <w:r w:rsidRPr="001F087E">
        <w:rPr>
          <w:rFonts w:ascii="Times New Roman" w:hAnsi="Times New Roman" w:cs="Times New Roman"/>
        </w:rPr>
        <w:t>ss</w:t>
      </w:r>
      <w:r w:rsidR="005B2C0A" w:rsidRPr="001F087E">
        <w:rPr>
          <w:rFonts w:ascii="Times New Roman" w:hAnsi="Times New Roman" w:cs="Times New Roman"/>
        </w:rPr>
        <w:t xml:space="preserve">emblage. </w:t>
      </w:r>
      <w:proofErr w:type="spellStart"/>
      <w:r w:rsidR="005B2C0A" w:rsidRPr="001F087E">
        <w:rPr>
          <w:rFonts w:ascii="Times New Roman" w:hAnsi="Times New Roman" w:cs="Times New Roman"/>
          <w:i/>
        </w:rPr>
        <w:t>PLoS</w:t>
      </w:r>
      <w:proofErr w:type="spellEnd"/>
      <w:r w:rsidR="005B2C0A" w:rsidRPr="001F087E">
        <w:rPr>
          <w:rFonts w:ascii="Times New Roman" w:hAnsi="Times New Roman" w:cs="Times New Roman"/>
          <w:i/>
        </w:rPr>
        <w:t xml:space="preserve"> ONE</w:t>
      </w:r>
      <w:r w:rsidR="005B2C0A" w:rsidRPr="001F087E">
        <w:rPr>
          <w:rFonts w:ascii="Times New Roman" w:hAnsi="Times New Roman" w:cs="Times New Roman"/>
        </w:rPr>
        <w:t xml:space="preserve">, </w:t>
      </w:r>
      <w:r w:rsidR="005B2C0A" w:rsidRPr="001F087E">
        <w:rPr>
          <w:rFonts w:ascii="Times New Roman" w:hAnsi="Times New Roman" w:cs="Times New Roman"/>
          <w:b/>
        </w:rPr>
        <w:t>8</w:t>
      </w:r>
      <w:r w:rsidR="005B2C0A" w:rsidRPr="001F087E">
        <w:rPr>
          <w:rFonts w:ascii="Times New Roman" w:hAnsi="Times New Roman" w:cs="Times New Roman"/>
        </w:rPr>
        <w:t>(2)</w:t>
      </w:r>
      <w:r w:rsidR="0034440D">
        <w:rPr>
          <w:rFonts w:ascii="Times New Roman" w:hAnsi="Times New Roman" w:cs="Times New Roman"/>
        </w:rPr>
        <w:t>,</w:t>
      </w:r>
      <w:r w:rsidR="005B2C0A" w:rsidRPr="001F087E">
        <w:rPr>
          <w:rFonts w:ascii="Times New Roman" w:hAnsi="Times New Roman" w:cs="Times New Roman"/>
        </w:rPr>
        <w:t xml:space="preserve"> e55097.</w:t>
      </w:r>
    </w:p>
    <w:p w14:paraId="675CDB58" w14:textId="671E750A" w:rsidR="007C516A" w:rsidRPr="007C516A" w:rsidRDefault="007C516A" w:rsidP="00150077">
      <w:pPr>
        <w:spacing w:line="240" w:lineRule="auto"/>
        <w:ind w:left="720" w:hanging="720"/>
        <w:rPr>
          <w:rFonts w:ascii="Times New Roman" w:hAnsi="Times New Roman" w:cs="Times New Roman"/>
        </w:rPr>
      </w:pPr>
      <w:r>
        <w:rPr>
          <w:rFonts w:ascii="Times New Roman" w:hAnsi="Times New Roman" w:cs="Times New Roman"/>
        </w:rPr>
        <w:t xml:space="preserve">Millar, R.B., &amp; Meyer, R. (2000) Bayesian state-space modeling of age-structured data: fitting a model is just the beginning.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57</w:t>
      </w:r>
      <w:r>
        <w:rPr>
          <w:rFonts w:ascii="Times New Roman" w:hAnsi="Times New Roman" w:cs="Times New Roman"/>
        </w:rPr>
        <w:t>(1), 43-50.</w:t>
      </w:r>
    </w:p>
    <w:p w14:paraId="5B00D451" w14:textId="36860F29" w:rsidR="00150077" w:rsidRPr="001F087E" w:rsidRDefault="005B2C0A" w:rsidP="00150077">
      <w:pPr>
        <w:spacing w:line="240" w:lineRule="auto"/>
        <w:ind w:left="720" w:hanging="720"/>
        <w:rPr>
          <w:rFonts w:ascii="Times New Roman" w:hAnsi="Times New Roman" w:cs="Times New Roman"/>
        </w:rPr>
      </w:pPr>
      <w:r w:rsidRPr="001F087E">
        <w:rPr>
          <w:rFonts w:ascii="Times New Roman" w:hAnsi="Times New Roman" w:cs="Times New Roman"/>
        </w:rPr>
        <w:t>Moran, P.</w:t>
      </w:r>
      <w:r w:rsidR="00150077" w:rsidRPr="001F087E">
        <w:rPr>
          <w:rFonts w:ascii="Times New Roman" w:hAnsi="Times New Roman" w:cs="Times New Roman"/>
        </w:rPr>
        <w:t xml:space="preserve">A.P. </w:t>
      </w:r>
      <w:r w:rsidRPr="001F087E">
        <w:rPr>
          <w:rFonts w:ascii="Times New Roman" w:hAnsi="Times New Roman" w:cs="Times New Roman"/>
        </w:rPr>
        <w:t>(</w:t>
      </w:r>
      <w:r w:rsidR="00150077" w:rsidRPr="001F087E">
        <w:rPr>
          <w:rFonts w:ascii="Times New Roman" w:hAnsi="Times New Roman" w:cs="Times New Roman"/>
        </w:rPr>
        <w:t>1953</w:t>
      </w:r>
      <w:r w:rsidRPr="001F087E">
        <w:rPr>
          <w:rFonts w:ascii="Times New Roman" w:hAnsi="Times New Roman" w:cs="Times New Roman"/>
        </w:rPr>
        <w:t>)</w:t>
      </w:r>
      <w:r w:rsidR="00150077" w:rsidRPr="001F087E">
        <w:rPr>
          <w:rFonts w:ascii="Times New Roman" w:hAnsi="Times New Roman" w:cs="Times New Roman"/>
        </w:rPr>
        <w:t xml:space="preserve"> </w:t>
      </w:r>
      <w:proofErr w:type="gramStart"/>
      <w:r w:rsidR="00150077" w:rsidRPr="001F087E">
        <w:rPr>
          <w:rFonts w:ascii="Times New Roman" w:hAnsi="Times New Roman" w:cs="Times New Roman"/>
        </w:rPr>
        <w:t>The</w:t>
      </w:r>
      <w:proofErr w:type="gramEnd"/>
      <w:r w:rsidR="00150077" w:rsidRPr="001F087E">
        <w:rPr>
          <w:rFonts w:ascii="Times New Roman" w:hAnsi="Times New Roman" w:cs="Times New Roman"/>
        </w:rPr>
        <w:t xml:space="preserve"> statistical analysis of the Canadian Lynx cycle. </w:t>
      </w:r>
      <w:r w:rsidRPr="001F087E">
        <w:rPr>
          <w:rFonts w:ascii="Times New Roman" w:hAnsi="Times New Roman" w:cs="Times New Roman"/>
          <w:i/>
        </w:rPr>
        <w:t>Australian Journal of Zoology</w:t>
      </w:r>
      <w:r w:rsidRPr="001F087E">
        <w:rPr>
          <w:rFonts w:ascii="Times New Roman" w:hAnsi="Times New Roman" w:cs="Times New Roman"/>
        </w:rPr>
        <w:t xml:space="preserve">, </w:t>
      </w:r>
      <w:r w:rsidRPr="001F087E">
        <w:rPr>
          <w:rFonts w:ascii="Times New Roman" w:hAnsi="Times New Roman" w:cs="Times New Roman"/>
          <w:b/>
        </w:rPr>
        <w:t>1</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291-298.</w:t>
      </w:r>
    </w:p>
    <w:p w14:paraId="057E295A" w14:textId="21C38DAA" w:rsidR="008251CE" w:rsidRPr="001F087E" w:rsidRDefault="008251CE" w:rsidP="00150077">
      <w:pPr>
        <w:spacing w:line="240" w:lineRule="auto"/>
        <w:ind w:left="720" w:hanging="720"/>
        <w:rPr>
          <w:rFonts w:ascii="Times New Roman" w:hAnsi="Times New Roman" w:cs="Times New Roman"/>
        </w:rPr>
      </w:pPr>
      <w:r w:rsidRPr="001F087E">
        <w:rPr>
          <w:rFonts w:ascii="Times New Roman" w:hAnsi="Times New Roman" w:cs="Times New Roman"/>
        </w:rPr>
        <w:t>Mulligan, T.</w:t>
      </w:r>
      <w:r w:rsidR="005B2C0A" w:rsidRPr="001F087E">
        <w:rPr>
          <w:rFonts w:ascii="Times New Roman" w:hAnsi="Times New Roman" w:cs="Times New Roman"/>
        </w:rPr>
        <w:t>J., Chapman, R.W., &amp; Brown, B.</w:t>
      </w:r>
      <w:r w:rsidRPr="001F087E">
        <w:rPr>
          <w:rFonts w:ascii="Times New Roman" w:hAnsi="Times New Roman" w:cs="Times New Roman"/>
        </w:rPr>
        <w:t xml:space="preserve">L. </w:t>
      </w:r>
      <w:r w:rsidR="005B2C0A" w:rsidRPr="001F087E">
        <w:rPr>
          <w:rFonts w:ascii="Times New Roman" w:hAnsi="Times New Roman" w:cs="Times New Roman"/>
        </w:rPr>
        <w:t>(</w:t>
      </w:r>
      <w:r w:rsidRPr="001F087E">
        <w:rPr>
          <w:rFonts w:ascii="Times New Roman" w:hAnsi="Times New Roman" w:cs="Times New Roman"/>
        </w:rPr>
        <w:t>1992</w:t>
      </w:r>
      <w:r w:rsidR="005B2C0A" w:rsidRPr="001F087E">
        <w:rPr>
          <w:rFonts w:ascii="Times New Roman" w:hAnsi="Times New Roman" w:cs="Times New Roman"/>
        </w:rPr>
        <w:t>)</w:t>
      </w:r>
      <w:r w:rsidRPr="001F087E">
        <w:rPr>
          <w:rFonts w:ascii="Times New Roman" w:hAnsi="Times New Roman" w:cs="Times New Roman"/>
        </w:rPr>
        <w:t xml:space="preserve"> Mitochondrial DNA analysis of walleye </w:t>
      </w:r>
      <w:proofErr w:type="spellStart"/>
      <w:r w:rsidRPr="001F087E">
        <w:rPr>
          <w:rFonts w:ascii="Times New Roman" w:hAnsi="Times New Roman" w:cs="Times New Roman"/>
        </w:rPr>
        <w:t>pollock</w:t>
      </w:r>
      <w:proofErr w:type="spellEnd"/>
      <w:r w:rsidRPr="001F087E">
        <w:rPr>
          <w:rFonts w:ascii="Times New Roman" w:hAnsi="Times New Roman" w:cs="Times New Roman"/>
        </w:rPr>
        <w:t xml:space="preserve">, </w:t>
      </w:r>
      <w:proofErr w:type="spellStart"/>
      <w:r w:rsidRPr="001F087E">
        <w:rPr>
          <w:rFonts w:ascii="Times New Roman" w:hAnsi="Times New Roman" w:cs="Times New Roman"/>
          <w:i/>
        </w:rPr>
        <w:t>Theragra</w:t>
      </w:r>
      <w:proofErr w:type="spellEnd"/>
      <w:r w:rsidRPr="001F087E">
        <w:rPr>
          <w:rFonts w:ascii="Times New Roman" w:hAnsi="Times New Roman" w:cs="Times New Roman"/>
          <w:i/>
        </w:rPr>
        <w:t xml:space="preserve"> </w:t>
      </w:r>
      <w:proofErr w:type="spellStart"/>
      <w:r w:rsidRPr="001F087E">
        <w:rPr>
          <w:rFonts w:ascii="Times New Roman" w:hAnsi="Times New Roman" w:cs="Times New Roman"/>
          <w:i/>
        </w:rPr>
        <w:t>chalcogramma</w:t>
      </w:r>
      <w:proofErr w:type="spellEnd"/>
      <w:r w:rsidRPr="001F087E">
        <w:rPr>
          <w:rFonts w:ascii="Times New Roman" w:hAnsi="Times New Roman" w:cs="Times New Roman"/>
        </w:rPr>
        <w:t>, from the eastern Bering Sea and Sh</w:t>
      </w:r>
      <w:r w:rsidR="005B2C0A" w:rsidRPr="001F087E">
        <w:rPr>
          <w:rFonts w:ascii="Times New Roman" w:hAnsi="Times New Roman" w:cs="Times New Roman"/>
        </w:rPr>
        <w:t xml:space="preserve">elikof Strait, Gulf of Alaska. </w:t>
      </w:r>
      <w:r w:rsidR="005B2C0A" w:rsidRPr="001F087E">
        <w:rPr>
          <w:rFonts w:ascii="Times New Roman" w:hAnsi="Times New Roman" w:cs="Times New Roman"/>
          <w:i/>
        </w:rPr>
        <w:t>Canadian Journal of Fisheries and Aquatic Sciences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49</w:t>
      </w:r>
      <w:r w:rsidR="005B2C0A" w:rsidRPr="001F087E">
        <w:rPr>
          <w:rFonts w:ascii="Times New Roman" w:hAnsi="Times New Roman" w:cs="Times New Roman"/>
        </w:rPr>
        <w:t>,</w:t>
      </w:r>
      <w:r w:rsidRPr="001F087E">
        <w:rPr>
          <w:rFonts w:ascii="Times New Roman" w:hAnsi="Times New Roman" w:cs="Times New Roman"/>
        </w:rPr>
        <w:t xml:space="preserve"> 319-326.</w:t>
      </w:r>
    </w:p>
    <w:p w14:paraId="1100E673" w14:textId="5FD33446" w:rsidR="00D83C91"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Munro, P.T., &amp; Hoff, R.</w:t>
      </w:r>
      <w:r w:rsidR="00D83C91" w:rsidRPr="001F087E">
        <w:rPr>
          <w:rFonts w:ascii="Times New Roman" w:hAnsi="Times New Roman" w:cs="Times New Roman"/>
        </w:rPr>
        <w:t xml:space="preserve">Z. </w:t>
      </w:r>
      <w:r w:rsidRPr="001F087E">
        <w:rPr>
          <w:rFonts w:ascii="Times New Roman" w:hAnsi="Times New Roman" w:cs="Times New Roman"/>
        </w:rPr>
        <w:t>(</w:t>
      </w:r>
      <w:r w:rsidR="00D83C91" w:rsidRPr="001F087E">
        <w:rPr>
          <w:rFonts w:ascii="Times New Roman" w:hAnsi="Times New Roman" w:cs="Times New Roman"/>
        </w:rPr>
        <w:t>1995</w:t>
      </w:r>
      <w:r w:rsidRPr="001F087E">
        <w:rPr>
          <w:rFonts w:ascii="Times New Roman" w:hAnsi="Times New Roman" w:cs="Times New Roman"/>
        </w:rPr>
        <w:t>)</w:t>
      </w:r>
      <w:r w:rsidR="00D83C91" w:rsidRPr="001F087E">
        <w:rPr>
          <w:rFonts w:ascii="Times New Roman" w:hAnsi="Times New Roman" w:cs="Times New Roman"/>
        </w:rPr>
        <w:t xml:space="preserve"> </w:t>
      </w:r>
      <w:proofErr w:type="gramStart"/>
      <w:r w:rsidR="00D83C91" w:rsidRPr="00D02E66">
        <w:rPr>
          <w:rFonts w:ascii="Times New Roman" w:hAnsi="Times New Roman" w:cs="Times New Roman"/>
          <w:i/>
        </w:rPr>
        <w:t>Two</w:t>
      </w:r>
      <w:proofErr w:type="gramEnd"/>
      <w:r w:rsidR="00D83C91" w:rsidRPr="00D02E66">
        <w:rPr>
          <w:rFonts w:ascii="Times New Roman" w:hAnsi="Times New Roman" w:cs="Times New Roman"/>
          <w:i/>
        </w:rPr>
        <w:t xml:space="preserve"> demersal trawl surveys in the Gulf of Alaska: implications of survey design and methods</w:t>
      </w:r>
      <w:r w:rsidR="00D83C91" w:rsidRPr="001F087E">
        <w:rPr>
          <w:rFonts w:ascii="Times New Roman" w:hAnsi="Times New Roman" w:cs="Times New Roman"/>
        </w:rPr>
        <w:t xml:space="preserve">. </w:t>
      </w:r>
      <w:r w:rsidR="00647EBD" w:rsidRPr="001F087E">
        <w:rPr>
          <w:rFonts w:ascii="Times New Roman" w:hAnsi="Times New Roman" w:cs="Times New Roman"/>
        </w:rPr>
        <w:t xml:space="preserve">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Tech. Memo. </w:t>
      </w:r>
      <w:proofErr w:type="gramStart"/>
      <w:r w:rsidR="00647EBD" w:rsidRPr="001F087E">
        <w:rPr>
          <w:rFonts w:ascii="Times New Roman" w:hAnsi="Times New Roman" w:cs="Times New Roman"/>
        </w:rPr>
        <w:t>NMFS-AFSC-</w:t>
      </w:r>
      <w:r w:rsidRPr="001F087E">
        <w:rPr>
          <w:rFonts w:ascii="Times New Roman" w:hAnsi="Times New Roman" w:cs="Times New Roman"/>
        </w:rPr>
        <w:t>50</w:t>
      </w:r>
      <w:r w:rsidR="00D83C91" w:rsidRPr="001F087E">
        <w:rPr>
          <w:rFonts w:ascii="Times New Roman" w:hAnsi="Times New Roman" w:cs="Times New Roman"/>
        </w:rPr>
        <w:t>.</w:t>
      </w:r>
      <w:proofErr w:type="gramEnd"/>
    </w:p>
    <w:p w14:paraId="51E87661" w14:textId="7A08C4A1" w:rsidR="003F10D8" w:rsidRPr="001F087E" w:rsidRDefault="005B2C0A" w:rsidP="003F10D8">
      <w:pPr>
        <w:spacing w:line="240" w:lineRule="auto"/>
        <w:ind w:left="720" w:hanging="720"/>
        <w:rPr>
          <w:rFonts w:ascii="Times New Roman" w:hAnsi="Times New Roman" w:cs="Times New Roman"/>
        </w:rPr>
      </w:pPr>
      <w:r w:rsidRPr="001F087E">
        <w:rPr>
          <w:rFonts w:ascii="Times New Roman" w:hAnsi="Times New Roman" w:cs="Times New Roman"/>
        </w:rPr>
        <w:t>Nye, J.A., &amp; Link, J.</w:t>
      </w:r>
      <w:r w:rsidR="003F10D8" w:rsidRPr="001F087E">
        <w:rPr>
          <w:rFonts w:ascii="Times New Roman" w:hAnsi="Times New Roman" w:cs="Times New Roman"/>
        </w:rPr>
        <w:t xml:space="preserve">S. </w:t>
      </w:r>
      <w:r w:rsidRPr="001F087E">
        <w:rPr>
          <w:rFonts w:ascii="Times New Roman" w:hAnsi="Times New Roman" w:cs="Times New Roman"/>
        </w:rPr>
        <w:t>(</w:t>
      </w:r>
      <w:r w:rsidR="003F10D8" w:rsidRPr="001F087E">
        <w:rPr>
          <w:rFonts w:ascii="Times New Roman" w:hAnsi="Times New Roman" w:cs="Times New Roman"/>
        </w:rPr>
        <w:t>2009</w:t>
      </w:r>
      <w:r w:rsidRPr="001F087E">
        <w:rPr>
          <w:rFonts w:ascii="Times New Roman" w:hAnsi="Times New Roman" w:cs="Times New Roman"/>
        </w:rPr>
        <w:t>)</w:t>
      </w:r>
      <w:r w:rsidR="003F10D8" w:rsidRPr="001F087E">
        <w:rPr>
          <w:rFonts w:ascii="Times New Roman" w:hAnsi="Times New Roman" w:cs="Times New Roman"/>
        </w:rPr>
        <w:t xml:space="preserve"> Changing spatial distribution of fish stocks in relation to climate and population size on the Northeast United States continental shelf. </w:t>
      </w:r>
      <w:r w:rsidRPr="001F087E">
        <w:rPr>
          <w:rFonts w:ascii="Times New Roman" w:hAnsi="Times New Roman" w:cs="Times New Roman"/>
          <w:i/>
        </w:rPr>
        <w:t>Marine Ecology Progress Series</w:t>
      </w:r>
      <w:r w:rsidRPr="001F087E">
        <w:rPr>
          <w:rFonts w:ascii="Times New Roman" w:hAnsi="Times New Roman" w:cs="Times New Roman"/>
        </w:rPr>
        <w:t>,</w:t>
      </w:r>
      <w:r w:rsidR="003F10D8" w:rsidRPr="001F087E">
        <w:rPr>
          <w:rFonts w:ascii="Times New Roman" w:hAnsi="Times New Roman" w:cs="Times New Roman"/>
        </w:rPr>
        <w:t xml:space="preserve"> </w:t>
      </w:r>
      <w:r w:rsidR="003F10D8" w:rsidRPr="001F087E">
        <w:rPr>
          <w:rFonts w:ascii="Times New Roman" w:hAnsi="Times New Roman" w:cs="Times New Roman"/>
          <w:b/>
        </w:rPr>
        <w:t>393</w:t>
      </w:r>
      <w:r w:rsidRPr="001F087E">
        <w:rPr>
          <w:rFonts w:ascii="Times New Roman" w:hAnsi="Times New Roman" w:cs="Times New Roman"/>
        </w:rPr>
        <w:t>,</w:t>
      </w:r>
      <w:r w:rsidR="003F10D8" w:rsidRPr="001F087E">
        <w:rPr>
          <w:rFonts w:ascii="Times New Roman" w:hAnsi="Times New Roman" w:cs="Times New Roman"/>
        </w:rPr>
        <w:t xml:space="preserve"> 111-129.</w:t>
      </w:r>
    </w:p>
    <w:p w14:paraId="50762401" w14:textId="5FE59750" w:rsidR="003B1BAB" w:rsidRPr="003B1BAB" w:rsidRDefault="003B1BAB" w:rsidP="00A773A8">
      <w:pPr>
        <w:spacing w:line="240" w:lineRule="auto"/>
        <w:ind w:left="720" w:hanging="720"/>
        <w:rPr>
          <w:rFonts w:ascii="Times New Roman" w:hAnsi="Times New Roman" w:cs="Times New Roman"/>
        </w:rPr>
      </w:pPr>
      <w:r>
        <w:rPr>
          <w:rFonts w:ascii="Times New Roman" w:hAnsi="Times New Roman" w:cs="Times New Roman"/>
        </w:rPr>
        <w:t xml:space="preserve">Parrish, D.L., </w:t>
      </w:r>
      <w:proofErr w:type="spellStart"/>
      <w:r>
        <w:rPr>
          <w:rFonts w:ascii="Times New Roman" w:hAnsi="Times New Roman" w:cs="Times New Roman"/>
        </w:rPr>
        <w:t>Behnke</w:t>
      </w:r>
      <w:proofErr w:type="spellEnd"/>
      <w:r>
        <w:rPr>
          <w:rFonts w:ascii="Times New Roman" w:hAnsi="Times New Roman" w:cs="Times New Roman"/>
        </w:rPr>
        <w:t xml:space="preserve">, R.J., </w:t>
      </w:r>
      <w:proofErr w:type="spellStart"/>
      <w:r>
        <w:rPr>
          <w:rFonts w:ascii="Times New Roman" w:hAnsi="Times New Roman" w:cs="Times New Roman"/>
        </w:rPr>
        <w:t>Gephaard</w:t>
      </w:r>
      <w:proofErr w:type="spellEnd"/>
      <w:r>
        <w:rPr>
          <w:rFonts w:ascii="Times New Roman" w:hAnsi="Times New Roman" w:cs="Times New Roman"/>
        </w:rPr>
        <w:t xml:space="preserve">, S.R., McCormick, S.D., &amp; Reeves, G.H. </w:t>
      </w:r>
      <w:r w:rsidR="002C46C6">
        <w:rPr>
          <w:rFonts w:ascii="Times New Roman" w:hAnsi="Times New Roman" w:cs="Times New Roman"/>
        </w:rPr>
        <w:t>(</w:t>
      </w:r>
      <w:r>
        <w:rPr>
          <w:rFonts w:ascii="Times New Roman" w:hAnsi="Times New Roman" w:cs="Times New Roman"/>
        </w:rPr>
        <w:t>1998</w:t>
      </w:r>
      <w:r w:rsidR="002C46C6">
        <w:rPr>
          <w:rFonts w:ascii="Times New Roman" w:hAnsi="Times New Roman" w:cs="Times New Roman"/>
        </w:rPr>
        <w:t>)</w:t>
      </w:r>
      <w:r>
        <w:rPr>
          <w:rFonts w:ascii="Times New Roman" w:hAnsi="Times New Roman" w:cs="Times New Roman"/>
        </w:rPr>
        <w:t xml:space="preserve"> Why aren’t there more Atlantic salmon (</w:t>
      </w:r>
      <w:r>
        <w:rPr>
          <w:rFonts w:ascii="Times New Roman" w:hAnsi="Times New Roman" w:cs="Times New Roman"/>
          <w:i/>
        </w:rPr>
        <w:t xml:space="preserve">Salmo </w:t>
      </w:r>
      <w:proofErr w:type="spellStart"/>
      <w:r>
        <w:rPr>
          <w:rFonts w:ascii="Times New Roman" w:hAnsi="Times New Roman" w:cs="Times New Roman"/>
          <w:i/>
        </w:rPr>
        <w:t>salar</w:t>
      </w:r>
      <w:proofErr w:type="spellEnd"/>
      <w:r>
        <w:rPr>
          <w:rFonts w:ascii="Times New Roman" w:hAnsi="Times New Roman" w:cs="Times New Roman"/>
        </w:rPr>
        <w:t xml:space="preserve">)? </w:t>
      </w:r>
      <w:r>
        <w:rPr>
          <w:rFonts w:ascii="Times New Roman" w:hAnsi="Times New Roman" w:cs="Times New Roman"/>
          <w:i/>
        </w:rPr>
        <w:t>Canadian Journal of Fisheries and Aquatic Sciences</w:t>
      </w:r>
      <w:r>
        <w:rPr>
          <w:rFonts w:ascii="Times New Roman" w:hAnsi="Times New Roman" w:cs="Times New Roman"/>
        </w:rPr>
        <w:t xml:space="preserve">, </w:t>
      </w:r>
      <w:r>
        <w:rPr>
          <w:rFonts w:ascii="Times New Roman" w:hAnsi="Times New Roman" w:cs="Times New Roman"/>
          <w:b/>
        </w:rPr>
        <w:t>555</w:t>
      </w:r>
      <w:r>
        <w:rPr>
          <w:rFonts w:ascii="Times New Roman" w:hAnsi="Times New Roman" w:cs="Times New Roman"/>
        </w:rPr>
        <w:t>, 281-287.</w:t>
      </w:r>
    </w:p>
    <w:p w14:paraId="05BBC3F7" w14:textId="5D3B3CA6" w:rsidR="00A773A8" w:rsidRPr="001F087E" w:rsidRDefault="005B2C0A" w:rsidP="00A773A8">
      <w:pPr>
        <w:spacing w:line="240" w:lineRule="auto"/>
        <w:ind w:left="720" w:hanging="720"/>
        <w:rPr>
          <w:rFonts w:ascii="Times New Roman" w:hAnsi="Times New Roman" w:cs="Times New Roman"/>
        </w:rPr>
      </w:pPr>
      <w:r w:rsidRPr="001F087E">
        <w:rPr>
          <w:rFonts w:ascii="Times New Roman" w:hAnsi="Times New Roman" w:cs="Times New Roman"/>
        </w:rPr>
        <w:t>Perry, A.L., Low, P.J., Ellis, J.R., &amp; Reynolds, J.</w:t>
      </w:r>
      <w:r w:rsidR="00A773A8" w:rsidRPr="001F087E">
        <w:rPr>
          <w:rFonts w:ascii="Times New Roman" w:hAnsi="Times New Roman" w:cs="Times New Roman"/>
        </w:rPr>
        <w:t xml:space="preserve">D. </w:t>
      </w:r>
      <w:r w:rsidRPr="001F087E">
        <w:rPr>
          <w:rFonts w:ascii="Times New Roman" w:hAnsi="Times New Roman" w:cs="Times New Roman"/>
        </w:rPr>
        <w:t>(</w:t>
      </w:r>
      <w:r w:rsidR="00A773A8" w:rsidRPr="001F087E">
        <w:rPr>
          <w:rFonts w:ascii="Times New Roman" w:hAnsi="Times New Roman" w:cs="Times New Roman"/>
        </w:rPr>
        <w:t>2005</w:t>
      </w:r>
      <w:r w:rsidRPr="001F087E">
        <w:rPr>
          <w:rFonts w:ascii="Times New Roman" w:hAnsi="Times New Roman" w:cs="Times New Roman"/>
        </w:rPr>
        <w:t>)</w:t>
      </w:r>
      <w:r w:rsidR="00A773A8" w:rsidRPr="001F087E">
        <w:rPr>
          <w:rFonts w:ascii="Times New Roman" w:hAnsi="Times New Roman" w:cs="Times New Roman"/>
        </w:rPr>
        <w:t xml:space="preserve"> Climate change and distribution shifts in marine fishes. </w:t>
      </w:r>
      <w:r w:rsidR="00A773A8" w:rsidRPr="001F087E">
        <w:rPr>
          <w:rFonts w:ascii="Times New Roman" w:hAnsi="Times New Roman" w:cs="Times New Roman"/>
          <w:i/>
        </w:rPr>
        <w:t>Sci</w:t>
      </w:r>
      <w:r w:rsidRPr="001F087E">
        <w:rPr>
          <w:rFonts w:ascii="Times New Roman" w:hAnsi="Times New Roman" w:cs="Times New Roman"/>
          <w:i/>
        </w:rPr>
        <w:t>ence</w:t>
      </w:r>
      <w:r w:rsidRPr="001F087E">
        <w:rPr>
          <w:rFonts w:ascii="Times New Roman" w:hAnsi="Times New Roman" w:cs="Times New Roman"/>
        </w:rPr>
        <w:t>,</w:t>
      </w:r>
      <w:r w:rsidR="00A773A8" w:rsidRPr="001F087E">
        <w:rPr>
          <w:rFonts w:ascii="Times New Roman" w:hAnsi="Times New Roman" w:cs="Times New Roman"/>
        </w:rPr>
        <w:t xml:space="preserve"> </w:t>
      </w:r>
      <w:r w:rsidR="00A773A8" w:rsidRPr="001F087E">
        <w:rPr>
          <w:rFonts w:ascii="Times New Roman" w:hAnsi="Times New Roman" w:cs="Times New Roman"/>
          <w:b/>
        </w:rPr>
        <w:t>308</w:t>
      </w:r>
      <w:r w:rsidR="00A773A8" w:rsidRPr="001F087E">
        <w:rPr>
          <w:rFonts w:ascii="Times New Roman" w:hAnsi="Times New Roman" w:cs="Times New Roman"/>
        </w:rPr>
        <w:t>(5730)</w:t>
      </w:r>
      <w:r w:rsidRPr="001F087E">
        <w:rPr>
          <w:rFonts w:ascii="Times New Roman" w:hAnsi="Times New Roman" w:cs="Times New Roman"/>
        </w:rPr>
        <w:t>,</w:t>
      </w:r>
      <w:r w:rsidR="00A773A8" w:rsidRPr="001F087E">
        <w:rPr>
          <w:rFonts w:ascii="Times New Roman" w:hAnsi="Times New Roman" w:cs="Times New Roman"/>
        </w:rPr>
        <w:t xml:space="preserve"> 1912-1915.</w:t>
      </w:r>
    </w:p>
    <w:p w14:paraId="432D4CD3" w14:textId="463A4393" w:rsidR="005B18B9" w:rsidRPr="001F087E" w:rsidRDefault="005B2C0A" w:rsidP="005B18B9">
      <w:pPr>
        <w:spacing w:line="240" w:lineRule="auto"/>
        <w:ind w:left="720" w:hanging="720"/>
        <w:rPr>
          <w:rFonts w:ascii="Times New Roman" w:hAnsi="Times New Roman" w:cs="Times New Roman"/>
        </w:rPr>
      </w:pPr>
      <w:r w:rsidRPr="001F087E">
        <w:rPr>
          <w:rFonts w:ascii="Times New Roman" w:hAnsi="Times New Roman" w:cs="Times New Roman"/>
        </w:rPr>
        <w:t xml:space="preserve">Punt, A.E., Cope, J.M., &amp; </w:t>
      </w:r>
      <w:proofErr w:type="spellStart"/>
      <w:r w:rsidRPr="001F087E">
        <w:rPr>
          <w:rFonts w:ascii="Times New Roman" w:hAnsi="Times New Roman" w:cs="Times New Roman"/>
        </w:rPr>
        <w:t>Haltuch</w:t>
      </w:r>
      <w:proofErr w:type="spellEnd"/>
      <w:r w:rsidRPr="001F087E">
        <w:rPr>
          <w:rFonts w:ascii="Times New Roman" w:hAnsi="Times New Roman" w:cs="Times New Roman"/>
        </w:rPr>
        <w:t>, M.</w:t>
      </w:r>
      <w:r w:rsidR="005B18B9" w:rsidRPr="001F087E">
        <w:rPr>
          <w:rFonts w:ascii="Times New Roman" w:hAnsi="Times New Roman" w:cs="Times New Roman"/>
        </w:rPr>
        <w:t xml:space="preserve">A. </w:t>
      </w:r>
      <w:r w:rsidRPr="001F087E">
        <w:rPr>
          <w:rFonts w:ascii="Times New Roman" w:hAnsi="Times New Roman" w:cs="Times New Roman"/>
        </w:rPr>
        <w:t>(</w:t>
      </w:r>
      <w:r w:rsidR="005B18B9" w:rsidRPr="001F087E">
        <w:rPr>
          <w:rFonts w:ascii="Times New Roman" w:hAnsi="Times New Roman" w:cs="Times New Roman"/>
        </w:rPr>
        <w:t>2006</w:t>
      </w:r>
      <w:r w:rsidRPr="001F087E">
        <w:rPr>
          <w:rFonts w:ascii="Times New Roman" w:hAnsi="Times New Roman" w:cs="Times New Roman"/>
        </w:rPr>
        <w:t>)</w:t>
      </w:r>
      <w:r w:rsidR="005B18B9" w:rsidRPr="001F087E">
        <w:rPr>
          <w:rFonts w:ascii="Times New Roman" w:hAnsi="Times New Roman" w:cs="Times New Roman"/>
        </w:rPr>
        <w:t xml:space="preserve"> Reference points and decision rules in U.S. federal fisheries: west coast </w:t>
      </w:r>
      <w:proofErr w:type="spellStart"/>
      <w:r w:rsidR="005B18B9" w:rsidRPr="001F087E">
        <w:rPr>
          <w:rFonts w:ascii="Times New Roman" w:hAnsi="Times New Roman" w:cs="Times New Roman"/>
        </w:rPr>
        <w:t>groundfish</w:t>
      </w:r>
      <w:proofErr w:type="spellEnd"/>
      <w:r w:rsidR="005B18B9" w:rsidRPr="001F087E">
        <w:rPr>
          <w:rFonts w:ascii="Times New Roman" w:hAnsi="Times New Roman" w:cs="Times New Roman"/>
        </w:rPr>
        <w:t xml:space="preserve"> experiences. </w:t>
      </w:r>
      <w:r w:rsidR="005B18B9" w:rsidRPr="001F087E">
        <w:rPr>
          <w:rFonts w:ascii="Times New Roman" w:hAnsi="Times New Roman" w:cs="Times New Roman"/>
          <w:i/>
        </w:rPr>
        <w:t>Am</w:t>
      </w:r>
      <w:r w:rsidRPr="001F087E">
        <w:rPr>
          <w:rFonts w:ascii="Times New Roman" w:hAnsi="Times New Roman" w:cs="Times New Roman"/>
          <w:i/>
        </w:rPr>
        <w:t>erican</w:t>
      </w:r>
      <w:r w:rsidR="005B18B9" w:rsidRPr="001F087E">
        <w:rPr>
          <w:rFonts w:ascii="Times New Roman" w:hAnsi="Times New Roman" w:cs="Times New Roman"/>
          <w:i/>
        </w:rPr>
        <w:t xml:space="preserve"> Fish</w:t>
      </w:r>
      <w:r w:rsidRPr="001F087E">
        <w:rPr>
          <w:rFonts w:ascii="Times New Roman" w:hAnsi="Times New Roman" w:cs="Times New Roman"/>
          <w:i/>
        </w:rPr>
        <w:t>eries</w:t>
      </w:r>
      <w:r w:rsidR="005B18B9" w:rsidRPr="001F087E">
        <w:rPr>
          <w:rFonts w:ascii="Times New Roman" w:hAnsi="Times New Roman" w:cs="Times New Roman"/>
          <w:i/>
        </w:rPr>
        <w:t xml:space="preserve"> Soc</w:t>
      </w:r>
      <w:r w:rsidRPr="001F087E">
        <w:rPr>
          <w:rFonts w:ascii="Times New Roman" w:hAnsi="Times New Roman" w:cs="Times New Roman"/>
          <w:i/>
        </w:rPr>
        <w:t>iety</w:t>
      </w:r>
      <w:r w:rsidR="005B18B9" w:rsidRPr="001F087E">
        <w:rPr>
          <w:rFonts w:ascii="Times New Roman" w:hAnsi="Times New Roman" w:cs="Times New Roman"/>
          <w:i/>
        </w:rPr>
        <w:t xml:space="preserve"> Symp</w:t>
      </w:r>
      <w:r w:rsidRPr="001F087E">
        <w:rPr>
          <w:rFonts w:ascii="Times New Roman" w:hAnsi="Times New Roman" w:cs="Times New Roman"/>
          <w:i/>
        </w:rPr>
        <w:t>osium</w:t>
      </w:r>
      <w:r w:rsidRPr="001F087E">
        <w:rPr>
          <w:rFonts w:ascii="Times New Roman" w:hAnsi="Times New Roman" w:cs="Times New Roman"/>
        </w:rPr>
        <w:t>,</w:t>
      </w:r>
      <w:r w:rsidR="005B18B9" w:rsidRPr="001F087E">
        <w:rPr>
          <w:rFonts w:ascii="Times New Roman" w:hAnsi="Times New Roman" w:cs="Times New Roman"/>
        </w:rPr>
        <w:t xml:space="preserve"> </w:t>
      </w:r>
      <w:r w:rsidR="005B18B9" w:rsidRPr="001F087E">
        <w:rPr>
          <w:rFonts w:ascii="Times New Roman" w:hAnsi="Times New Roman" w:cs="Times New Roman"/>
          <w:b/>
        </w:rPr>
        <w:t>49</w:t>
      </w:r>
      <w:r w:rsidRPr="001F087E">
        <w:rPr>
          <w:rFonts w:ascii="Times New Roman" w:hAnsi="Times New Roman" w:cs="Times New Roman"/>
        </w:rPr>
        <w:t>,</w:t>
      </w:r>
      <w:r w:rsidR="005B18B9" w:rsidRPr="001F087E">
        <w:rPr>
          <w:rFonts w:ascii="Times New Roman" w:hAnsi="Times New Roman" w:cs="Times New Roman"/>
        </w:rPr>
        <w:t xml:space="preserve"> 587–600.</w:t>
      </w:r>
    </w:p>
    <w:p w14:paraId="59D3D029" w14:textId="03B07782" w:rsidR="00FF5221" w:rsidRPr="001F087E" w:rsidRDefault="005B2C0A" w:rsidP="00FF5221">
      <w:pPr>
        <w:spacing w:line="240" w:lineRule="auto"/>
        <w:ind w:left="720" w:hanging="720"/>
        <w:rPr>
          <w:rFonts w:ascii="Times New Roman" w:hAnsi="Times New Roman" w:cs="Times New Roman"/>
        </w:rPr>
      </w:pPr>
      <w:r w:rsidRPr="001F087E">
        <w:rPr>
          <w:rFonts w:ascii="Times New Roman" w:hAnsi="Times New Roman" w:cs="Times New Roman"/>
        </w:rPr>
        <w:t xml:space="preserve">Quinn, T.J., II, &amp; </w:t>
      </w:r>
      <w:proofErr w:type="spellStart"/>
      <w:r w:rsidRPr="001F087E">
        <w:rPr>
          <w:rFonts w:ascii="Times New Roman" w:hAnsi="Times New Roman" w:cs="Times New Roman"/>
        </w:rPr>
        <w:t>Deriso</w:t>
      </w:r>
      <w:proofErr w:type="spellEnd"/>
      <w:r w:rsidRPr="001F087E">
        <w:rPr>
          <w:rFonts w:ascii="Times New Roman" w:hAnsi="Times New Roman" w:cs="Times New Roman"/>
        </w:rPr>
        <w:t>, R.</w:t>
      </w:r>
      <w:r w:rsidR="00FF5221" w:rsidRPr="001F087E">
        <w:rPr>
          <w:rFonts w:ascii="Times New Roman" w:hAnsi="Times New Roman" w:cs="Times New Roman"/>
        </w:rPr>
        <w:t xml:space="preserve">B. </w:t>
      </w:r>
      <w:r w:rsidRPr="001F087E">
        <w:rPr>
          <w:rFonts w:ascii="Times New Roman" w:hAnsi="Times New Roman" w:cs="Times New Roman"/>
        </w:rPr>
        <w:t>(</w:t>
      </w:r>
      <w:r w:rsidR="00FF5221" w:rsidRPr="001F087E">
        <w:rPr>
          <w:rFonts w:ascii="Times New Roman" w:hAnsi="Times New Roman" w:cs="Times New Roman"/>
        </w:rPr>
        <w:t>1999</w:t>
      </w:r>
      <w:r w:rsidRPr="001F087E">
        <w:rPr>
          <w:rFonts w:ascii="Times New Roman" w:hAnsi="Times New Roman" w:cs="Times New Roman"/>
        </w:rPr>
        <w:t>)</w:t>
      </w:r>
      <w:r w:rsidR="00FF5221" w:rsidRPr="001F087E">
        <w:rPr>
          <w:rFonts w:ascii="Times New Roman" w:hAnsi="Times New Roman" w:cs="Times New Roman"/>
        </w:rPr>
        <w:t xml:space="preserve"> </w:t>
      </w:r>
      <w:r w:rsidR="00FF5221" w:rsidRPr="001F087E">
        <w:rPr>
          <w:rFonts w:ascii="Times New Roman" w:hAnsi="Times New Roman" w:cs="Times New Roman"/>
          <w:i/>
        </w:rPr>
        <w:t>Quantitative Fish Dynamics</w:t>
      </w:r>
      <w:r w:rsidR="00D02E66">
        <w:rPr>
          <w:rFonts w:ascii="Times New Roman" w:hAnsi="Times New Roman" w:cs="Times New Roman"/>
          <w:i/>
        </w:rPr>
        <w:t>.</w:t>
      </w:r>
      <w:r w:rsidR="00FF5221" w:rsidRPr="001F087E">
        <w:rPr>
          <w:rFonts w:ascii="Times New Roman" w:hAnsi="Times New Roman" w:cs="Times New Roman"/>
        </w:rPr>
        <w:t xml:space="preserve"> Oxf</w:t>
      </w:r>
      <w:r w:rsidRPr="001F087E">
        <w:rPr>
          <w:rFonts w:ascii="Times New Roman" w:hAnsi="Times New Roman" w:cs="Times New Roman"/>
        </w:rPr>
        <w:t>ord University Press, New York</w:t>
      </w:r>
      <w:r w:rsidR="00FF5221" w:rsidRPr="001F087E">
        <w:rPr>
          <w:rFonts w:ascii="Times New Roman" w:hAnsi="Times New Roman" w:cs="Times New Roman"/>
        </w:rPr>
        <w:t>.</w:t>
      </w:r>
    </w:p>
    <w:p w14:paraId="6A9579CE" w14:textId="01A83F93" w:rsidR="00146883" w:rsidRPr="001F087E" w:rsidRDefault="00146883"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R Core Team.</w:t>
      </w:r>
      <w:proofErr w:type="gramEnd"/>
      <w:r w:rsidRPr="001F087E">
        <w:rPr>
          <w:rFonts w:ascii="Times New Roman" w:hAnsi="Times New Roman" w:cs="Times New Roman"/>
        </w:rPr>
        <w:t xml:space="preserve"> </w:t>
      </w:r>
      <w:r w:rsidR="005B2C0A" w:rsidRPr="001F087E">
        <w:rPr>
          <w:rFonts w:ascii="Times New Roman" w:hAnsi="Times New Roman" w:cs="Times New Roman"/>
        </w:rPr>
        <w:t>(</w:t>
      </w:r>
      <w:r w:rsidR="00C13C2C">
        <w:rPr>
          <w:rFonts w:ascii="Times New Roman" w:hAnsi="Times New Roman" w:cs="Times New Roman"/>
        </w:rPr>
        <w:t>2015</w:t>
      </w:r>
      <w:r w:rsidR="005B2C0A" w:rsidRPr="001F087E">
        <w:rPr>
          <w:rFonts w:ascii="Times New Roman" w:hAnsi="Times New Roman" w:cs="Times New Roman"/>
        </w:rPr>
        <w:t>)</w:t>
      </w:r>
      <w:r w:rsidRPr="001F087E">
        <w:rPr>
          <w:rFonts w:ascii="Times New Roman" w:hAnsi="Times New Roman" w:cs="Times New Roman"/>
        </w:rPr>
        <w:t xml:space="preserve"> R: a language and environment for statistical computing. </w:t>
      </w:r>
      <w:proofErr w:type="gramStart"/>
      <w:r w:rsidRPr="001F087E">
        <w:rPr>
          <w:rFonts w:ascii="Times New Roman" w:hAnsi="Times New Roman" w:cs="Times New Roman"/>
        </w:rPr>
        <w:t>R Foundation for Statistical Computing, Vienna</w:t>
      </w:r>
      <w:r w:rsidR="005B2C0A" w:rsidRPr="001F087E">
        <w:rPr>
          <w:rFonts w:ascii="Times New Roman" w:hAnsi="Times New Roman" w:cs="Times New Roman"/>
        </w:rPr>
        <w:t>.</w:t>
      </w:r>
      <w:proofErr w:type="gramEnd"/>
    </w:p>
    <w:p w14:paraId="036EBE3D" w14:textId="760962A9" w:rsidR="00647EBD" w:rsidRPr="001F087E" w:rsidRDefault="005B2C0A" w:rsidP="00706AC6">
      <w:pPr>
        <w:spacing w:line="240" w:lineRule="auto"/>
        <w:ind w:left="720" w:hanging="720"/>
        <w:rPr>
          <w:rFonts w:ascii="Times New Roman" w:hAnsi="Times New Roman" w:cs="Times New Roman"/>
        </w:rPr>
      </w:pPr>
      <w:r w:rsidRPr="001F087E">
        <w:rPr>
          <w:rFonts w:ascii="Times New Roman" w:hAnsi="Times New Roman" w:cs="Times New Roman"/>
        </w:rPr>
        <w:t>Raring, N.</w:t>
      </w:r>
      <w:r w:rsidR="00647EBD" w:rsidRPr="001F087E">
        <w:rPr>
          <w:rFonts w:ascii="Times New Roman" w:hAnsi="Times New Roman" w:cs="Times New Roman"/>
        </w:rPr>
        <w:t xml:space="preserve">W., von </w:t>
      </w:r>
      <w:proofErr w:type="spellStart"/>
      <w:r w:rsidR="00647EBD" w:rsidRPr="001F087E">
        <w:rPr>
          <w:rFonts w:ascii="Times New Roman" w:hAnsi="Times New Roman" w:cs="Times New Roman"/>
        </w:rPr>
        <w:t>Szalay</w:t>
      </w:r>
      <w:proofErr w:type="spellEnd"/>
      <w:r w:rsidR="00647EBD" w:rsidRPr="001F087E">
        <w:rPr>
          <w:rFonts w:ascii="Times New Roman" w:hAnsi="Times New Roman" w:cs="Times New Roman"/>
        </w:rPr>
        <w:t>, P</w:t>
      </w:r>
      <w:r w:rsidRPr="001F087E">
        <w:rPr>
          <w:rFonts w:ascii="Times New Roman" w:hAnsi="Times New Roman" w:cs="Times New Roman"/>
        </w:rPr>
        <w:t>.G., Shaw, F.R., &amp; Wilkins, M.</w:t>
      </w:r>
      <w:r w:rsidR="00647EBD" w:rsidRPr="001F087E">
        <w:rPr>
          <w:rFonts w:ascii="Times New Roman" w:hAnsi="Times New Roman" w:cs="Times New Roman"/>
        </w:rPr>
        <w:t xml:space="preserve">E. </w:t>
      </w:r>
      <w:r w:rsidRPr="001F087E">
        <w:rPr>
          <w:rFonts w:ascii="Times New Roman" w:hAnsi="Times New Roman" w:cs="Times New Roman"/>
        </w:rPr>
        <w:t>(</w:t>
      </w:r>
      <w:r w:rsidR="00647EBD" w:rsidRPr="001F087E">
        <w:rPr>
          <w:rFonts w:ascii="Times New Roman" w:hAnsi="Times New Roman" w:cs="Times New Roman"/>
        </w:rPr>
        <w:t>2011</w:t>
      </w:r>
      <w:r w:rsidRPr="001F087E">
        <w:rPr>
          <w:rFonts w:ascii="Times New Roman" w:hAnsi="Times New Roman" w:cs="Times New Roman"/>
        </w:rPr>
        <w:t>)</w:t>
      </w:r>
      <w:r w:rsidR="00647EBD" w:rsidRPr="001F087E">
        <w:rPr>
          <w:rFonts w:ascii="Times New Roman" w:hAnsi="Times New Roman" w:cs="Times New Roman"/>
        </w:rPr>
        <w:t xml:space="preserve"> </w:t>
      </w:r>
      <w:r w:rsidR="00647EBD" w:rsidRPr="00D02E66">
        <w:rPr>
          <w:rFonts w:ascii="Times New Roman" w:hAnsi="Times New Roman" w:cs="Times New Roman"/>
          <w:i/>
        </w:rPr>
        <w:t xml:space="preserve">Data Report: 2001 Gulf of Alaska bottom </w:t>
      </w:r>
      <w:proofErr w:type="gramStart"/>
      <w:r w:rsidR="00647EBD" w:rsidRPr="00D02E66">
        <w:rPr>
          <w:rFonts w:ascii="Times New Roman" w:hAnsi="Times New Roman" w:cs="Times New Roman"/>
          <w:i/>
        </w:rPr>
        <w:t>trawl</w:t>
      </w:r>
      <w:proofErr w:type="gramEnd"/>
      <w:r w:rsidR="00647EBD" w:rsidRPr="00D02E66">
        <w:rPr>
          <w:rFonts w:ascii="Times New Roman" w:hAnsi="Times New Roman" w:cs="Times New Roman"/>
          <w:i/>
        </w:rPr>
        <w:t xml:space="preserve"> survey</w:t>
      </w:r>
      <w:r w:rsidR="00647EBD" w:rsidRPr="001F087E">
        <w:rPr>
          <w:rFonts w:ascii="Times New Roman" w:hAnsi="Times New Roman" w:cs="Times New Roman"/>
        </w:rPr>
        <w:t xml:space="preserve">. U.S. Dep. </w:t>
      </w:r>
      <w:proofErr w:type="spellStart"/>
      <w:r w:rsidR="00647EBD" w:rsidRPr="001F087E">
        <w:rPr>
          <w:rFonts w:ascii="Times New Roman" w:hAnsi="Times New Roman" w:cs="Times New Roman"/>
        </w:rPr>
        <w:t>Commer</w:t>
      </w:r>
      <w:proofErr w:type="spellEnd"/>
      <w:r w:rsidR="00647EBD" w:rsidRPr="001F087E">
        <w:rPr>
          <w:rFonts w:ascii="Times New Roman" w:hAnsi="Times New Roman" w:cs="Times New Roman"/>
        </w:rPr>
        <w:t xml:space="preserve">., NOAA </w:t>
      </w:r>
      <w:r w:rsidRPr="001F087E">
        <w:rPr>
          <w:rFonts w:ascii="Times New Roman" w:hAnsi="Times New Roman" w:cs="Times New Roman"/>
        </w:rPr>
        <w:t xml:space="preserve">Tech. Memo. </w:t>
      </w:r>
      <w:proofErr w:type="gramStart"/>
      <w:r w:rsidRPr="001F087E">
        <w:rPr>
          <w:rFonts w:ascii="Times New Roman" w:hAnsi="Times New Roman" w:cs="Times New Roman"/>
        </w:rPr>
        <w:t>NMFS-AFSC-225</w:t>
      </w:r>
      <w:r w:rsidR="00647EBD" w:rsidRPr="001F087E">
        <w:rPr>
          <w:rFonts w:ascii="Times New Roman" w:hAnsi="Times New Roman" w:cs="Times New Roman"/>
        </w:rPr>
        <w:t>.</w:t>
      </w:r>
      <w:proofErr w:type="gramEnd"/>
      <w:r w:rsidR="00647EBD" w:rsidRPr="001F087E">
        <w:rPr>
          <w:rFonts w:ascii="Times New Roman" w:hAnsi="Times New Roman" w:cs="Times New Roman"/>
        </w:rPr>
        <w:t xml:space="preserve"> </w:t>
      </w:r>
    </w:p>
    <w:p w14:paraId="7F8E1457" w14:textId="7B6FB8B4" w:rsidR="008621EE" w:rsidRPr="001F087E" w:rsidRDefault="008621EE"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lastRenderedPageBreak/>
        <w:t xml:space="preserve">Reiss, H., </w:t>
      </w:r>
      <w:proofErr w:type="spellStart"/>
      <w:r w:rsidRPr="001F087E">
        <w:rPr>
          <w:rFonts w:ascii="Times New Roman" w:hAnsi="Times New Roman" w:cs="Times New Roman"/>
        </w:rPr>
        <w:t>Hoarau</w:t>
      </w:r>
      <w:proofErr w:type="spellEnd"/>
      <w:r w:rsidRPr="001F087E">
        <w:rPr>
          <w:rFonts w:ascii="Times New Roman" w:hAnsi="Times New Roman" w:cs="Times New Roman"/>
        </w:rPr>
        <w:t>, G</w:t>
      </w:r>
      <w:r w:rsidR="005B2C0A" w:rsidRPr="001F087E">
        <w:rPr>
          <w:rFonts w:ascii="Times New Roman" w:hAnsi="Times New Roman" w:cs="Times New Roman"/>
        </w:rPr>
        <w:t>., Dickey-</w:t>
      </w:r>
      <w:proofErr w:type="spellStart"/>
      <w:r w:rsidR="005B2C0A" w:rsidRPr="001F087E">
        <w:rPr>
          <w:rFonts w:ascii="Times New Roman" w:hAnsi="Times New Roman" w:cs="Times New Roman"/>
        </w:rPr>
        <w:t>Collas</w:t>
      </w:r>
      <w:proofErr w:type="spellEnd"/>
      <w:r w:rsidR="005B2C0A" w:rsidRPr="001F087E">
        <w:rPr>
          <w:rFonts w:ascii="Times New Roman" w:hAnsi="Times New Roman" w:cs="Times New Roman"/>
        </w:rPr>
        <w:t>, M., &amp; Wolff, W.</w:t>
      </w:r>
      <w:r w:rsidRPr="001F087E">
        <w:rPr>
          <w:rFonts w:ascii="Times New Roman" w:hAnsi="Times New Roman" w:cs="Times New Roman"/>
        </w:rPr>
        <w:t xml:space="preserve">J. </w:t>
      </w:r>
      <w:r w:rsidR="005B2C0A" w:rsidRPr="001F087E">
        <w:rPr>
          <w:rFonts w:ascii="Times New Roman" w:hAnsi="Times New Roman" w:cs="Times New Roman"/>
        </w:rPr>
        <w:t>(</w:t>
      </w:r>
      <w:r w:rsidRPr="001F087E">
        <w:rPr>
          <w:rFonts w:ascii="Times New Roman" w:hAnsi="Times New Roman" w:cs="Times New Roman"/>
        </w:rPr>
        <w:t>2009</w:t>
      </w:r>
      <w:r w:rsidR="005B2C0A" w:rsidRPr="001F087E">
        <w:rPr>
          <w:rFonts w:ascii="Times New Roman" w:hAnsi="Times New Roman" w:cs="Times New Roman"/>
        </w:rPr>
        <w:t>)</w:t>
      </w:r>
      <w:r w:rsidRPr="001F087E">
        <w:rPr>
          <w:rFonts w:ascii="Times New Roman" w:hAnsi="Times New Roman" w:cs="Times New Roman"/>
        </w:rPr>
        <w:t xml:space="preserve"> Genetic population structure of marine fish: mismatch between biological and fisheries management units.</w:t>
      </w:r>
      <w:proofErr w:type="gramEnd"/>
      <w:r w:rsidRPr="001F087E">
        <w:rPr>
          <w:rFonts w:ascii="Times New Roman" w:hAnsi="Times New Roman" w:cs="Times New Roman"/>
        </w:rPr>
        <w:t xml:space="preserve"> </w:t>
      </w:r>
      <w:r w:rsidRPr="001F087E">
        <w:rPr>
          <w:rFonts w:ascii="Times New Roman" w:hAnsi="Times New Roman" w:cs="Times New Roman"/>
          <w:i/>
        </w:rPr>
        <w:t xml:space="preserve">Fish </w:t>
      </w:r>
      <w:r w:rsidR="005B2C0A" w:rsidRPr="001F087E">
        <w:rPr>
          <w:rFonts w:ascii="Times New Roman" w:hAnsi="Times New Roman" w:cs="Times New Roman"/>
          <w:i/>
        </w:rPr>
        <w:t xml:space="preserve">and </w:t>
      </w:r>
      <w:r w:rsidRPr="001F087E">
        <w:rPr>
          <w:rFonts w:ascii="Times New Roman" w:hAnsi="Times New Roman" w:cs="Times New Roman"/>
          <w:i/>
        </w:rPr>
        <w:t>Fish</w:t>
      </w:r>
      <w:r w:rsidR="005B2C0A" w:rsidRPr="001F087E">
        <w:rPr>
          <w:rFonts w:ascii="Times New Roman" w:hAnsi="Times New Roman" w:cs="Times New Roman"/>
          <w:i/>
        </w:rPr>
        <w:t>eries</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10</w:t>
      </w:r>
      <w:r w:rsidRPr="001F087E">
        <w:rPr>
          <w:rFonts w:ascii="Times New Roman" w:hAnsi="Times New Roman" w:cs="Times New Roman"/>
        </w:rPr>
        <w:t>(4)</w:t>
      </w:r>
      <w:r w:rsidR="0034440D">
        <w:rPr>
          <w:rFonts w:ascii="Times New Roman" w:hAnsi="Times New Roman" w:cs="Times New Roman"/>
        </w:rPr>
        <w:t>,</w:t>
      </w:r>
      <w:r w:rsidRPr="001F087E">
        <w:rPr>
          <w:rFonts w:ascii="Times New Roman" w:hAnsi="Times New Roman" w:cs="Times New Roman"/>
        </w:rPr>
        <w:t xml:space="preserve"> 361-395. </w:t>
      </w:r>
    </w:p>
    <w:p w14:paraId="28DFEE81" w14:textId="3DDEF98D" w:rsidR="00DD6E57" w:rsidRPr="001F087E" w:rsidRDefault="00DD6E57"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Rothschild, B.J., </w:t>
      </w:r>
      <w:r w:rsidR="005B2C0A" w:rsidRPr="001F087E">
        <w:rPr>
          <w:rFonts w:ascii="Times New Roman" w:hAnsi="Times New Roman" w:cs="Times New Roman"/>
        </w:rPr>
        <w:t xml:space="preserve">&amp; </w:t>
      </w:r>
      <w:r w:rsidRPr="001F087E">
        <w:rPr>
          <w:rFonts w:ascii="Times New Roman" w:hAnsi="Times New Roman" w:cs="Times New Roman"/>
        </w:rPr>
        <w:t xml:space="preserve">Jiao, Y. </w:t>
      </w:r>
      <w:r w:rsidR="005B2C0A" w:rsidRPr="001F087E">
        <w:rPr>
          <w:rFonts w:ascii="Times New Roman" w:hAnsi="Times New Roman" w:cs="Times New Roman"/>
        </w:rPr>
        <w:t>(</w:t>
      </w:r>
      <w:r w:rsidRPr="001F087E">
        <w:rPr>
          <w:rFonts w:ascii="Times New Roman" w:hAnsi="Times New Roman" w:cs="Times New Roman"/>
        </w:rPr>
        <w:t>2011</w:t>
      </w:r>
      <w:r w:rsidR="005B2C0A" w:rsidRPr="001F087E">
        <w:rPr>
          <w:rFonts w:ascii="Times New Roman" w:hAnsi="Times New Roman" w:cs="Times New Roman"/>
        </w:rPr>
        <w:t>)</w:t>
      </w:r>
      <w:r w:rsidRPr="001F087E">
        <w:rPr>
          <w:rFonts w:ascii="Times New Roman" w:hAnsi="Times New Roman" w:cs="Times New Roman"/>
        </w:rPr>
        <w:t xml:space="preserve"> Characterizing uncertainty in fish stock assessments: the case of the southern New England-mid-Atlantic winter flounder. </w:t>
      </w:r>
      <w:r w:rsidRPr="001F087E">
        <w:rPr>
          <w:rFonts w:ascii="Times New Roman" w:hAnsi="Times New Roman" w:cs="Times New Roman"/>
          <w:i/>
        </w:rPr>
        <w:t>Trans</w:t>
      </w:r>
      <w:r w:rsidR="005B2C0A" w:rsidRPr="001F087E">
        <w:rPr>
          <w:rFonts w:ascii="Times New Roman" w:hAnsi="Times New Roman" w:cs="Times New Roman"/>
          <w:i/>
        </w:rPr>
        <w:t>actions of the American Fisheries Society</w:t>
      </w:r>
      <w:r w:rsidR="005B2C0A" w:rsidRPr="001F087E">
        <w:rPr>
          <w:rFonts w:ascii="Times New Roman" w:hAnsi="Times New Roman" w:cs="Times New Roman"/>
        </w:rPr>
        <w:t>,</w:t>
      </w:r>
      <w:r w:rsidRPr="001F087E">
        <w:rPr>
          <w:rFonts w:ascii="Times New Roman" w:hAnsi="Times New Roman" w:cs="Times New Roman"/>
        </w:rPr>
        <w:t xml:space="preserve"> </w:t>
      </w:r>
      <w:r w:rsidRPr="001F087E">
        <w:rPr>
          <w:rFonts w:ascii="Times New Roman" w:hAnsi="Times New Roman" w:cs="Times New Roman"/>
          <w:b/>
        </w:rPr>
        <w:t>140</w:t>
      </w:r>
      <w:r w:rsidRPr="001F087E">
        <w:rPr>
          <w:rFonts w:ascii="Times New Roman" w:hAnsi="Times New Roman" w:cs="Times New Roman"/>
        </w:rPr>
        <w:t>(3)</w:t>
      </w:r>
      <w:r w:rsidR="0034440D">
        <w:rPr>
          <w:rFonts w:ascii="Times New Roman" w:hAnsi="Times New Roman" w:cs="Times New Roman"/>
        </w:rPr>
        <w:t>,</w:t>
      </w:r>
      <w:r w:rsidRPr="001F087E">
        <w:rPr>
          <w:rFonts w:ascii="Times New Roman" w:hAnsi="Times New Roman" w:cs="Times New Roman"/>
        </w:rPr>
        <w:t xml:space="preserve"> 557-569.</w:t>
      </w:r>
    </w:p>
    <w:p w14:paraId="4A84DAF0" w14:textId="2B589761" w:rsidR="00146883" w:rsidRPr="001F087E" w:rsidRDefault="00146883"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Rue, H., Martino, S., Lindgren, F., Simpson, D., </w:t>
      </w:r>
      <w:r w:rsidR="005B2C0A" w:rsidRPr="001F087E">
        <w:rPr>
          <w:rFonts w:ascii="Times New Roman" w:hAnsi="Times New Roman" w:cs="Times New Roman"/>
        </w:rPr>
        <w:t xml:space="preserve">&amp; </w:t>
      </w:r>
      <w:proofErr w:type="spellStart"/>
      <w:r w:rsidRPr="001F087E">
        <w:rPr>
          <w:rFonts w:ascii="Times New Roman" w:hAnsi="Times New Roman" w:cs="Times New Roman"/>
        </w:rPr>
        <w:t>Riebler</w:t>
      </w:r>
      <w:proofErr w:type="spellEnd"/>
      <w:r w:rsidRPr="001F087E">
        <w:rPr>
          <w:rFonts w:ascii="Times New Roman" w:hAnsi="Times New Roman" w:cs="Times New Roman"/>
        </w:rPr>
        <w:t xml:space="preserve">, A. </w:t>
      </w:r>
      <w:r w:rsidR="005B2C0A" w:rsidRPr="001F087E">
        <w:rPr>
          <w:rFonts w:ascii="Times New Roman" w:hAnsi="Times New Roman" w:cs="Times New Roman"/>
        </w:rPr>
        <w:t>(</w:t>
      </w:r>
      <w:r w:rsidRPr="001F087E">
        <w:rPr>
          <w:rFonts w:ascii="Times New Roman" w:hAnsi="Times New Roman" w:cs="Times New Roman"/>
        </w:rPr>
        <w:t>2014</w:t>
      </w:r>
      <w:r w:rsidR="005B2C0A" w:rsidRPr="001F087E">
        <w:rPr>
          <w:rFonts w:ascii="Times New Roman" w:hAnsi="Times New Roman" w:cs="Times New Roman"/>
        </w:rPr>
        <w:t>)</w:t>
      </w:r>
      <w:r w:rsidRPr="001F087E">
        <w:rPr>
          <w:rFonts w:ascii="Times New Roman" w:hAnsi="Times New Roman" w:cs="Times New Roman"/>
        </w:rPr>
        <w:t xml:space="preserve"> INLA: functions which allow to perform full Bayesian analysis of latent Gaussian models using Integrated Nested Laplace Approximation. </w:t>
      </w:r>
      <w:proofErr w:type="gramStart"/>
      <w:r w:rsidRPr="001F087E">
        <w:rPr>
          <w:rFonts w:ascii="Times New Roman" w:hAnsi="Times New Roman" w:cs="Times New Roman"/>
        </w:rPr>
        <w:t>R package version 0.0-1392038736.</w:t>
      </w:r>
      <w:proofErr w:type="gramEnd"/>
    </w:p>
    <w:p w14:paraId="202DAC96" w14:textId="13A329A3" w:rsidR="006B10D5" w:rsidRPr="001F087E" w:rsidRDefault="005B2C0A" w:rsidP="006B10D5">
      <w:pPr>
        <w:spacing w:line="240" w:lineRule="auto"/>
        <w:ind w:left="720" w:hanging="720"/>
        <w:rPr>
          <w:rFonts w:ascii="Times New Roman" w:hAnsi="Times New Roman" w:cs="Times New Roman"/>
        </w:rPr>
      </w:pPr>
      <w:r w:rsidRPr="001F087E">
        <w:rPr>
          <w:rFonts w:ascii="Times New Roman" w:hAnsi="Times New Roman" w:cs="Times New Roman"/>
        </w:rPr>
        <w:t>Schindler, D.</w:t>
      </w:r>
      <w:r w:rsidR="006B10D5" w:rsidRPr="001F087E">
        <w:rPr>
          <w:rFonts w:ascii="Times New Roman" w:hAnsi="Times New Roman" w:cs="Times New Roman"/>
        </w:rPr>
        <w:t xml:space="preserve">E., </w:t>
      </w:r>
      <w:proofErr w:type="spellStart"/>
      <w:r w:rsidR="006B10D5" w:rsidRPr="001F087E">
        <w:rPr>
          <w:rFonts w:ascii="Times New Roman" w:hAnsi="Times New Roman" w:cs="Times New Roman"/>
        </w:rPr>
        <w:t>Hilborn</w:t>
      </w:r>
      <w:proofErr w:type="spellEnd"/>
      <w:r w:rsidRPr="001F087E">
        <w:rPr>
          <w:rFonts w:ascii="Times New Roman" w:hAnsi="Times New Roman" w:cs="Times New Roman"/>
        </w:rPr>
        <w:t xml:space="preserve">, R., </w:t>
      </w:r>
      <w:proofErr w:type="spellStart"/>
      <w:r w:rsidRPr="001F087E">
        <w:rPr>
          <w:rFonts w:ascii="Times New Roman" w:hAnsi="Times New Roman" w:cs="Times New Roman"/>
        </w:rPr>
        <w:t>Chasco</w:t>
      </w:r>
      <w:proofErr w:type="spellEnd"/>
      <w:r w:rsidRPr="001F087E">
        <w:rPr>
          <w:rFonts w:ascii="Times New Roman" w:hAnsi="Times New Roman" w:cs="Times New Roman"/>
        </w:rPr>
        <w:t xml:space="preserve">, B., </w:t>
      </w:r>
      <w:proofErr w:type="spellStart"/>
      <w:r w:rsidRPr="001F087E">
        <w:rPr>
          <w:rFonts w:ascii="Times New Roman" w:hAnsi="Times New Roman" w:cs="Times New Roman"/>
        </w:rPr>
        <w:t>Boatright</w:t>
      </w:r>
      <w:proofErr w:type="spellEnd"/>
      <w:r w:rsidRPr="001F087E">
        <w:rPr>
          <w:rFonts w:ascii="Times New Roman" w:hAnsi="Times New Roman" w:cs="Times New Roman"/>
        </w:rPr>
        <w:t>, C.P., Quinn, T.</w:t>
      </w:r>
      <w:r w:rsidR="006B10D5" w:rsidRPr="001F087E">
        <w:rPr>
          <w:rFonts w:ascii="Times New Roman" w:hAnsi="Times New Roman" w:cs="Times New Roman"/>
        </w:rPr>
        <w:t>P., Rogers, L.</w:t>
      </w:r>
      <w:r w:rsidRPr="001F087E">
        <w:rPr>
          <w:rFonts w:ascii="Times New Roman" w:hAnsi="Times New Roman" w:cs="Times New Roman"/>
        </w:rPr>
        <w:t>A., &amp; Webster, M.</w:t>
      </w:r>
      <w:r w:rsidR="006B10D5" w:rsidRPr="001F087E">
        <w:rPr>
          <w:rFonts w:ascii="Times New Roman" w:hAnsi="Times New Roman" w:cs="Times New Roman"/>
        </w:rPr>
        <w:t xml:space="preserve">S. </w:t>
      </w:r>
      <w:r w:rsidRPr="001F087E">
        <w:rPr>
          <w:rFonts w:ascii="Times New Roman" w:hAnsi="Times New Roman" w:cs="Times New Roman"/>
        </w:rPr>
        <w:t>(</w:t>
      </w:r>
      <w:r w:rsidR="006B10D5" w:rsidRPr="001F087E">
        <w:rPr>
          <w:rFonts w:ascii="Times New Roman" w:hAnsi="Times New Roman" w:cs="Times New Roman"/>
        </w:rPr>
        <w:t>2010</w:t>
      </w:r>
      <w:r w:rsidRPr="001F087E">
        <w:rPr>
          <w:rFonts w:ascii="Times New Roman" w:hAnsi="Times New Roman" w:cs="Times New Roman"/>
        </w:rPr>
        <w:t>)</w:t>
      </w:r>
      <w:r w:rsidR="006B10D5" w:rsidRPr="001F087E">
        <w:rPr>
          <w:rFonts w:ascii="Times New Roman" w:hAnsi="Times New Roman" w:cs="Times New Roman"/>
        </w:rPr>
        <w:t xml:space="preserve"> Population diversity and the portfolio effect</w:t>
      </w:r>
      <w:r w:rsidRPr="001F087E">
        <w:rPr>
          <w:rFonts w:ascii="Times New Roman" w:hAnsi="Times New Roman" w:cs="Times New Roman"/>
        </w:rPr>
        <w:t xml:space="preserve"> in an exploited species. </w:t>
      </w:r>
      <w:r w:rsidRPr="001F087E">
        <w:rPr>
          <w:rFonts w:ascii="Times New Roman" w:hAnsi="Times New Roman" w:cs="Times New Roman"/>
          <w:i/>
        </w:rPr>
        <w:t>Nature</w:t>
      </w:r>
      <w:r w:rsidRPr="001F087E">
        <w:rPr>
          <w:rFonts w:ascii="Times New Roman" w:hAnsi="Times New Roman" w:cs="Times New Roman"/>
        </w:rPr>
        <w:t>,</w:t>
      </w:r>
      <w:r w:rsidR="006B10D5" w:rsidRPr="001F087E">
        <w:rPr>
          <w:rFonts w:ascii="Times New Roman" w:hAnsi="Times New Roman" w:cs="Times New Roman"/>
        </w:rPr>
        <w:t xml:space="preserve"> </w:t>
      </w:r>
      <w:r w:rsidR="006B10D5" w:rsidRPr="001F087E">
        <w:rPr>
          <w:rFonts w:ascii="Times New Roman" w:hAnsi="Times New Roman" w:cs="Times New Roman"/>
          <w:b/>
        </w:rPr>
        <w:t>465</w:t>
      </w:r>
      <w:r w:rsidR="002A5C61">
        <w:rPr>
          <w:rFonts w:ascii="Times New Roman" w:hAnsi="Times New Roman" w:cs="Times New Roman"/>
        </w:rPr>
        <w:t>(3)</w:t>
      </w:r>
      <w:r w:rsidR="0034440D">
        <w:rPr>
          <w:rFonts w:ascii="Times New Roman" w:hAnsi="Times New Roman" w:cs="Times New Roman"/>
        </w:rPr>
        <w:t>,</w:t>
      </w:r>
      <w:r w:rsidR="006B10D5" w:rsidRPr="001F087E">
        <w:rPr>
          <w:rFonts w:ascii="Times New Roman" w:hAnsi="Times New Roman" w:cs="Times New Roman"/>
        </w:rPr>
        <w:t xml:space="preserve"> 609-612. </w:t>
      </w:r>
    </w:p>
    <w:p w14:paraId="39C5A086" w14:textId="6646714A" w:rsidR="00AE2BE0" w:rsidRPr="001F087E" w:rsidRDefault="005B2C0A"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Sinclair, E.</w:t>
      </w:r>
      <w:r w:rsidR="00AE2BE0" w:rsidRPr="001F087E">
        <w:rPr>
          <w:rFonts w:ascii="Times New Roman" w:hAnsi="Times New Roman" w:cs="Times New Roman"/>
        </w:rPr>
        <w:t>H.,</w:t>
      </w:r>
      <w:r w:rsidRPr="001F087E">
        <w:rPr>
          <w:rFonts w:ascii="Times New Roman" w:hAnsi="Times New Roman" w:cs="Times New Roman"/>
        </w:rPr>
        <w:t xml:space="preserve"> &amp; Zeppelin, T.</w:t>
      </w:r>
      <w:r w:rsidR="00AE2BE0" w:rsidRPr="001F087E">
        <w:rPr>
          <w:rFonts w:ascii="Times New Roman" w:hAnsi="Times New Roman" w:cs="Times New Roman"/>
        </w:rPr>
        <w:t xml:space="preserve">K. </w:t>
      </w:r>
      <w:r w:rsidRPr="001F087E">
        <w:rPr>
          <w:rFonts w:ascii="Times New Roman" w:hAnsi="Times New Roman" w:cs="Times New Roman"/>
        </w:rPr>
        <w:t>(</w:t>
      </w:r>
      <w:r w:rsidR="00AE2BE0" w:rsidRPr="001F087E">
        <w:rPr>
          <w:rFonts w:ascii="Times New Roman" w:hAnsi="Times New Roman" w:cs="Times New Roman"/>
        </w:rPr>
        <w:t>2002</w:t>
      </w:r>
      <w:r w:rsidRPr="001F087E">
        <w:rPr>
          <w:rFonts w:ascii="Times New Roman" w:hAnsi="Times New Roman" w:cs="Times New Roman"/>
        </w:rPr>
        <w:t>)</w:t>
      </w:r>
      <w:r w:rsidR="00AE2BE0" w:rsidRPr="001F087E">
        <w:rPr>
          <w:rFonts w:ascii="Times New Roman" w:hAnsi="Times New Roman" w:cs="Times New Roman"/>
        </w:rPr>
        <w:t xml:space="preserve"> Seasonal and spatial differences in diet in the western stock of Steller sea lions (</w:t>
      </w:r>
      <w:proofErr w:type="spellStart"/>
      <w:r w:rsidR="00AE2BE0" w:rsidRPr="001F087E">
        <w:rPr>
          <w:rFonts w:ascii="Times New Roman" w:hAnsi="Times New Roman" w:cs="Times New Roman"/>
          <w:i/>
        </w:rPr>
        <w:t>Eumetopias</w:t>
      </w:r>
      <w:proofErr w:type="spellEnd"/>
      <w:r w:rsidR="00AE2BE0" w:rsidRPr="001F087E">
        <w:rPr>
          <w:rFonts w:ascii="Times New Roman" w:hAnsi="Times New Roman" w:cs="Times New Roman"/>
          <w:i/>
        </w:rPr>
        <w:t xml:space="preserve"> </w:t>
      </w:r>
      <w:proofErr w:type="spellStart"/>
      <w:r w:rsidR="00AE2BE0" w:rsidRPr="001F087E">
        <w:rPr>
          <w:rFonts w:ascii="Times New Roman" w:hAnsi="Times New Roman" w:cs="Times New Roman"/>
          <w:i/>
        </w:rPr>
        <w:t>jubatus</w:t>
      </w:r>
      <w:proofErr w:type="spellEnd"/>
      <w:r w:rsidR="00AE2BE0" w:rsidRPr="001F087E">
        <w:rPr>
          <w:rFonts w:ascii="Times New Roman" w:hAnsi="Times New Roman" w:cs="Times New Roman"/>
        </w:rPr>
        <w:t>).</w:t>
      </w:r>
      <w:proofErr w:type="gramEnd"/>
      <w:r w:rsidR="00AE2BE0" w:rsidRPr="001F087E">
        <w:rPr>
          <w:rFonts w:ascii="Times New Roman" w:hAnsi="Times New Roman" w:cs="Times New Roman"/>
        </w:rPr>
        <w:t xml:space="preserve"> </w:t>
      </w:r>
      <w:r w:rsidR="00AE2BE0" w:rsidRPr="001F087E">
        <w:rPr>
          <w:rFonts w:ascii="Times New Roman" w:hAnsi="Times New Roman" w:cs="Times New Roman"/>
          <w:i/>
        </w:rPr>
        <w:t>J</w:t>
      </w:r>
      <w:r w:rsidRPr="001F087E">
        <w:rPr>
          <w:rFonts w:ascii="Times New Roman" w:hAnsi="Times New Roman" w:cs="Times New Roman"/>
          <w:i/>
        </w:rPr>
        <w:t xml:space="preserve">ournal of </w:t>
      </w:r>
      <w:proofErr w:type="spellStart"/>
      <w:r w:rsidRPr="001F087E">
        <w:rPr>
          <w:rFonts w:ascii="Times New Roman" w:hAnsi="Times New Roman" w:cs="Times New Roman"/>
          <w:i/>
        </w:rPr>
        <w:t>Mammology</w:t>
      </w:r>
      <w:proofErr w:type="spellEnd"/>
      <w:r w:rsidRPr="001F087E">
        <w:rPr>
          <w:rFonts w:ascii="Times New Roman" w:hAnsi="Times New Roman" w:cs="Times New Roman"/>
        </w:rPr>
        <w:t>,</w:t>
      </w:r>
      <w:r w:rsidR="00AE2BE0" w:rsidRPr="001F087E">
        <w:rPr>
          <w:rFonts w:ascii="Times New Roman" w:hAnsi="Times New Roman" w:cs="Times New Roman"/>
        </w:rPr>
        <w:t xml:space="preserve"> </w:t>
      </w:r>
      <w:r w:rsidR="00AE2BE0" w:rsidRPr="001F087E">
        <w:rPr>
          <w:rFonts w:ascii="Times New Roman" w:hAnsi="Times New Roman" w:cs="Times New Roman"/>
          <w:b/>
        </w:rPr>
        <w:t>83</w:t>
      </w:r>
      <w:r w:rsidRPr="001F087E">
        <w:rPr>
          <w:rFonts w:ascii="Times New Roman" w:hAnsi="Times New Roman" w:cs="Times New Roman"/>
        </w:rPr>
        <w:t>,</w:t>
      </w:r>
      <w:r w:rsidR="00AE2BE0" w:rsidRPr="001F087E">
        <w:rPr>
          <w:rFonts w:ascii="Times New Roman" w:hAnsi="Times New Roman" w:cs="Times New Roman"/>
        </w:rPr>
        <w:t xml:space="preserve"> 973-990.</w:t>
      </w:r>
    </w:p>
    <w:p w14:paraId="65D00C8A" w14:textId="212F1549" w:rsidR="00FA05D3" w:rsidRPr="001F087E" w:rsidRDefault="00FA05D3" w:rsidP="00706AC6">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Skaug</w:t>
      </w:r>
      <w:proofErr w:type="spellEnd"/>
      <w:r w:rsidRPr="001F087E">
        <w:rPr>
          <w:rFonts w:ascii="Times New Roman" w:hAnsi="Times New Roman" w:cs="Times New Roman"/>
        </w:rPr>
        <w:t xml:space="preserve">, H., </w:t>
      </w:r>
      <w:r w:rsidR="00064084" w:rsidRPr="001F087E">
        <w:rPr>
          <w:rFonts w:ascii="Times New Roman" w:hAnsi="Times New Roman" w:cs="Times New Roman"/>
        </w:rPr>
        <w:t xml:space="preserve">&amp; </w:t>
      </w:r>
      <w:r w:rsidRPr="001F087E">
        <w:rPr>
          <w:rFonts w:ascii="Times New Roman" w:hAnsi="Times New Roman" w:cs="Times New Roman"/>
        </w:rPr>
        <w:t xml:space="preserve">Fournier, D. </w:t>
      </w:r>
      <w:r w:rsidR="00064084" w:rsidRPr="001F087E">
        <w:rPr>
          <w:rFonts w:ascii="Times New Roman" w:hAnsi="Times New Roman" w:cs="Times New Roman"/>
        </w:rPr>
        <w:t>(</w:t>
      </w:r>
      <w:r w:rsidRPr="001F087E">
        <w:rPr>
          <w:rFonts w:ascii="Times New Roman" w:hAnsi="Times New Roman" w:cs="Times New Roman"/>
        </w:rPr>
        <w:t>2006</w:t>
      </w:r>
      <w:r w:rsidR="00064084" w:rsidRPr="001F087E">
        <w:rPr>
          <w:rFonts w:ascii="Times New Roman" w:hAnsi="Times New Roman" w:cs="Times New Roman"/>
        </w:rPr>
        <w:t>)</w:t>
      </w:r>
      <w:r w:rsidRPr="001F087E">
        <w:rPr>
          <w:rFonts w:ascii="Times New Roman" w:hAnsi="Times New Roman" w:cs="Times New Roman"/>
        </w:rPr>
        <w:t xml:space="preserve"> Automatic approximation of the marginal likelihood in non-Gaussian hierarchical models.</w:t>
      </w:r>
      <w:proofErr w:type="gramEnd"/>
      <w:r w:rsidRPr="001F087E">
        <w:rPr>
          <w:rFonts w:ascii="Times New Roman" w:hAnsi="Times New Roman" w:cs="Times New Roman"/>
        </w:rPr>
        <w:t xml:space="preserve"> </w:t>
      </w:r>
      <w:r w:rsidRPr="001F087E">
        <w:rPr>
          <w:rFonts w:ascii="Times New Roman" w:hAnsi="Times New Roman" w:cs="Times New Roman"/>
          <w:i/>
        </w:rPr>
        <w:t>Computational Statistics &amp; Data Analysis</w:t>
      </w:r>
      <w:r w:rsidRPr="001F087E">
        <w:rPr>
          <w:rFonts w:ascii="Times New Roman" w:hAnsi="Times New Roman" w:cs="Times New Roman"/>
        </w:rPr>
        <w:t xml:space="preserve">, </w:t>
      </w:r>
      <w:r w:rsidRPr="001F087E">
        <w:rPr>
          <w:rFonts w:ascii="Times New Roman" w:hAnsi="Times New Roman" w:cs="Times New Roman"/>
          <w:b/>
        </w:rPr>
        <w:t>51</w:t>
      </w:r>
      <w:r w:rsidR="00064084" w:rsidRPr="001F087E">
        <w:rPr>
          <w:rFonts w:ascii="Times New Roman" w:hAnsi="Times New Roman" w:cs="Times New Roman"/>
        </w:rPr>
        <w:t xml:space="preserve">, </w:t>
      </w:r>
      <w:r w:rsidRPr="001F087E">
        <w:rPr>
          <w:rFonts w:ascii="Times New Roman" w:hAnsi="Times New Roman" w:cs="Times New Roman"/>
        </w:rPr>
        <w:t>699-709.</w:t>
      </w:r>
    </w:p>
    <w:p w14:paraId="6FFFBE9C" w14:textId="6E3B083D" w:rsidR="00DD6E57" w:rsidRPr="001F087E" w:rsidRDefault="00064084" w:rsidP="006B10D5">
      <w:pPr>
        <w:spacing w:line="240" w:lineRule="auto"/>
        <w:ind w:left="720" w:hanging="720"/>
        <w:rPr>
          <w:rFonts w:ascii="Times New Roman" w:hAnsi="Times New Roman" w:cs="Times New Roman"/>
        </w:rPr>
      </w:pPr>
      <w:proofErr w:type="spellStart"/>
      <w:r w:rsidRPr="001F087E">
        <w:rPr>
          <w:rFonts w:ascii="Times New Roman" w:hAnsi="Times New Roman" w:cs="Times New Roman"/>
        </w:rPr>
        <w:t>Smedbol</w:t>
      </w:r>
      <w:proofErr w:type="spellEnd"/>
      <w:r w:rsidRPr="001F087E">
        <w:rPr>
          <w:rFonts w:ascii="Times New Roman" w:hAnsi="Times New Roman" w:cs="Times New Roman"/>
        </w:rPr>
        <w:t>, R.</w:t>
      </w:r>
      <w:r w:rsidR="000A2B65" w:rsidRPr="001F087E">
        <w:rPr>
          <w:rFonts w:ascii="Times New Roman" w:hAnsi="Times New Roman" w:cs="Times New Roman"/>
        </w:rPr>
        <w:t>K.,</w:t>
      </w:r>
      <w:r w:rsidR="00DD6E57" w:rsidRPr="001F087E">
        <w:rPr>
          <w:rFonts w:ascii="Times New Roman" w:hAnsi="Times New Roman" w:cs="Times New Roman"/>
        </w:rPr>
        <w:t xml:space="preserve"> </w:t>
      </w:r>
      <w:r w:rsidRPr="001F087E">
        <w:rPr>
          <w:rFonts w:ascii="Times New Roman" w:hAnsi="Times New Roman" w:cs="Times New Roman"/>
        </w:rPr>
        <w:t xml:space="preserve">&amp; </w:t>
      </w:r>
      <w:r w:rsidR="00DD6E57" w:rsidRPr="001F087E">
        <w:rPr>
          <w:rFonts w:ascii="Times New Roman" w:hAnsi="Times New Roman" w:cs="Times New Roman"/>
        </w:rPr>
        <w:t xml:space="preserve">Stephenson, R. </w:t>
      </w:r>
      <w:r w:rsidRPr="001F087E">
        <w:rPr>
          <w:rFonts w:ascii="Times New Roman" w:hAnsi="Times New Roman" w:cs="Times New Roman"/>
        </w:rPr>
        <w:t>(</w:t>
      </w:r>
      <w:r w:rsidR="000A2B65" w:rsidRPr="001F087E">
        <w:rPr>
          <w:rFonts w:ascii="Times New Roman" w:hAnsi="Times New Roman" w:cs="Times New Roman"/>
        </w:rPr>
        <w:t>2001</w:t>
      </w:r>
      <w:r w:rsidRPr="001F087E">
        <w:rPr>
          <w:rFonts w:ascii="Times New Roman" w:hAnsi="Times New Roman" w:cs="Times New Roman"/>
        </w:rPr>
        <w:t>)</w:t>
      </w:r>
      <w:r w:rsidR="000A2B65" w:rsidRPr="001F087E">
        <w:rPr>
          <w:rFonts w:ascii="Times New Roman" w:hAnsi="Times New Roman" w:cs="Times New Roman"/>
        </w:rPr>
        <w:t xml:space="preserve"> </w:t>
      </w:r>
      <w:proofErr w:type="gramStart"/>
      <w:r w:rsidR="00DD6E57" w:rsidRPr="001F087E">
        <w:rPr>
          <w:rFonts w:ascii="Times New Roman" w:hAnsi="Times New Roman" w:cs="Times New Roman"/>
        </w:rPr>
        <w:t>The</w:t>
      </w:r>
      <w:proofErr w:type="gramEnd"/>
      <w:r w:rsidR="00DD6E57" w:rsidRPr="001F087E">
        <w:rPr>
          <w:rFonts w:ascii="Times New Roman" w:hAnsi="Times New Roman" w:cs="Times New Roman"/>
        </w:rPr>
        <w:t xml:space="preserve"> importance of managing within-species diversity in cod and herring fisheries of the north-western Atlantic</w:t>
      </w:r>
      <w:r w:rsidR="000A2B65" w:rsidRPr="001F087E">
        <w:rPr>
          <w:rFonts w:ascii="Times New Roman" w:hAnsi="Times New Roman" w:cs="Times New Roman"/>
        </w:rPr>
        <w:t xml:space="preserve">. </w:t>
      </w:r>
      <w:r w:rsidR="000A2B65" w:rsidRPr="001F087E">
        <w:rPr>
          <w:rFonts w:ascii="Times New Roman" w:hAnsi="Times New Roman" w:cs="Times New Roman"/>
          <w:i/>
        </w:rPr>
        <w:t>J</w:t>
      </w:r>
      <w:r w:rsidRPr="001F087E">
        <w:rPr>
          <w:rFonts w:ascii="Times New Roman" w:hAnsi="Times New Roman" w:cs="Times New Roman"/>
          <w:i/>
        </w:rPr>
        <w:t>ournal of Fish Biology</w:t>
      </w:r>
      <w:r w:rsidRPr="001F087E">
        <w:rPr>
          <w:rFonts w:ascii="Times New Roman" w:hAnsi="Times New Roman" w:cs="Times New Roman"/>
        </w:rPr>
        <w:t>,</w:t>
      </w:r>
      <w:r w:rsidR="00DD6E57" w:rsidRPr="001F087E">
        <w:rPr>
          <w:rFonts w:ascii="Times New Roman" w:hAnsi="Times New Roman" w:cs="Times New Roman"/>
        </w:rPr>
        <w:t xml:space="preserve"> </w:t>
      </w:r>
      <w:r w:rsidR="00DD6E57" w:rsidRPr="001F087E">
        <w:rPr>
          <w:rFonts w:ascii="Times New Roman" w:hAnsi="Times New Roman" w:cs="Times New Roman"/>
          <w:b/>
        </w:rPr>
        <w:t>59</w:t>
      </w:r>
      <w:r w:rsidRPr="001F087E">
        <w:rPr>
          <w:rFonts w:ascii="Times New Roman" w:hAnsi="Times New Roman" w:cs="Times New Roman"/>
        </w:rPr>
        <w:t>,</w:t>
      </w:r>
      <w:r w:rsidR="00DD6E57" w:rsidRPr="001F087E">
        <w:rPr>
          <w:rFonts w:ascii="Times New Roman" w:hAnsi="Times New Roman" w:cs="Times New Roman"/>
        </w:rPr>
        <w:t xml:space="preserve"> 109-128</w:t>
      </w:r>
      <w:r w:rsidR="000A2B65" w:rsidRPr="001F087E">
        <w:rPr>
          <w:rFonts w:ascii="Times New Roman" w:hAnsi="Times New Roman" w:cs="Times New Roman"/>
        </w:rPr>
        <w:t>.</w:t>
      </w:r>
    </w:p>
    <w:p w14:paraId="4CF0083E" w14:textId="10E54427" w:rsidR="00171120" w:rsidRDefault="00171120" w:rsidP="006B10D5">
      <w:pPr>
        <w:spacing w:line="240" w:lineRule="auto"/>
        <w:ind w:left="720" w:hanging="720"/>
        <w:rPr>
          <w:rFonts w:ascii="Times New Roman" w:hAnsi="Times New Roman" w:cs="Times New Roman"/>
        </w:rPr>
      </w:pPr>
      <w:proofErr w:type="gramStart"/>
      <w:r>
        <w:rPr>
          <w:rFonts w:ascii="Times New Roman" w:hAnsi="Times New Roman" w:cs="Times New Roman"/>
        </w:rPr>
        <w:t>Springer, A.</w:t>
      </w:r>
      <w:r w:rsidRPr="00171120">
        <w:rPr>
          <w:rFonts w:ascii="Times New Roman" w:hAnsi="Times New Roman" w:cs="Times New Roman"/>
        </w:rPr>
        <w:t>M., Piatt, J.F.</w:t>
      </w:r>
      <w:r>
        <w:rPr>
          <w:rFonts w:ascii="Times New Roman" w:hAnsi="Times New Roman" w:cs="Times New Roman"/>
        </w:rPr>
        <w:t>,</w:t>
      </w:r>
      <w:r w:rsidRPr="00171120">
        <w:rPr>
          <w:rFonts w:ascii="Times New Roman" w:hAnsi="Times New Roman" w:cs="Times New Roman"/>
        </w:rPr>
        <w:t xml:space="preserve"> </w:t>
      </w:r>
      <w:r>
        <w:rPr>
          <w:rFonts w:ascii="Times New Roman" w:hAnsi="Times New Roman" w:cs="Times New Roman"/>
        </w:rPr>
        <w:t>&amp;</w:t>
      </w:r>
      <w:r w:rsidRPr="00171120">
        <w:rPr>
          <w:rFonts w:ascii="Times New Roman" w:hAnsi="Times New Roman" w:cs="Times New Roman"/>
        </w:rPr>
        <w:t xml:space="preserve"> Vliet, G.V. </w:t>
      </w:r>
      <w:r w:rsidR="002C46C6">
        <w:rPr>
          <w:rFonts w:ascii="Times New Roman" w:hAnsi="Times New Roman" w:cs="Times New Roman"/>
        </w:rPr>
        <w:t>(</w:t>
      </w:r>
      <w:r w:rsidRPr="00171120">
        <w:rPr>
          <w:rFonts w:ascii="Times New Roman" w:hAnsi="Times New Roman" w:cs="Times New Roman"/>
        </w:rPr>
        <w:t>1996</w:t>
      </w:r>
      <w:r w:rsidR="002C46C6">
        <w:rPr>
          <w:rFonts w:ascii="Times New Roman" w:hAnsi="Times New Roman" w:cs="Times New Roman"/>
        </w:rPr>
        <w:t>)</w:t>
      </w:r>
      <w:r w:rsidRPr="00171120">
        <w:rPr>
          <w:rFonts w:ascii="Times New Roman" w:hAnsi="Times New Roman" w:cs="Times New Roman"/>
        </w:rPr>
        <w:t xml:space="preserve"> Sea birds as proxies of marine habitats and food webs in the western Aleutian Arc.</w:t>
      </w:r>
      <w:proofErr w:type="gramEnd"/>
      <w:r w:rsidRPr="00171120">
        <w:rPr>
          <w:rFonts w:ascii="Times New Roman" w:hAnsi="Times New Roman" w:cs="Times New Roman"/>
        </w:rPr>
        <w:t xml:space="preserve"> </w:t>
      </w:r>
      <w:r w:rsidRPr="00171120">
        <w:rPr>
          <w:rFonts w:ascii="Times New Roman" w:hAnsi="Times New Roman" w:cs="Times New Roman"/>
          <w:i/>
        </w:rPr>
        <w:t>Fisheries Oceanography</w:t>
      </w:r>
      <w:r w:rsidRPr="00171120">
        <w:rPr>
          <w:rFonts w:ascii="Times New Roman" w:hAnsi="Times New Roman" w:cs="Times New Roman"/>
        </w:rPr>
        <w:t xml:space="preserve">, </w:t>
      </w:r>
      <w:r w:rsidRPr="00171120">
        <w:rPr>
          <w:rFonts w:ascii="Times New Roman" w:hAnsi="Times New Roman" w:cs="Times New Roman"/>
          <w:b/>
        </w:rPr>
        <w:t>5</w:t>
      </w:r>
      <w:r>
        <w:rPr>
          <w:rFonts w:ascii="Times New Roman" w:hAnsi="Times New Roman" w:cs="Times New Roman"/>
        </w:rPr>
        <w:t>,</w:t>
      </w:r>
      <w:r w:rsidRPr="00171120">
        <w:rPr>
          <w:rFonts w:ascii="Times New Roman" w:hAnsi="Times New Roman" w:cs="Times New Roman"/>
        </w:rPr>
        <w:t xml:space="preserve"> 45–55.</w:t>
      </w:r>
    </w:p>
    <w:p w14:paraId="675EB23D" w14:textId="05049B01" w:rsidR="0002052C" w:rsidRPr="001F087E" w:rsidRDefault="0002052C"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Staples,</w:t>
      </w:r>
      <w:r w:rsidR="00064084" w:rsidRPr="001F087E">
        <w:rPr>
          <w:rFonts w:ascii="Times New Roman" w:hAnsi="Times New Roman" w:cs="Times New Roman"/>
        </w:rPr>
        <w:t xml:space="preserve"> D.</w:t>
      </w:r>
      <w:r w:rsidRPr="001F087E">
        <w:rPr>
          <w:rFonts w:ascii="Times New Roman" w:hAnsi="Times New Roman" w:cs="Times New Roman"/>
        </w:rPr>
        <w:t xml:space="preserve">F., Taper, </w:t>
      </w:r>
      <w:r w:rsidR="00064084" w:rsidRPr="001F087E">
        <w:rPr>
          <w:rFonts w:ascii="Times New Roman" w:hAnsi="Times New Roman" w:cs="Times New Roman"/>
        </w:rPr>
        <w:t>M.</w:t>
      </w:r>
      <w:r w:rsidRPr="001F087E">
        <w:rPr>
          <w:rFonts w:ascii="Times New Roman" w:hAnsi="Times New Roman" w:cs="Times New Roman"/>
        </w:rPr>
        <w:t xml:space="preserve">L., </w:t>
      </w:r>
      <w:r w:rsidR="00064084" w:rsidRPr="001F087E">
        <w:rPr>
          <w:rFonts w:ascii="Times New Roman" w:hAnsi="Times New Roman" w:cs="Times New Roman"/>
        </w:rPr>
        <w:t xml:space="preserve">&amp; </w:t>
      </w:r>
      <w:r w:rsidRPr="001F087E">
        <w:rPr>
          <w:rFonts w:ascii="Times New Roman" w:hAnsi="Times New Roman" w:cs="Times New Roman"/>
        </w:rPr>
        <w:t xml:space="preserve">Dennis, B. </w:t>
      </w:r>
      <w:r w:rsidR="006334CB">
        <w:rPr>
          <w:rFonts w:ascii="Times New Roman" w:hAnsi="Times New Roman" w:cs="Times New Roman"/>
        </w:rPr>
        <w:t>(</w:t>
      </w:r>
      <w:r w:rsidRPr="001F087E">
        <w:rPr>
          <w:rFonts w:ascii="Times New Roman" w:hAnsi="Times New Roman" w:cs="Times New Roman"/>
        </w:rPr>
        <w:t>2004</w:t>
      </w:r>
      <w:r w:rsidR="006334CB">
        <w:rPr>
          <w:rFonts w:ascii="Times New Roman" w:hAnsi="Times New Roman" w:cs="Times New Roman"/>
        </w:rPr>
        <w:t>)</w:t>
      </w:r>
      <w:r w:rsidRPr="001F087E">
        <w:rPr>
          <w:rFonts w:ascii="Times New Roman" w:hAnsi="Times New Roman" w:cs="Times New Roman"/>
        </w:rPr>
        <w:t xml:space="preserve"> Estimating population trend and process variation for PVA in the presence of sampling error.</w:t>
      </w:r>
      <w:proofErr w:type="gramEnd"/>
      <w:r w:rsidRPr="001F087E">
        <w:rPr>
          <w:rFonts w:ascii="Times New Roman" w:hAnsi="Times New Roman" w:cs="Times New Roman"/>
        </w:rPr>
        <w:t xml:space="preserve"> </w:t>
      </w:r>
      <w:r w:rsidRPr="001F087E">
        <w:rPr>
          <w:rFonts w:ascii="Times New Roman" w:hAnsi="Times New Roman" w:cs="Times New Roman"/>
          <w:i/>
        </w:rPr>
        <w:t>Ecology</w:t>
      </w:r>
      <w:r w:rsidR="00064084" w:rsidRPr="001F087E">
        <w:rPr>
          <w:rFonts w:ascii="Times New Roman" w:hAnsi="Times New Roman" w:cs="Times New Roman"/>
        </w:rPr>
        <w:t>,</w:t>
      </w:r>
      <w:r w:rsidRPr="001F087E">
        <w:rPr>
          <w:rFonts w:ascii="Times New Roman" w:hAnsi="Times New Roman" w:cs="Times New Roman"/>
        </w:rPr>
        <w:t xml:space="preserve"> </w:t>
      </w:r>
      <w:r w:rsidR="00064084" w:rsidRPr="001F087E">
        <w:rPr>
          <w:rFonts w:ascii="Times New Roman" w:hAnsi="Times New Roman" w:cs="Times New Roman"/>
          <w:b/>
        </w:rPr>
        <w:t>85</w:t>
      </w:r>
      <w:r w:rsidR="00064084" w:rsidRPr="001F087E">
        <w:rPr>
          <w:rFonts w:ascii="Times New Roman" w:hAnsi="Times New Roman" w:cs="Times New Roman"/>
        </w:rPr>
        <w:t>,</w:t>
      </w:r>
      <w:r w:rsidRPr="001F087E">
        <w:rPr>
          <w:rFonts w:ascii="Times New Roman" w:hAnsi="Times New Roman" w:cs="Times New Roman"/>
        </w:rPr>
        <w:t xml:space="preserve"> 923-929.</w:t>
      </w:r>
    </w:p>
    <w:p w14:paraId="1671F572" w14:textId="0F914FB8" w:rsidR="006B10D5" w:rsidRPr="001F087E" w:rsidRDefault="006B10D5" w:rsidP="006B10D5">
      <w:pPr>
        <w:spacing w:line="240" w:lineRule="auto"/>
        <w:ind w:left="720" w:hanging="720"/>
        <w:rPr>
          <w:rFonts w:ascii="Times New Roman" w:hAnsi="Times New Roman" w:cs="Times New Roman"/>
        </w:rPr>
      </w:pPr>
      <w:proofErr w:type="gramStart"/>
      <w:r w:rsidRPr="001F087E">
        <w:rPr>
          <w:rFonts w:ascii="Times New Roman" w:hAnsi="Times New Roman" w:cs="Times New Roman"/>
        </w:rPr>
        <w:t>Sterner.</w:t>
      </w:r>
      <w:proofErr w:type="gramEnd"/>
      <w:r w:rsidRPr="001F087E">
        <w:rPr>
          <w:rFonts w:ascii="Times New Roman" w:hAnsi="Times New Roman" w:cs="Times New Roman"/>
        </w:rPr>
        <w:t xml:space="preserve"> T. </w:t>
      </w:r>
      <w:r w:rsidR="00064084" w:rsidRPr="001F087E">
        <w:rPr>
          <w:rFonts w:ascii="Times New Roman" w:hAnsi="Times New Roman" w:cs="Times New Roman"/>
        </w:rPr>
        <w:t>(</w:t>
      </w:r>
      <w:r w:rsidRPr="001F087E">
        <w:rPr>
          <w:rFonts w:ascii="Times New Roman" w:hAnsi="Times New Roman" w:cs="Times New Roman"/>
        </w:rPr>
        <w:t>2007</w:t>
      </w:r>
      <w:r w:rsidR="00064084" w:rsidRPr="001F087E">
        <w:rPr>
          <w:rFonts w:ascii="Times New Roman" w:hAnsi="Times New Roman" w:cs="Times New Roman"/>
        </w:rPr>
        <w:t>)</w:t>
      </w:r>
      <w:r w:rsidRPr="001F087E">
        <w:rPr>
          <w:rFonts w:ascii="Times New Roman" w:hAnsi="Times New Roman" w:cs="Times New Roman"/>
        </w:rPr>
        <w:t xml:space="preserve"> </w:t>
      </w:r>
      <w:proofErr w:type="gramStart"/>
      <w:r w:rsidRPr="001F087E">
        <w:rPr>
          <w:rFonts w:ascii="Times New Roman" w:hAnsi="Times New Roman" w:cs="Times New Roman"/>
        </w:rPr>
        <w:t>Unobserved</w:t>
      </w:r>
      <w:proofErr w:type="gramEnd"/>
      <w:r w:rsidRPr="001F087E">
        <w:rPr>
          <w:rFonts w:ascii="Times New Roman" w:hAnsi="Times New Roman" w:cs="Times New Roman"/>
        </w:rPr>
        <w:t xml:space="preserve"> diversity,</w:t>
      </w:r>
      <w:r w:rsidR="00064084" w:rsidRPr="001F087E">
        <w:rPr>
          <w:rFonts w:ascii="Times New Roman" w:hAnsi="Times New Roman" w:cs="Times New Roman"/>
        </w:rPr>
        <w:t xml:space="preserve"> depletion and irreversibility: t</w:t>
      </w:r>
      <w:r w:rsidRPr="001F087E">
        <w:rPr>
          <w:rFonts w:ascii="Times New Roman" w:hAnsi="Times New Roman" w:cs="Times New Roman"/>
        </w:rPr>
        <w:t>he importance of subpopulations for management of cod s</w:t>
      </w:r>
      <w:r w:rsidR="00064084" w:rsidRPr="001F087E">
        <w:rPr>
          <w:rFonts w:ascii="Times New Roman" w:hAnsi="Times New Roman" w:cs="Times New Roman"/>
        </w:rPr>
        <w:t xml:space="preserve">tocks. </w:t>
      </w:r>
      <w:r w:rsidR="00064084" w:rsidRPr="001F087E">
        <w:rPr>
          <w:rFonts w:ascii="Times New Roman" w:hAnsi="Times New Roman" w:cs="Times New Roman"/>
          <w:i/>
        </w:rPr>
        <w:t>Ecological Economics</w:t>
      </w:r>
      <w:r w:rsidR="00D02E66">
        <w:rPr>
          <w:rFonts w:ascii="Times New Roman" w:hAnsi="Times New Roman" w:cs="Times New Roman"/>
          <w:i/>
        </w:rPr>
        <w:t>,</w:t>
      </w:r>
      <w:r w:rsidR="00064084" w:rsidRPr="001F087E">
        <w:rPr>
          <w:rFonts w:ascii="Times New Roman" w:hAnsi="Times New Roman" w:cs="Times New Roman"/>
        </w:rPr>
        <w:t xml:space="preserve"> </w:t>
      </w:r>
      <w:r w:rsidR="00064084" w:rsidRPr="001F087E">
        <w:rPr>
          <w:rFonts w:ascii="Times New Roman" w:hAnsi="Times New Roman" w:cs="Times New Roman"/>
          <w:b/>
        </w:rPr>
        <w:t>61</w:t>
      </w:r>
      <w:r w:rsidR="00064084" w:rsidRPr="001F087E">
        <w:rPr>
          <w:rFonts w:ascii="Times New Roman" w:hAnsi="Times New Roman" w:cs="Times New Roman"/>
        </w:rPr>
        <w:t>, 566-574.</w:t>
      </w:r>
    </w:p>
    <w:p w14:paraId="00BB0DAF" w14:textId="58779903" w:rsidR="001958BA" w:rsidRPr="001F087E" w:rsidRDefault="001958BA" w:rsidP="001958BA">
      <w:pPr>
        <w:spacing w:line="240" w:lineRule="auto"/>
        <w:ind w:left="720" w:hanging="720"/>
        <w:rPr>
          <w:rFonts w:ascii="Times New Roman" w:hAnsi="Times New Roman" w:cs="Times New Roman"/>
        </w:rPr>
      </w:pPr>
      <w:proofErr w:type="spellStart"/>
      <w:proofErr w:type="gramStart"/>
      <w:r w:rsidRPr="001F087E">
        <w:rPr>
          <w:rFonts w:ascii="Times New Roman" w:hAnsi="Times New Roman" w:cs="Times New Roman"/>
        </w:rPr>
        <w:t>Therneau</w:t>
      </w:r>
      <w:proofErr w:type="spellEnd"/>
      <w:r w:rsidRPr="001F087E">
        <w:rPr>
          <w:rFonts w:ascii="Times New Roman" w:hAnsi="Times New Roman" w:cs="Times New Roman"/>
        </w:rPr>
        <w:t xml:space="preserve">, T., Atkinson, B., </w:t>
      </w:r>
      <w:r w:rsidR="00064084" w:rsidRPr="001F087E">
        <w:rPr>
          <w:rFonts w:ascii="Times New Roman" w:hAnsi="Times New Roman" w:cs="Times New Roman"/>
        </w:rPr>
        <w:t xml:space="preserve">&amp; </w:t>
      </w:r>
      <w:r w:rsidRPr="001F087E">
        <w:rPr>
          <w:rFonts w:ascii="Times New Roman" w:hAnsi="Times New Roman" w:cs="Times New Roman"/>
        </w:rPr>
        <w:t xml:space="preserve">Ripley, B. </w:t>
      </w:r>
      <w:r w:rsidR="00064084" w:rsidRPr="001F087E">
        <w:rPr>
          <w:rFonts w:ascii="Times New Roman" w:hAnsi="Times New Roman" w:cs="Times New Roman"/>
        </w:rPr>
        <w:t>(</w:t>
      </w:r>
      <w:r w:rsidRPr="001F087E">
        <w:rPr>
          <w:rFonts w:ascii="Times New Roman" w:hAnsi="Times New Roman" w:cs="Times New Roman"/>
        </w:rPr>
        <w:t>2014</w:t>
      </w:r>
      <w:r w:rsidR="00064084" w:rsidRPr="001F087E">
        <w:rPr>
          <w:rFonts w:ascii="Times New Roman" w:hAnsi="Times New Roman" w:cs="Times New Roman"/>
        </w:rPr>
        <w:t>)</w:t>
      </w:r>
      <w:r w:rsidRPr="001F087E">
        <w:rPr>
          <w:rFonts w:ascii="Times New Roman" w:hAnsi="Times New Roman" w:cs="Times New Roman"/>
        </w:rPr>
        <w:t xml:space="preserve"> </w:t>
      </w:r>
      <w:proofErr w:type="spellStart"/>
      <w:r w:rsidRPr="001F087E">
        <w:rPr>
          <w:rFonts w:ascii="Times New Roman" w:hAnsi="Times New Roman" w:cs="Times New Roman"/>
        </w:rPr>
        <w:t>rpart</w:t>
      </w:r>
      <w:proofErr w:type="spellEnd"/>
      <w:r w:rsidRPr="001F087E">
        <w:rPr>
          <w:rFonts w:ascii="Times New Roman" w:hAnsi="Times New Roman" w:cs="Times New Roman"/>
        </w:rPr>
        <w:t>: Recursive Partitioning and Regression Trees.</w:t>
      </w:r>
      <w:proofErr w:type="gramEnd"/>
      <w:r w:rsidRPr="001F087E">
        <w:rPr>
          <w:rFonts w:ascii="Times New Roman" w:hAnsi="Times New Roman" w:cs="Times New Roman"/>
        </w:rPr>
        <w:t xml:space="preserve"> </w:t>
      </w:r>
      <w:proofErr w:type="gramStart"/>
      <w:r w:rsidRPr="001F087E">
        <w:rPr>
          <w:rFonts w:ascii="Times New Roman" w:hAnsi="Times New Roman" w:cs="Times New Roman"/>
        </w:rPr>
        <w:t>R package version 4.1-8.</w:t>
      </w:r>
      <w:proofErr w:type="gramEnd"/>
      <w:r w:rsidRPr="001F087E">
        <w:rPr>
          <w:rFonts w:ascii="Times New Roman" w:hAnsi="Times New Roman" w:cs="Times New Roman"/>
        </w:rPr>
        <w:t xml:space="preserve"> http://CRAN.R-project.org/package=rpart</w:t>
      </w:r>
    </w:p>
    <w:p w14:paraId="53006558" w14:textId="546284A0" w:rsidR="008F45B2" w:rsidRPr="00D0461A" w:rsidRDefault="008F45B2" w:rsidP="00706AC6">
      <w:pPr>
        <w:spacing w:line="240" w:lineRule="auto"/>
        <w:ind w:left="720" w:hanging="720"/>
        <w:rPr>
          <w:rFonts w:ascii="Times New Roman" w:hAnsi="Times New Roman" w:cs="Times New Roman"/>
        </w:rPr>
      </w:pPr>
      <w:r>
        <w:rPr>
          <w:rFonts w:ascii="Times New Roman" w:hAnsi="Times New Roman" w:cs="Times New Roman"/>
        </w:rPr>
        <w:t xml:space="preserve">Thorson, J.T., </w:t>
      </w:r>
      <w:proofErr w:type="spellStart"/>
      <w:r>
        <w:rPr>
          <w:rFonts w:ascii="Times New Roman" w:hAnsi="Times New Roman" w:cs="Times New Roman"/>
        </w:rPr>
        <w:t>Skaug</w:t>
      </w:r>
      <w:proofErr w:type="spellEnd"/>
      <w:r>
        <w:rPr>
          <w:rFonts w:ascii="Times New Roman" w:hAnsi="Times New Roman" w:cs="Times New Roman"/>
        </w:rPr>
        <w:t xml:space="preserve">, H.J., </w:t>
      </w:r>
      <w:proofErr w:type="spellStart"/>
      <w:r>
        <w:rPr>
          <w:rFonts w:ascii="Times New Roman" w:hAnsi="Times New Roman" w:cs="Times New Roman"/>
        </w:rPr>
        <w:t>Kristensen</w:t>
      </w:r>
      <w:proofErr w:type="spellEnd"/>
      <w:r>
        <w:rPr>
          <w:rFonts w:ascii="Times New Roman" w:hAnsi="Times New Roman" w:cs="Times New Roman"/>
        </w:rPr>
        <w:t xml:space="preserve">, K., Shelton, A.O., Ward, E.J., Harms, J.H., &amp; </w:t>
      </w:r>
      <w:proofErr w:type="spellStart"/>
      <w:r>
        <w:rPr>
          <w:rFonts w:ascii="Times New Roman" w:hAnsi="Times New Roman" w:cs="Times New Roman"/>
        </w:rPr>
        <w:t>Benante</w:t>
      </w:r>
      <w:proofErr w:type="spellEnd"/>
      <w:r>
        <w:rPr>
          <w:rFonts w:ascii="Times New Roman" w:hAnsi="Times New Roman" w:cs="Times New Roman"/>
        </w:rPr>
        <w:t xml:space="preserve">, J.A. (2015) </w:t>
      </w:r>
      <w:proofErr w:type="gramStart"/>
      <w:r>
        <w:rPr>
          <w:rFonts w:ascii="Times New Roman" w:hAnsi="Times New Roman" w:cs="Times New Roman"/>
        </w:rPr>
        <w:t>The</w:t>
      </w:r>
      <w:proofErr w:type="gramEnd"/>
      <w:r>
        <w:rPr>
          <w:rFonts w:ascii="Times New Roman" w:hAnsi="Times New Roman" w:cs="Times New Roman"/>
        </w:rPr>
        <w:t xml:space="preserve"> importance of spatial models for estimating the strength of density dependence. </w:t>
      </w:r>
      <w:r>
        <w:rPr>
          <w:rFonts w:ascii="Times New Roman" w:hAnsi="Times New Roman" w:cs="Times New Roman"/>
          <w:i/>
        </w:rPr>
        <w:t>Ecology</w:t>
      </w:r>
      <w:r>
        <w:rPr>
          <w:rFonts w:ascii="Times New Roman" w:hAnsi="Times New Roman" w:cs="Times New Roman"/>
        </w:rPr>
        <w:t xml:space="preserve">, </w:t>
      </w:r>
      <w:r w:rsidR="00D0461A">
        <w:rPr>
          <w:rFonts w:ascii="Times New Roman" w:hAnsi="Times New Roman" w:cs="Times New Roman"/>
          <w:b/>
        </w:rPr>
        <w:t>96</w:t>
      </w:r>
      <w:r w:rsidR="00D0461A">
        <w:rPr>
          <w:rFonts w:ascii="Times New Roman" w:hAnsi="Times New Roman" w:cs="Times New Roman"/>
        </w:rPr>
        <w:t>, 1202-1212.</w:t>
      </w:r>
    </w:p>
    <w:p w14:paraId="797E04CA" w14:textId="66A73CD9" w:rsidR="00647EBD" w:rsidRPr="001F087E" w:rsidRDefault="00647EBD" w:rsidP="00706AC6">
      <w:pPr>
        <w:spacing w:line="240" w:lineRule="auto"/>
        <w:ind w:left="720" w:hanging="720"/>
        <w:rPr>
          <w:rFonts w:ascii="Times New Roman" w:hAnsi="Times New Roman" w:cs="Times New Roman"/>
        </w:rPr>
      </w:pPr>
      <w:proofErr w:type="gramStart"/>
      <w:r w:rsidRPr="001F087E">
        <w:rPr>
          <w:rFonts w:ascii="Times New Roman" w:hAnsi="Times New Roman" w:cs="Times New Roman"/>
        </w:rPr>
        <w:t>von</w:t>
      </w:r>
      <w:proofErr w:type="gramEnd"/>
      <w:r w:rsidRPr="001F087E">
        <w:rPr>
          <w:rFonts w:ascii="Times New Roman" w:hAnsi="Times New Roman" w:cs="Times New Roman"/>
        </w:rPr>
        <w:t xml:space="preserve"> </w:t>
      </w:r>
      <w:proofErr w:type="spellStart"/>
      <w:r w:rsidRPr="001F087E">
        <w:rPr>
          <w:rFonts w:ascii="Times New Roman" w:hAnsi="Times New Roman" w:cs="Times New Roman"/>
        </w:rPr>
        <w:t>Szal</w:t>
      </w:r>
      <w:r w:rsidR="00064084" w:rsidRPr="001F087E">
        <w:rPr>
          <w:rFonts w:ascii="Times New Roman" w:hAnsi="Times New Roman" w:cs="Times New Roman"/>
        </w:rPr>
        <w:t>ay</w:t>
      </w:r>
      <w:proofErr w:type="spellEnd"/>
      <w:r w:rsidR="00064084" w:rsidRPr="001F087E">
        <w:rPr>
          <w:rFonts w:ascii="Times New Roman" w:hAnsi="Times New Roman" w:cs="Times New Roman"/>
        </w:rPr>
        <w:t xml:space="preserve">, P.G., </w:t>
      </w:r>
      <w:proofErr w:type="spellStart"/>
      <w:r w:rsidR="00064084" w:rsidRPr="001F087E">
        <w:rPr>
          <w:rFonts w:ascii="Times New Roman" w:hAnsi="Times New Roman" w:cs="Times New Roman"/>
        </w:rPr>
        <w:t>Rooper</w:t>
      </w:r>
      <w:proofErr w:type="spellEnd"/>
      <w:r w:rsidR="00064084" w:rsidRPr="001F087E">
        <w:rPr>
          <w:rFonts w:ascii="Times New Roman" w:hAnsi="Times New Roman" w:cs="Times New Roman"/>
        </w:rPr>
        <w:t>, C.N., Raring, N.W., &amp; Martin, M.</w:t>
      </w:r>
      <w:r w:rsidRPr="001F087E">
        <w:rPr>
          <w:rFonts w:ascii="Times New Roman" w:hAnsi="Times New Roman" w:cs="Times New Roman"/>
        </w:rPr>
        <w:t xml:space="preserve">H. </w:t>
      </w:r>
      <w:r w:rsidR="00064084" w:rsidRPr="001F087E">
        <w:rPr>
          <w:rFonts w:ascii="Times New Roman" w:hAnsi="Times New Roman" w:cs="Times New Roman"/>
        </w:rPr>
        <w:t>(</w:t>
      </w:r>
      <w:r w:rsidRPr="001F087E">
        <w:rPr>
          <w:rFonts w:ascii="Times New Roman" w:hAnsi="Times New Roman" w:cs="Times New Roman"/>
        </w:rPr>
        <w:t>2011</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Data Report: 20</w:t>
      </w:r>
      <w:r w:rsidR="00343DB2" w:rsidRPr="00D02E66">
        <w:rPr>
          <w:rFonts w:ascii="Times New Roman" w:hAnsi="Times New Roman" w:cs="Times New Roman"/>
          <w:i/>
        </w:rPr>
        <w:t>10</w:t>
      </w:r>
      <w:r w:rsidRPr="00D02E66">
        <w:rPr>
          <w:rFonts w:ascii="Times New Roman" w:hAnsi="Times New Roman" w:cs="Times New Roman"/>
          <w:i/>
        </w:rPr>
        <w:t xml:space="preserve"> </w:t>
      </w:r>
      <w:r w:rsidR="00343DB2" w:rsidRPr="00D02E66">
        <w:rPr>
          <w:rFonts w:ascii="Times New Roman" w:hAnsi="Times New Roman" w:cs="Times New Roman"/>
          <w:i/>
        </w:rPr>
        <w:t xml:space="preserve">Aleutian Islands bottom </w:t>
      </w:r>
      <w:r w:rsidRPr="00D02E66">
        <w:rPr>
          <w:rFonts w:ascii="Times New Roman" w:hAnsi="Times New Roman" w:cs="Times New Roman"/>
          <w:i/>
        </w:rPr>
        <w:t>trawl survey</w:t>
      </w:r>
      <w:r w:rsidRPr="001F087E">
        <w:rPr>
          <w:rFonts w:ascii="Times New Roman" w:hAnsi="Times New Roman" w:cs="Times New Roman"/>
        </w:rPr>
        <w:t xml:space="preserve">. U.S. Dep. </w:t>
      </w:r>
      <w:proofErr w:type="spellStart"/>
      <w:r w:rsidRPr="001F087E">
        <w:rPr>
          <w:rFonts w:ascii="Times New Roman" w:hAnsi="Times New Roman" w:cs="Times New Roman"/>
        </w:rPr>
        <w:t>Commer</w:t>
      </w:r>
      <w:proofErr w:type="spellEnd"/>
      <w:r w:rsidRPr="001F087E">
        <w:rPr>
          <w:rFonts w:ascii="Times New Roman" w:hAnsi="Times New Roman" w:cs="Times New Roman"/>
        </w:rPr>
        <w:t>., NOA</w:t>
      </w:r>
      <w:r w:rsidR="00064084" w:rsidRPr="001F087E">
        <w:rPr>
          <w:rFonts w:ascii="Times New Roman" w:hAnsi="Times New Roman" w:cs="Times New Roman"/>
        </w:rPr>
        <w:t xml:space="preserve">A Tech. Memo. </w:t>
      </w:r>
      <w:proofErr w:type="gramStart"/>
      <w:r w:rsidR="00064084" w:rsidRPr="001F087E">
        <w:rPr>
          <w:rFonts w:ascii="Times New Roman" w:hAnsi="Times New Roman" w:cs="Times New Roman"/>
        </w:rPr>
        <w:t>NMFS-AFSC-215</w:t>
      </w:r>
      <w:r w:rsidRPr="001F087E">
        <w:rPr>
          <w:rFonts w:ascii="Times New Roman" w:hAnsi="Times New Roman" w:cs="Times New Roman"/>
        </w:rPr>
        <w:t>.</w:t>
      </w:r>
      <w:proofErr w:type="gramEnd"/>
      <w:r w:rsidRPr="001F087E">
        <w:rPr>
          <w:rFonts w:ascii="Times New Roman" w:hAnsi="Times New Roman" w:cs="Times New Roman"/>
        </w:rPr>
        <w:t xml:space="preserve"> </w:t>
      </w:r>
    </w:p>
    <w:p w14:paraId="391AB5F5" w14:textId="3199E6D9" w:rsidR="00B71036"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Waldman, J.</w:t>
      </w:r>
      <w:r w:rsidR="00B71036" w:rsidRPr="001F087E">
        <w:rPr>
          <w:rFonts w:ascii="Times New Roman" w:hAnsi="Times New Roman" w:cs="Times New Roman"/>
        </w:rPr>
        <w:t xml:space="preserve">R. </w:t>
      </w:r>
      <w:r w:rsidRPr="001F087E">
        <w:rPr>
          <w:rFonts w:ascii="Times New Roman" w:hAnsi="Times New Roman" w:cs="Times New Roman"/>
        </w:rPr>
        <w:t>(</w:t>
      </w:r>
      <w:r w:rsidR="00B71036" w:rsidRPr="001F087E">
        <w:rPr>
          <w:rFonts w:ascii="Times New Roman" w:hAnsi="Times New Roman" w:cs="Times New Roman"/>
        </w:rPr>
        <w:t>2005</w:t>
      </w:r>
      <w:r w:rsidRPr="001F087E">
        <w:rPr>
          <w:rFonts w:ascii="Times New Roman" w:hAnsi="Times New Roman" w:cs="Times New Roman"/>
        </w:rPr>
        <w:t>)</w:t>
      </w:r>
      <w:r w:rsidR="00B71036" w:rsidRPr="001F087E">
        <w:rPr>
          <w:rFonts w:ascii="Times New Roman" w:hAnsi="Times New Roman" w:cs="Times New Roman"/>
        </w:rPr>
        <w:t xml:space="preserve"> </w:t>
      </w:r>
      <w:r w:rsidR="00B71036" w:rsidRPr="001F087E">
        <w:rPr>
          <w:rFonts w:ascii="Times New Roman" w:hAnsi="Times New Roman" w:cs="Times New Roman"/>
          <w:i/>
        </w:rPr>
        <w:t>Definition of stocks: an evolving concept. In Stock Identification Methods</w:t>
      </w:r>
      <w:r w:rsidR="00A23714" w:rsidRPr="001F087E">
        <w:rPr>
          <w:rFonts w:ascii="Times New Roman" w:hAnsi="Times New Roman" w:cs="Times New Roman"/>
          <w:i/>
        </w:rPr>
        <w:t>: Applications in Fishery Science</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w:t>
      </w:r>
      <w:proofErr w:type="spellStart"/>
      <w:proofErr w:type="gramStart"/>
      <w:r w:rsidRPr="001F087E">
        <w:rPr>
          <w:rFonts w:ascii="Times New Roman" w:hAnsi="Times New Roman" w:cs="Times New Roman"/>
        </w:rPr>
        <w:t>eds</w:t>
      </w:r>
      <w:proofErr w:type="spellEnd"/>
      <w:proofErr w:type="gramEnd"/>
      <w:r w:rsidRPr="001F087E">
        <w:rPr>
          <w:rFonts w:ascii="Times New Roman" w:hAnsi="Times New Roman" w:cs="Times New Roman"/>
        </w:rPr>
        <w:t xml:space="preserve"> S.X. </w:t>
      </w:r>
      <w:proofErr w:type="spellStart"/>
      <w:r w:rsidRPr="001F087E">
        <w:rPr>
          <w:rFonts w:ascii="Times New Roman" w:hAnsi="Times New Roman" w:cs="Times New Roman"/>
        </w:rPr>
        <w:t>Cadrin</w:t>
      </w:r>
      <w:proofErr w:type="spellEnd"/>
      <w:r w:rsidRPr="001F087E">
        <w:rPr>
          <w:rFonts w:ascii="Times New Roman" w:hAnsi="Times New Roman" w:cs="Times New Roman"/>
        </w:rPr>
        <w:t>, K.</w:t>
      </w:r>
      <w:r w:rsidR="00B71036" w:rsidRPr="001F087E">
        <w:rPr>
          <w:rFonts w:ascii="Times New Roman" w:hAnsi="Times New Roman" w:cs="Times New Roman"/>
        </w:rPr>
        <w:t xml:space="preserve">D. </w:t>
      </w:r>
      <w:proofErr w:type="spellStart"/>
      <w:r w:rsidR="00B71036" w:rsidRPr="001F087E">
        <w:rPr>
          <w:rFonts w:ascii="Times New Roman" w:hAnsi="Times New Roman" w:cs="Times New Roman"/>
        </w:rPr>
        <w:t>Friedland</w:t>
      </w:r>
      <w:proofErr w:type="spellEnd"/>
      <w:r w:rsidR="00B71036" w:rsidRPr="001F087E">
        <w:rPr>
          <w:rFonts w:ascii="Times New Roman" w:hAnsi="Times New Roman" w:cs="Times New Roman"/>
        </w:rPr>
        <w:t xml:space="preserve">, </w:t>
      </w:r>
      <w:r w:rsidRPr="001F087E">
        <w:rPr>
          <w:rFonts w:ascii="Times New Roman" w:hAnsi="Times New Roman" w:cs="Times New Roman"/>
        </w:rPr>
        <w:t>&amp; J.</w:t>
      </w:r>
      <w:r w:rsidR="00B71036" w:rsidRPr="001F087E">
        <w:rPr>
          <w:rFonts w:ascii="Times New Roman" w:hAnsi="Times New Roman" w:cs="Times New Roman"/>
        </w:rPr>
        <w:t>R. Waldman</w:t>
      </w:r>
      <w:r w:rsidRPr="001F087E">
        <w:rPr>
          <w:rFonts w:ascii="Times New Roman" w:hAnsi="Times New Roman" w:cs="Times New Roman"/>
        </w:rPr>
        <w:t>),</w:t>
      </w:r>
      <w:r w:rsidR="00B71036" w:rsidRPr="001F087E">
        <w:rPr>
          <w:rFonts w:ascii="Times New Roman" w:hAnsi="Times New Roman" w:cs="Times New Roman"/>
        </w:rPr>
        <w:t xml:space="preserve"> </w:t>
      </w:r>
      <w:r w:rsidRPr="001F087E">
        <w:rPr>
          <w:rFonts w:ascii="Times New Roman" w:hAnsi="Times New Roman" w:cs="Times New Roman"/>
        </w:rPr>
        <w:t xml:space="preserve">pp 7-16, </w:t>
      </w:r>
      <w:r w:rsidR="00B71036" w:rsidRPr="001F087E">
        <w:rPr>
          <w:rFonts w:ascii="Times New Roman" w:hAnsi="Times New Roman" w:cs="Times New Roman"/>
        </w:rPr>
        <w:t xml:space="preserve">Elsevier Inc., </w:t>
      </w:r>
      <w:r w:rsidRPr="001F087E">
        <w:rPr>
          <w:rFonts w:ascii="Times New Roman" w:hAnsi="Times New Roman" w:cs="Times New Roman"/>
        </w:rPr>
        <w:t>Burlington</w:t>
      </w:r>
      <w:r w:rsidR="00B71036" w:rsidRPr="001F087E">
        <w:rPr>
          <w:rFonts w:ascii="Times New Roman" w:hAnsi="Times New Roman" w:cs="Times New Roman"/>
        </w:rPr>
        <w:t>.</w:t>
      </w:r>
    </w:p>
    <w:p w14:paraId="7453B0CF" w14:textId="07C4FC25" w:rsidR="00D975AE" w:rsidRDefault="00D975AE" w:rsidP="00706AC6">
      <w:pPr>
        <w:spacing w:line="240" w:lineRule="auto"/>
        <w:ind w:left="720" w:hanging="720"/>
        <w:rPr>
          <w:rFonts w:ascii="Times New Roman" w:hAnsi="Times New Roman" w:cs="Times New Roman"/>
        </w:rPr>
      </w:pPr>
      <w:proofErr w:type="spellStart"/>
      <w:r w:rsidRPr="00D975AE">
        <w:rPr>
          <w:rFonts w:ascii="Times New Roman" w:hAnsi="Times New Roman" w:cs="Times New Roman"/>
        </w:rPr>
        <w:t>Waples</w:t>
      </w:r>
      <w:proofErr w:type="spellEnd"/>
      <w:r w:rsidRPr="00D975AE">
        <w:rPr>
          <w:rFonts w:ascii="Times New Roman" w:hAnsi="Times New Roman" w:cs="Times New Roman"/>
        </w:rPr>
        <w:t xml:space="preserve">, R. S., </w:t>
      </w:r>
      <w:r>
        <w:rPr>
          <w:rFonts w:ascii="Times New Roman" w:hAnsi="Times New Roman" w:cs="Times New Roman"/>
        </w:rPr>
        <w:t>&amp;</w:t>
      </w:r>
      <w:r w:rsidRPr="00D975AE">
        <w:rPr>
          <w:rFonts w:ascii="Times New Roman" w:hAnsi="Times New Roman" w:cs="Times New Roman"/>
        </w:rPr>
        <w:t xml:space="preserve"> </w:t>
      </w:r>
      <w:proofErr w:type="spellStart"/>
      <w:r w:rsidRPr="00D975AE">
        <w:rPr>
          <w:rFonts w:ascii="Times New Roman" w:hAnsi="Times New Roman" w:cs="Times New Roman"/>
        </w:rPr>
        <w:t>Gaggiotti</w:t>
      </w:r>
      <w:proofErr w:type="spellEnd"/>
      <w:r w:rsidRPr="00D975AE">
        <w:rPr>
          <w:rFonts w:ascii="Times New Roman" w:hAnsi="Times New Roman" w:cs="Times New Roman"/>
        </w:rPr>
        <w:t xml:space="preserve">, O. </w:t>
      </w:r>
      <w:r>
        <w:rPr>
          <w:rFonts w:ascii="Times New Roman" w:hAnsi="Times New Roman" w:cs="Times New Roman"/>
        </w:rPr>
        <w:t>(</w:t>
      </w:r>
      <w:r w:rsidRPr="00D975AE">
        <w:rPr>
          <w:rFonts w:ascii="Times New Roman" w:hAnsi="Times New Roman" w:cs="Times New Roman"/>
        </w:rPr>
        <w:t>2006</w:t>
      </w:r>
      <w:r>
        <w:rPr>
          <w:rFonts w:ascii="Times New Roman" w:hAnsi="Times New Roman" w:cs="Times New Roman"/>
        </w:rPr>
        <w:t>)</w:t>
      </w:r>
      <w:r w:rsidRPr="00D975AE">
        <w:rPr>
          <w:rFonts w:ascii="Times New Roman" w:hAnsi="Times New Roman" w:cs="Times New Roman"/>
        </w:rPr>
        <w:t xml:space="preserve"> INVITED REVIEW: What is a population? </w:t>
      </w:r>
      <w:proofErr w:type="gramStart"/>
      <w:r w:rsidRPr="00D975AE">
        <w:rPr>
          <w:rFonts w:ascii="Times New Roman" w:hAnsi="Times New Roman" w:cs="Times New Roman"/>
        </w:rPr>
        <w:t>An empirical evaluation of some genetic methods for identifying the number of gene pools and their degree of connectivity.</w:t>
      </w:r>
      <w:proofErr w:type="gramEnd"/>
      <w:r w:rsidRPr="00D975AE">
        <w:rPr>
          <w:rFonts w:ascii="Times New Roman" w:hAnsi="Times New Roman" w:cs="Times New Roman"/>
        </w:rPr>
        <w:t xml:space="preserve"> </w:t>
      </w:r>
      <w:r w:rsidRPr="00D975AE">
        <w:rPr>
          <w:rFonts w:ascii="Times New Roman" w:hAnsi="Times New Roman" w:cs="Times New Roman"/>
          <w:i/>
        </w:rPr>
        <w:t xml:space="preserve">Molecular </w:t>
      </w:r>
      <w:r>
        <w:rPr>
          <w:rFonts w:ascii="Times New Roman" w:hAnsi="Times New Roman" w:cs="Times New Roman"/>
          <w:i/>
        </w:rPr>
        <w:t>E</w:t>
      </w:r>
      <w:r w:rsidRPr="00D975AE">
        <w:rPr>
          <w:rFonts w:ascii="Times New Roman" w:hAnsi="Times New Roman" w:cs="Times New Roman"/>
          <w:i/>
        </w:rPr>
        <w:t>cology</w:t>
      </w:r>
      <w:r w:rsidRPr="00D975AE">
        <w:rPr>
          <w:rFonts w:ascii="Times New Roman" w:hAnsi="Times New Roman" w:cs="Times New Roman"/>
        </w:rPr>
        <w:t xml:space="preserve">, </w:t>
      </w:r>
      <w:r w:rsidRPr="00D975AE">
        <w:rPr>
          <w:rFonts w:ascii="Times New Roman" w:hAnsi="Times New Roman" w:cs="Times New Roman"/>
          <w:b/>
        </w:rPr>
        <w:t>15(6)</w:t>
      </w:r>
      <w:r>
        <w:rPr>
          <w:rFonts w:ascii="Times New Roman" w:hAnsi="Times New Roman" w:cs="Times New Roman"/>
        </w:rPr>
        <w:t>,</w:t>
      </w:r>
      <w:r w:rsidRPr="00D975AE">
        <w:rPr>
          <w:rFonts w:ascii="Times New Roman" w:hAnsi="Times New Roman" w:cs="Times New Roman"/>
        </w:rPr>
        <w:t xml:space="preserve"> 1419-1439.</w:t>
      </w:r>
    </w:p>
    <w:p w14:paraId="728AA07B" w14:textId="701B8F42" w:rsidR="0062744E" w:rsidRPr="001F087E" w:rsidRDefault="00064084" w:rsidP="00706AC6">
      <w:pPr>
        <w:spacing w:line="240" w:lineRule="auto"/>
        <w:ind w:left="720" w:hanging="720"/>
        <w:rPr>
          <w:rFonts w:ascii="Times New Roman" w:hAnsi="Times New Roman" w:cs="Times New Roman"/>
        </w:rPr>
      </w:pPr>
      <w:r w:rsidRPr="001F087E">
        <w:rPr>
          <w:rFonts w:ascii="Times New Roman" w:hAnsi="Times New Roman" w:cs="Times New Roman"/>
        </w:rPr>
        <w:t>Ward, E.</w:t>
      </w:r>
      <w:r w:rsidR="0062744E" w:rsidRPr="001F087E">
        <w:rPr>
          <w:rFonts w:ascii="Times New Roman" w:hAnsi="Times New Roman" w:cs="Times New Roman"/>
        </w:rPr>
        <w:t xml:space="preserve">J., </w:t>
      </w:r>
      <w:proofErr w:type="spellStart"/>
      <w:r w:rsidR="0062744E" w:rsidRPr="001F087E">
        <w:rPr>
          <w:rFonts w:ascii="Times New Roman" w:hAnsi="Times New Roman" w:cs="Times New Roman"/>
        </w:rPr>
        <w:t>Chirakkal</w:t>
      </w:r>
      <w:proofErr w:type="spellEnd"/>
      <w:r w:rsidR="0062744E" w:rsidRPr="001F087E">
        <w:rPr>
          <w:rFonts w:ascii="Times New Roman" w:hAnsi="Times New Roman" w:cs="Times New Roman"/>
        </w:rPr>
        <w:t xml:space="preserve">, H., González-Suárez, M., </w:t>
      </w:r>
      <w:proofErr w:type="spellStart"/>
      <w:r w:rsidRPr="001F087E">
        <w:rPr>
          <w:rFonts w:ascii="Times New Roman" w:hAnsi="Times New Roman" w:cs="Times New Roman"/>
        </w:rPr>
        <w:t>Aurioles-Gamboa</w:t>
      </w:r>
      <w:proofErr w:type="spellEnd"/>
      <w:r w:rsidRPr="001F087E">
        <w:rPr>
          <w:rFonts w:ascii="Times New Roman" w:hAnsi="Times New Roman" w:cs="Times New Roman"/>
        </w:rPr>
        <w:t>, D., Holmes, E.</w:t>
      </w:r>
      <w:r w:rsidR="0062744E" w:rsidRPr="001F087E">
        <w:rPr>
          <w:rFonts w:ascii="Times New Roman" w:hAnsi="Times New Roman" w:cs="Times New Roman"/>
        </w:rPr>
        <w:t xml:space="preserve">E., </w:t>
      </w:r>
      <w:r w:rsidRPr="001F087E">
        <w:rPr>
          <w:rFonts w:ascii="Times New Roman" w:hAnsi="Times New Roman" w:cs="Times New Roman"/>
        </w:rPr>
        <w:t xml:space="preserve">&amp; </w:t>
      </w:r>
      <w:r w:rsidR="0062744E" w:rsidRPr="001F087E">
        <w:rPr>
          <w:rFonts w:ascii="Times New Roman" w:hAnsi="Times New Roman" w:cs="Times New Roman"/>
        </w:rPr>
        <w:t xml:space="preserve">Gerber, L. </w:t>
      </w:r>
      <w:r w:rsidRPr="001F087E">
        <w:rPr>
          <w:rFonts w:ascii="Times New Roman" w:hAnsi="Times New Roman" w:cs="Times New Roman"/>
        </w:rPr>
        <w:t>(</w:t>
      </w:r>
      <w:r w:rsidR="0062744E" w:rsidRPr="001F087E">
        <w:rPr>
          <w:rFonts w:ascii="Times New Roman" w:hAnsi="Times New Roman" w:cs="Times New Roman"/>
        </w:rPr>
        <w:t>2010</w:t>
      </w:r>
      <w:r w:rsidRPr="001F087E">
        <w:rPr>
          <w:rFonts w:ascii="Times New Roman" w:hAnsi="Times New Roman" w:cs="Times New Roman"/>
        </w:rPr>
        <w:t>)</w:t>
      </w:r>
      <w:r w:rsidR="0062744E" w:rsidRPr="001F087E">
        <w:rPr>
          <w:rFonts w:ascii="Times New Roman" w:hAnsi="Times New Roman" w:cs="Times New Roman"/>
        </w:rPr>
        <w:t xml:space="preserve"> Inferring spatial structure from time-series data: using multivariate state-space models to detect </w:t>
      </w:r>
      <w:proofErr w:type="spellStart"/>
      <w:r w:rsidR="0062744E" w:rsidRPr="001F087E">
        <w:rPr>
          <w:rFonts w:ascii="Times New Roman" w:hAnsi="Times New Roman" w:cs="Times New Roman"/>
        </w:rPr>
        <w:t>metapopulation</w:t>
      </w:r>
      <w:proofErr w:type="spellEnd"/>
      <w:r w:rsidR="0062744E" w:rsidRPr="001F087E">
        <w:rPr>
          <w:rFonts w:ascii="Times New Roman" w:hAnsi="Times New Roman" w:cs="Times New Roman"/>
        </w:rPr>
        <w:t xml:space="preserve"> structure of California sea lions in t</w:t>
      </w:r>
      <w:r w:rsidRPr="001F087E">
        <w:rPr>
          <w:rFonts w:ascii="Times New Roman" w:hAnsi="Times New Roman" w:cs="Times New Roman"/>
        </w:rPr>
        <w:t xml:space="preserve">he Gulf of California, Mexico. </w:t>
      </w:r>
      <w:r w:rsidRPr="001F087E">
        <w:rPr>
          <w:rFonts w:ascii="Times New Roman" w:hAnsi="Times New Roman" w:cs="Times New Roman"/>
          <w:i/>
        </w:rPr>
        <w:t>Journal of Applied Ecology</w:t>
      </w:r>
      <w:r w:rsidR="0062744E" w:rsidRPr="001F087E">
        <w:rPr>
          <w:rFonts w:ascii="Times New Roman" w:hAnsi="Times New Roman" w:cs="Times New Roman"/>
        </w:rPr>
        <w:t xml:space="preserve">, </w:t>
      </w:r>
      <w:r w:rsidR="0062744E" w:rsidRPr="001F087E">
        <w:rPr>
          <w:rFonts w:ascii="Times New Roman" w:hAnsi="Times New Roman" w:cs="Times New Roman"/>
          <w:b/>
        </w:rPr>
        <w:t>47</w:t>
      </w:r>
      <w:r w:rsidRPr="001F087E">
        <w:rPr>
          <w:rFonts w:ascii="Times New Roman" w:hAnsi="Times New Roman" w:cs="Times New Roman"/>
        </w:rPr>
        <w:t>,</w:t>
      </w:r>
      <w:r w:rsidR="0062744E" w:rsidRPr="001F087E">
        <w:rPr>
          <w:rFonts w:ascii="Times New Roman" w:hAnsi="Times New Roman" w:cs="Times New Roman"/>
        </w:rPr>
        <w:t xml:space="preserve"> 47–56.</w:t>
      </w:r>
    </w:p>
    <w:p w14:paraId="00BA36E7" w14:textId="19204F3C" w:rsidR="0034440D" w:rsidRPr="0034440D" w:rsidRDefault="0034440D" w:rsidP="00706AC6">
      <w:pPr>
        <w:spacing w:line="240" w:lineRule="auto"/>
        <w:ind w:left="720" w:hanging="720"/>
        <w:rPr>
          <w:rFonts w:ascii="Times New Roman" w:hAnsi="Times New Roman" w:cs="Times New Roman"/>
        </w:rPr>
      </w:pPr>
      <w:proofErr w:type="spellStart"/>
      <w:r>
        <w:rPr>
          <w:rFonts w:ascii="Times New Roman" w:hAnsi="Times New Roman" w:cs="Times New Roman"/>
        </w:rPr>
        <w:t>Withler</w:t>
      </w:r>
      <w:proofErr w:type="spellEnd"/>
      <w:r>
        <w:rPr>
          <w:rFonts w:ascii="Times New Roman" w:hAnsi="Times New Roman" w:cs="Times New Roman"/>
        </w:rPr>
        <w:t xml:space="preserve">, R.E., </w:t>
      </w:r>
      <w:proofErr w:type="spellStart"/>
      <w:r>
        <w:rPr>
          <w:rFonts w:ascii="Times New Roman" w:hAnsi="Times New Roman" w:cs="Times New Roman"/>
        </w:rPr>
        <w:t>Beacham</w:t>
      </w:r>
      <w:proofErr w:type="spellEnd"/>
      <w:r>
        <w:rPr>
          <w:rFonts w:ascii="Times New Roman" w:hAnsi="Times New Roman" w:cs="Times New Roman"/>
        </w:rPr>
        <w:t xml:space="preserve">, T.D., Schulze, A.D., Richards, L.J., &amp; Miller, K.M. (2001) Co-existing populations of Pacific Ocean perch, </w:t>
      </w:r>
      <w:r>
        <w:rPr>
          <w:rFonts w:ascii="Times New Roman" w:hAnsi="Times New Roman" w:cs="Times New Roman"/>
          <w:i/>
        </w:rPr>
        <w:t xml:space="preserve">Sebastes </w:t>
      </w:r>
      <w:proofErr w:type="spellStart"/>
      <w:r>
        <w:rPr>
          <w:rFonts w:ascii="Times New Roman" w:hAnsi="Times New Roman" w:cs="Times New Roman"/>
          <w:i/>
        </w:rPr>
        <w:t>alutus</w:t>
      </w:r>
      <w:proofErr w:type="spellEnd"/>
      <w:r>
        <w:rPr>
          <w:rFonts w:ascii="Times New Roman" w:hAnsi="Times New Roman" w:cs="Times New Roman"/>
        </w:rPr>
        <w:t xml:space="preserve">, in Queen Charlotte Sound, British Columbia. </w:t>
      </w:r>
      <w:r w:rsidRPr="00D02E66">
        <w:rPr>
          <w:rFonts w:ascii="Times New Roman" w:hAnsi="Times New Roman" w:cs="Times New Roman"/>
          <w:i/>
        </w:rPr>
        <w:t>Marine Biology</w:t>
      </w:r>
      <w:r>
        <w:rPr>
          <w:rFonts w:ascii="Times New Roman" w:hAnsi="Times New Roman" w:cs="Times New Roman"/>
        </w:rPr>
        <w:t xml:space="preserve">, </w:t>
      </w:r>
      <w:r>
        <w:rPr>
          <w:rFonts w:ascii="Times New Roman" w:hAnsi="Times New Roman" w:cs="Times New Roman"/>
          <w:b/>
        </w:rPr>
        <w:t>139</w:t>
      </w:r>
      <w:r>
        <w:rPr>
          <w:rFonts w:ascii="Times New Roman" w:hAnsi="Times New Roman" w:cs="Times New Roman"/>
        </w:rPr>
        <w:t>, 1-12.</w:t>
      </w:r>
    </w:p>
    <w:p w14:paraId="4B3B8C7D" w14:textId="105A80AF" w:rsidR="00D83C91" w:rsidRDefault="00D83C91" w:rsidP="00706AC6">
      <w:pPr>
        <w:spacing w:line="240" w:lineRule="auto"/>
        <w:ind w:left="720" w:hanging="720"/>
        <w:rPr>
          <w:rFonts w:ascii="Times New Roman" w:hAnsi="Times New Roman" w:cs="Times New Roman"/>
        </w:rPr>
      </w:pPr>
      <w:r w:rsidRPr="001F087E">
        <w:rPr>
          <w:rFonts w:ascii="Times New Roman" w:hAnsi="Times New Roman" w:cs="Times New Roman"/>
        </w:rPr>
        <w:t xml:space="preserve">Wilkins, M. </w:t>
      </w:r>
      <w:r w:rsidR="00064084" w:rsidRPr="001F087E">
        <w:rPr>
          <w:rFonts w:ascii="Times New Roman" w:hAnsi="Times New Roman" w:cs="Times New Roman"/>
        </w:rPr>
        <w:t>(</w:t>
      </w:r>
      <w:r w:rsidRPr="001F087E">
        <w:rPr>
          <w:rFonts w:ascii="Times New Roman" w:hAnsi="Times New Roman" w:cs="Times New Roman"/>
        </w:rPr>
        <w:t>2009</w:t>
      </w:r>
      <w:r w:rsidR="00064084" w:rsidRPr="001F087E">
        <w:rPr>
          <w:rFonts w:ascii="Times New Roman" w:hAnsi="Times New Roman" w:cs="Times New Roman"/>
        </w:rPr>
        <w:t>)</w:t>
      </w:r>
      <w:r w:rsidRPr="001F087E">
        <w:rPr>
          <w:rFonts w:ascii="Times New Roman" w:hAnsi="Times New Roman" w:cs="Times New Roman"/>
        </w:rPr>
        <w:t xml:space="preserve"> </w:t>
      </w:r>
      <w:r w:rsidRPr="00D02E66">
        <w:rPr>
          <w:rFonts w:ascii="Times New Roman" w:hAnsi="Times New Roman" w:cs="Times New Roman"/>
          <w:i/>
        </w:rPr>
        <w:t xml:space="preserve">Bottom trawl survey of </w:t>
      </w:r>
      <w:proofErr w:type="spellStart"/>
      <w:r w:rsidRPr="00D02E66">
        <w:rPr>
          <w:rFonts w:ascii="Times New Roman" w:hAnsi="Times New Roman" w:cs="Times New Roman"/>
          <w:i/>
        </w:rPr>
        <w:t>groundfish</w:t>
      </w:r>
      <w:proofErr w:type="spellEnd"/>
      <w:r w:rsidRPr="00D02E66">
        <w:rPr>
          <w:rFonts w:ascii="Times New Roman" w:hAnsi="Times New Roman" w:cs="Times New Roman"/>
          <w:i/>
        </w:rPr>
        <w:t xml:space="preserve"> resources in the Aleutian Islands region</w:t>
      </w:r>
      <w:r w:rsidRPr="001F087E">
        <w:rPr>
          <w:rFonts w:ascii="Times New Roman" w:hAnsi="Times New Roman" w:cs="Times New Roman"/>
        </w:rPr>
        <w:t xml:space="preserve">. </w:t>
      </w:r>
      <w:proofErr w:type="gramStart"/>
      <w:r w:rsidRPr="001F087E">
        <w:rPr>
          <w:rFonts w:ascii="Times New Roman" w:hAnsi="Times New Roman" w:cs="Times New Roman"/>
        </w:rPr>
        <w:t>Alaska Fi</w:t>
      </w:r>
      <w:r w:rsidR="00064084" w:rsidRPr="001F087E">
        <w:rPr>
          <w:rFonts w:ascii="Times New Roman" w:hAnsi="Times New Roman" w:cs="Times New Roman"/>
        </w:rPr>
        <w:t>sheries Science Center, Seattle</w:t>
      </w:r>
      <w:r w:rsidRPr="001F087E">
        <w:rPr>
          <w:rFonts w:ascii="Times New Roman" w:hAnsi="Times New Roman" w:cs="Times New Roman"/>
        </w:rPr>
        <w:t>.</w:t>
      </w:r>
      <w:proofErr w:type="gramEnd"/>
    </w:p>
    <w:p w14:paraId="02DEBC07" w14:textId="6E765335" w:rsidR="00EB2B90" w:rsidRPr="00EA0BBB" w:rsidRDefault="00EB2B90" w:rsidP="00706AC6">
      <w:pPr>
        <w:spacing w:line="240" w:lineRule="auto"/>
        <w:ind w:left="720" w:hanging="720"/>
        <w:rPr>
          <w:rFonts w:ascii="Times New Roman" w:hAnsi="Times New Roman" w:cs="Times New Roman"/>
        </w:rPr>
      </w:pPr>
      <w:r>
        <w:rPr>
          <w:rFonts w:ascii="Times New Roman" w:hAnsi="Times New Roman" w:cs="Times New Roman"/>
        </w:rPr>
        <w:lastRenderedPageBreak/>
        <w:t xml:space="preserve">Ying, Y., Chen, Y., Longshan, L., &amp; </w:t>
      </w:r>
      <w:proofErr w:type="gramStart"/>
      <w:r>
        <w:rPr>
          <w:rFonts w:ascii="Times New Roman" w:hAnsi="Times New Roman" w:cs="Times New Roman"/>
        </w:rPr>
        <w:t>Gao</w:t>
      </w:r>
      <w:proofErr w:type="gramEnd"/>
      <w:r>
        <w:rPr>
          <w:rFonts w:ascii="Times New Roman" w:hAnsi="Times New Roman" w:cs="Times New Roman"/>
        </w:rPr>
        <w:t xml:space="preserve">, T. (2011) Risks in ignoring fish population spatial structure in fisheries management. </w:t>
      </w:r>
      <w:r>
        <w:rPr>
          <w:rFonts w:ascii="Times New Roman" w:hAnsi="Times New Roman" w:cs="Times New Roman"/>
          <w:i/>
        </w:rPr>
        <w:t>Canadian Journal of F</w:t>
      </w:r>
      <w:r w:rsidR="00EA0BBB">
        <w:rPr>
          <w:rFonts w:ascii="Times New Roman" w:hAnsi="Times New Roman" w:cs="Times New Roman"/>
          <w:i/>
        </w:rPr>
        <w:t xml:space="preserve">isheries and Aquatic </w:t>
      </w:r>
      <w:proofErr w:type="spellStart"/>
      <w:r w:rsidR="00EA0BBB">
        <w:rPr>
          <w:rFonts w:ascii="Times New Roman" w:hAnsi="Times New Roman" w:cs="Times New Roman"/>
          <w:i/>
        </w:rPr>
        <w:t>Sciencies</w:t>
      </w:r>
      <w:proofErr w:type="spellEnd"/>
      <w:r w:rsidR="00EA0BBB">
        <w:rPr>
          <w:rFonts w:ascii="Times New Roman" w:hAnsi="Times New Roman" w:cs="Times New Roman"/>
        </w:rPr>
        <w:t xml:space="preserve">, </w:t>
      </w:r>
      <w:r w:rsidR="00EA0BBB">
        <w:rPr>
          <w:rFonts w:ascii="Times New Roman" w:hAnsi="Times New Roman" w:cs="Times New Roman"/>
          <w:b/>
        </w:rPr>
        <w:t>68</w:t>
      </w:r>
      <w:r w:rsidR="00EA0BBB">
        <w:rPr>
          <w:rFonts w:ascii="Times New Roman" w:hAnsi="Times New Roman" w:cs="Times New Roman"/>
        </w:rPr>
        <w:t>, 2101-2120.</w:t>
      </w:r>
    </w:p>
    <w:bookmarkEnd w:id="18"/>
    <w:p w14:paraId="7450E385" w14:textId="77777777" w:rsidR="00FF5221" w:rsidRPr="001F087E" w:rsidRDefault="00FF5221">
      <w:pPr>
        <w:spacing w:after="200" w:line="240" w:lineRule="auto"/>
        <w:jc w:val="left"/>
        <w:rPr>
          <w:rFonts w:ascii="Times New Roman" w:eastAsiaTheme="majorEastAsia" w:hAnsi="Times New Roman" w:cs="Times New Roman"/>
          <w:b/>
          <w:bCs/>
          <w:sz w:val="36"/>
          <w:szCs w:val="36"/>
        </w:rPr>
      </w:pPr>
      <w:r w:rsidRPr="001F087E">
        <w:rPr>
          <w:rFonts w:ascii="Times New Roman" w:hAnsi="Times New Roman" w:cs="Times New Roman"/>
        </w:rPr>
        <w:br w:type="page"/>
      </w:r>
    </w:p>
    <w:p w14:paraId="0B24C5B3" w14:textId="1F22751C" w:rsidR="001958BA" w:rsidRDefault="00AA6AE9" w:rsidP="00C8046F">
      <w:pPr>
        <w:spacing w:line="240" w:lineRule="auto"/>
        <w:rPr>
          <w:rFonts w:ascii="Times New Roman" w:hAnsi="Times New Roman" w:cs="Times New Roman"/>
        </w:rPr>
      </w:pPr>
      <w:proofErr w:type="gramStart"/>
      <w:r w:rsidRPr="001F087E">
        <w:rPr>
          <w:rFonts w:ascii="Times New Roman" w:hAnsi="Times New Roman" w:cs="Times New Roman"/>
        </w:rPr>
        <w:lastRenderedPageBreak/>
        <w:t xml:space="preserve">Table </w:t>
      </w:r>
      <w:r w:rsidR="00A04EA4">
        <w:rPr>
          <w:rFonts w:ascii="Times New Roman" w:hAnsi="Times New Roman" w:cs="Times New Roman"/>
        </w:rPr>
        <w:fldChar w:fldCharType="begin"/>
      </w:r>
      <w:r w:rsidR="00A04EA4">
        <w:rPr>
          <w:rFonts w:ascii="Times New Roman" w:hAnsi="Times New Roman" w:cs="Times New Roman"/>
        </w:rPr>
        <w:instrText xml:space="preserve"> SEQ Table \* MERGEFORMAT </w:instrText>
      </w:r>
      <w:r w:rsidR="00A04EA4">
        <w:rPr>
          <w:rFonts w:ascii="Times New Roman" w:hAnsi="Times New Roman" w:cs="Times New Roman"/>
        </w:rPr>
        <w:fldChar w:fldCharType="separate"/>
      </w:r>
      <w:r w:rsidR="00A04EA4">
        <w:rPr>
          <w:rFonts w:ascii="Times New Roman" w:hAnsi="Times New Roman" w:cs="Times New Roman"/>
          <w:noProof/>
        </w:rPr>
        <w:t>1</w:t>
      </w:r>
      <w:r w:rsidR="00A04EA4">
        <w:rPr>
          <w:rFonts w:ascii="Times New Roman" w:hAnsi="Times New Roman" w:cs="Times New Roman"/>
        </w:rPr>
        <w:fldChar w:fldCharType="end"/>
      </w:r>
      <w:r w:rsidR="00A04EA4">
        <w:rPr>
          <w:rFonts w:ascii="Times New Roman" w:hAnsi="Times New Roman" w:cs="Times New Roman"/>
        </w:rPr>
        <w:t>.</w:t>
      </w:r>
      <w:proofErr w:type="gramEnd"/>
      <w:r w:rsidR="00A04EA4">
        <w:rPr>
          <w:rFonts w:ascii="Times New Roman" w:hAnsi="Times New Roman" w:cs="Times New Roman"/>
        </w:rPr>
        <w:t xml:space="preserve"> Table one goes below this.</w:t>
      </w:r>
    </w:p>
    <w:p w14:paraId="3C54E002" w14:textId="77777777" w:rsidR="00A04EA4" w:rsidRPr="001F087E" w:rsidRDefault="00A04EA4" w:rsidP="00C8046F">
      <w:pPr>
        <w:spacing w:line="240" w:lineRule="auto"/>
        <w:rPr>
          <w:rFonts w:ascii="Times New Roman" w:hAnsi="Times New Roman" w:cs="Times New Roman"/>
        </w:rPr>
      </w:pPr>
    </w:p>
    <w:p w14:paraId="3B496A32" w14:textId="65356CDB" w:rsidR="00A04EA4" w:rsidRDefault="00A04EA4">
      <w:pPr>
        <w:spacing w:after="200" w:line="240" w:lineRule="auto"/>
        <w:jc w:val="left"/>
        <w:rPr>
          <w:rFonts w:ascii="Times New Roman" w:hAnsi="Times New Roman" w:cs="Times New Roman"/>
        </w:rPr>
      </w:pPr>
      <w:r>
        <w:rPr>
          <w:rFonts w:ascii="Times New Roman" w:hAnsi="Times New Roman" w:cs="Times New Roman"/>
        </w:rPr>
        <w:br w:type="page"/>
      </w:r>
    </w:p>
    <w:p w14:paraId="6E79AA60" w14:textId="70AFA40C" w:rsidR="003F5A1F" w:rsidRPr="001F087E" w:rsidRDefault="004079F8" w:rsidP="00326A02">
      <w:pPr>
        <w:spacing w:line="240" w:lineRule="auto"/>
        <w:jc w:val="center"/>
        <w:rPr>
          <w:rFonts w:ascii="Times New Roman" w:hAnsi="Times New Roman" w:cs="Times New Roman"/>
        </w:rPr>
      </w:pPr>
      <w:r w:rsidRPr="001F087E">
        <w:rPr>
          <w:rFonts w:ascii="Times New Roman" w:hAnsi="Times New Roman" w:cs="Times New Roman"/>
          <w:noProof/>
          <w:sz w:val="16"/>
          <w:szCs w:val="16"/>
          <w:lang w:val="en-GB" w:eastAsia="en-GB"/>
        </w:rPr>
        <w:lastRenderedPageBreak/>
        <w:drawing>
          <wp:inline distT="0" distB="0" distL="0" distR="0" wp14:anchorId="1D3544B1" wp14:editId="15BA7CE1">
            <wp:extent cx="5731510" cy="3854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skaM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54450"/>
                    </a:xfrm>
                    <a:prstGeom prst="rect">
                      <a:avLst/>
                    </a:prstGeom>
                  </pic:spPr>
                </pic:pic>
              </a:graphicData>
            </a:graphic>
          </wp:inline>
        </w:drawing>
      </w:r>
    </w:p>
    <w:p w14:paraId="4C8A15CB" w14:textId="34850E6A" w:rsidR="003F5A1F" w:rsidRPr="001F087E" w:rsidRDefault="00A04EA4" w:rsidP="00706AC6">
      <w:pPr>
        <w:spacing w:line="240" w:lineRule="auto"/>
        <w:rPr>
          <w:rFonts w:ascii="Times New Roman" w:hAnsi="Times New Roman" w:cs="Times New Roman"/>
        </w:rPr>
      </w:pPr>
      <w:bookmarkStart w:id="19" w:name="_Ref436875087"/>
      <w:proofErr w:type="gramStart"/>
      <w:r>
        <w:rPr>
          <w:rFonts w:ascii="Times New Roman" w:hAnsi="Times New Roman" w:cs="Times New Roman"/>
        </w:rPr>
        <w:t>Fig.</w:t>
      </w:r>
      <w:proofErr w:type="gramEnd"/>
      <w:r w:rsidR="003F5A1F" w:rsidRPr="001F087E">
        <w:rPr>
          <w:rFonts w:ascii="Times New Roman" w:hAnsi="Times New Roman" w:cs="Times New Roman"/>
        </w:rPr>
        <w:t xml:space="preserve"> </w:t>
      </w:r>
      <w:bookmarkStart w:id="20" w:name="AlaskaMap"/>
      <w:r w:rsidR="003F5A1F" w:rsidRPr="001F087E">
        <w:rPr>
          <w:rFonts w:ascii="Times New Roman" w:hAnsi="Times New Roman" w:cs="Times New Roman"/>
        </w:rPr>
        <w:fldChar w:fldCharType="begin"/>
      </w:r>
      <w:r w:rsidR="003F5A1F" w:rsidRPr="001F087E">
        <w:rPr>
          <w:rFonts w:ascii="Times New Roman" w:hAnsi="Times New Roman" w:cs="Times New Roman"/>
        </w:rPr>
        <w:instrText xml:space="preserve"> SEQ Figure \* MERGEFORMAT </w:instrText>
      </w:r>
      <w:r w:rsidR="003F5A1F" w:rsidRPr="001F087E">
        <w:rPr>
          <w:rFonts w:ascii="Times New Roman" w:hAnsi="Times New Roman" w:cs="Times New Roman"/>
        </w:rPr>
        <w:fldChar w:fldCharType="separate"/>
      </w:r>
      <w:r w:rsidR="00A20FDF" w:rsidRPr="001F087E">
        <w:rPr>
          <w:rFonts w:ascii="Times New Roman" w:hAnsi="Times New Roman" w:cs="Times New Roman"/>
          <w:noProof/>
        </w:rPr>
        <w:t>1</w:t>
      </w:r>
      <w:r w:rsidR="003F5A1F" w:rsidRPr="001F087E">
        <w:rPr>
          <w:rFonts w:ascii="Times New Roman" w:hAnsi="Times New Roman" w:cs="Times New Roman"/>
        </w:rPr>
        <w:fldChar w:fldCharType="end"/>
      </w:r>
      <w:bookmarkEnd w:id="19"/>
      <w:bookmarkEnd w:id="20"/>
      <w:r w:rsidR="003F5A1F" w:rsidRPr="001F087E">
        <w:rPr>
          <w:rFonts w:ascii="Times New Roman" w:hAnsi="Times New Roman" w:cs="Times New Roman"/>
        </w:rPr>
        <w:t>. Map of the study area with major currents.</w:t>
      </w:r>
      <w:r w:rsidR="00545D3E" w:rsidRPr="001F087E">
        <w:rPr>
          <w:rFonts w:ascii="Times New Roman" w:hAnsi="Times New Roman" w:cs="Times New Roman"/>
        </w:rPr>
        <w:t xml:space="preserve"> </w:t>
      </w:r>
      <w:commentRangeStart w:id="21"/>
      <w:r w:rsidR="00AF6EA8">
        <w:rPr>
          <w:rFonts w:ascii="Times New Roman" w:hAnsi="Times New Roman" w:cs="Times New Roman"/>
        </w:rPr>
        <w:t xml:space="preserve">Solid arrows </w:t>
      </w:r>
      <w:proofErr w:type="gramStart"/>
      <w:r w:rsidR="00AF6EA8">
        <w:rPr>
          <w:rFonts w:ascii="Times New Roman" w:hAnsi="Times New Roman" w:cs="Times New Roman"/>
        </w:rPr>
        <w:t>indicate ?</w:t>
      </w:r>
      <w:proofErr w:type="gramEnd"/>
      <w:r w:rsidR="00AF6EA8" w:rsidRPr="00AF6EA8">
        <w:rPr>
          <w:rStyle w:val="CommentReference"/>
        </w:rPr>
        <w:t xml:space="preserve"> </w:t>
      </w:r>
      <w:r w:rsidR="00AF6EA8">
        <w:rPr>
          <w:rFonts w:ascii="Times New Roman" w:hAnsi="Times New Roman" w:cs="Times New Roman"/>
        </w:rPr>
        <w:t xml:space="preserve"> </w:t>
      </w:r>
      <w:proofErr w:type="gramStart"/>
      <w:r w:rsidR="00AF6EA8">
        <w:rPr>
          <w:rFonts w:ascii="Times New Roman" w:hAnsi="Times New Roman" w:cs="Times New Roman"/>
        </w:rPr>
        <w:t>and</w:t>
      </w:r>
      <w:proofErr w:type="gramEnd"/>
      <w:r w:rsidR="00AF6EA8">
        <w:rPr>
          <w:rFonts w:ascii="Times New Roman" w:hAnsi="Times New Roman" w:cs="Times New Roman"/>
        </w:rPr>
        <w:t xml:space="preserve"> dashed arrows indicate ?</w:t>
      </w:r>
      <w:commentRangeEnd w:id="21"/>
      <w:r w:rsidR="00AF6EA8">
        <w:rPr>
          <w:rStyle w:val="CommentReference"/>
        </w:rPr>
        <w:commentReference w:id="21"/>
      </w:r>
      <w:r w:rsidR="00AF6EA8">
        <w:rPr>
          <w:rFonts w:ascii="Times New Roman" w:hAnsi="Times New Roman" w:cs="Times New Roman"/>
        </w:rPr>
        <w:t xml:space="preserve">. </w:t>
      </w:r>
      <w:r w:rsidR="00CC541E" w:rsidRPr="001F087E">
        <w:rPr>
          <w:rFonts w:ascii="Times New Roman" w:hAnsi="Times New Roman" w:cs="Times New Roman"/>
        </w:rPr>
        <w:t xml:space="preserve">Dark gray polygons </w:t>
      </w:r>
      <w:r w:rsidR="009E4867">
        <w:rPr>
          <w:rFonts w:ascii="Times New Roman" w:hAnsi="Times New Roman" w:cs="Times New Roman"/>
        </w:rPr>
        <w:t xml:space="preserve">indicate </w:t>
      </w:r>
      <w:r w:rsidR="00CC541E" w:rsidRPr="001F087E">
        <w:rPr>
          <w:rFonts w:ascii="Times New Roman" w:hAnsi="Times New Roman" w:cs="Times New Roman"/>
        </w:rPr>
        <w:t xml:space="preserve">areas </w:t>
      </w:r>
      <w:r w:rsidR="00AF6EA8">
        <w:rPr>
          <w:rFonts w:ascii="Times New Roman" w:hAnsi="Times New Roman" w:cs="Times New Roman"/>
        </w:rPr>
        <w:t>where fishing is not allowed</w:t>
      </w:r>
      <w:r w:rsidR="00CC541E" w:rsidRPr="001F087E">
        <w:rPr>
          <w:rFonts w:ascii="Times New Roman" w:hAnsi="Times New Roman" w:cs="Times New Roman"/>
        </w:rPr>
        <w:t xml:space="preserve"> and </w:t>
      </w:r>
      <w:r w:rsidR="009B0C00" w:rsidRPr="001F087E">
        <w:rPr>
          <w:rFonts w:ascii="Times New Roman" w:hAnsi="Times New Roman" w:cs="Times New Roman"/>
        </w:rPr>
        <w:t>l</w:t>
      </w:r>
      <w:r w:rsidR="009843F5" w:rsidRPr="001F087E">
        <w:rPr>
          <w:rFonts w:ascii="Times New Roman" w:hAnsi="Times New Roman" w:cs="Times New Roman"/>
        </w:rPr>
        <w:t>ight gray polygon</w:t>
      </w:r>
      <w:r w:rsidR="00CC541E" w:rsidRPr="001F087E">
        <w:rPr>
          <w:rFonts w:ascii="Times New Roman" w:hAnsi="Times New Roman" w:cs="Times New Roman"/>
        </w:rPr>
        <w:t xml:space="preserve">s </w:t>
      </w:r>
      <w:r w:rsidR="009E4867">
        <w:rPr>
          <w:rFonts w:ascii="Times New Roman" w:hAnsi="Times New Roman" w:cs="Times New Roman"/>
        </w:rPr>
        <w:t>indicate</w:t>
      </w:r>
      <w:r w:rsidR="00CC541E" w:rsidRPr="001F087E">
        <w:rPr>
          <w:rFonts w:ascii="Times New Roman" w:hAnsi="Times New Roman" w:cs="Times New Roman"/>
        </w:rPr>
        <w:t xml:space="preserve"> areas </w:t>
      </w:r>
      <w:r w:rsidR="009E4867">
        <w:rPr>
          <w:rFonts w:ascii="Times New Roman" w:hAnsi="Times New Roman" w:cs="Times New Roman"/>
        </w:rPr>
        <w:t>where</w:t>
      </w:r>
      <w:r w:rsidR="00AF6EA8">
        <w:rPr>
          <w:rFonts w:ascii="Times New Roman" w:hAnsi="Times New Roman" w:cs="Times New Roman"/>
        </w:rPr>
        <w:t xml:space="preserve"> fishing is allowed but restricted to non-trawl gear</w:t>
      </w:r>
      <w:r w:rsidR="00CC541E" w:rsidRPr="001F087E">
        <w:rPr>
          <w:rFonts w:ascii="Times New Roman" w:hAnsi="Times New Roman" w:cs="Times New Roman"/>
        </w:rPr>
        <w:t xml:space="preserve">. The light gray polygon </w:t>
      </w:r>
      <w:r w:rsidR="009843F5" w:rsidRPr="001F087E">
        <w:rPr>
          <w:rFonts w:ascii="Times New Roman" w:hAnsi="Times New Roman" w:cs="Times New Roman"/>
        </w:rPr>
        <w:t xml:space="preserve">near Dixon Entrance demarks the </w:t>
      </w:r>
      <w:r w:rsidR="00634EE5" w:rsidRPr="001F087E">
        <w:rPr>
          <w:rFonts w:ascii="Times New Roman" w:hAnsi="Times New Roman" w:cs="Times New Roman"/>
        </w:rPr>
        <w:t xml:space="preserve">Southeast Alaska </w:t>
      </w:r>
      <w:proofErr w:type="gramStart"/>
      <w:r w:rsidR="00634EE5" w:rsidRPr="001F087E">
        <w:rPr>
          <w:rFonts w:ascii="Times New Roman" w:hAnsi="Times New Roman" w:cs="Times New Roman"/>
        </w:rPr>
        <w:t>Outside</w:t>
      </w:r>
      <w:proofErr w:type="gramEnd"/>
      <w:r w:rsidR="00634EE5" w:rsidRPr="001F087E">
        <w:rPr>
          <w:rFonts w:ascii="Times New Roman" w:hAnsi="Times New Roman" w:cs="Times New Roman"/>
        </w:rPr>
        <w:t xml:space="preserve"> Trawl Closure.</w:t>
      </w:r>
      <w:r w:rsidR="00AF6EA8" w:rsidRPr="00AF6EA8">
        <w:rPr>
          <w:rFonts w:ascii="Times New Roman" w:hAnsi="Times New Roman" w:cs="Times New Roman"/>
        </w:rPr>
        <w:t xml:space="preserve"> </w:t>
      </w:r>
      <w:r w:rsidR="00AF6EA8">
        <w:rPr>
          <w:rFonts w:ascii="Times New Roman" w:hAnsi="Times New Roman" w:cs="Times New Roman"/>
        </w:rPr>
        <w:t>The dashed line polygon outlines</w:t>
      </w:r>
      <w:r w:rsidR="00AF6EA8" w:rsidRPr="001F087E">
        <w:rPr>
          <w:rFonts w:ascii="Times New Roman" w:hAnsi="Times New Roman" w:cs="Times New Roman"/>
        </w:rPr>
        <w:t xml:space="preserve"> the United States Exclusive Economic Zone (EEZ).</w:t>
      </w:r>
    </w:p>
    <w:p w14:paraId="2A84641D" w14:textId="466CCE93" w:rsidR="00FE0406" w:rsidRPr="001F087E" w:rsidRDefault="00FE0406">
      <w:pPr>
        <w:spacing w:after="200" w:line="240" w:lineRule="auto"/>
        <w:jc w:val="left"/>
        <w:rPr>
          <w:rFonts w:ascii="Times New Roman" w:hAnsi="Times New Roman" w:cs="Times New Roman"/>
        </w:rPr>
      </w:pPr>
      <w:r w:rsidRPr="001F087E">
        <w:rPr>
          <w:rFonts w:ascii="Times New Roman" w:hAnsi="Times New Roman" w:cs="Times New Roman"/>
        </w:rPr>
        <w:br w:type="page"/>
      </w:r>
    </w:p>
    <w:p w14:paraId="6872DC65" w14:textId="77777777" w:rsidR="00545D3E" w:rsidRPr="001F087E" w:rsidRDefault="00545D3E" w:rsidP="00706AC6">
      <w:pPr>
        <w:spacing w:line="240" w:lineRule="auto"/>
        <w:rPr>
          <w:rFonts w:ascii="Times New Roman" w:hAnsi="Times New Roman" w:cs="Times New Roman"/>
        </w:rPr>
      </w:pPr>
    </w:p>
    <w:p w14:paraId="197DEBC1" w14:textId="6DE32CCE" w:rsidR="00545D3E" w:rsidRPr="001F087E" w:rsidRDefault="00660748" w:rsidP="00326A02">
      <w:pPr>
        <w:spacing w:line="240" w:lineRule="auto"/>
        <w:jc w:val="center"/>
        <w:rPr>
          <w:rFonts w:ascii="Times New Roman" w:hAnsi="Times New Roman" w:cs="Times New Roman"/>
        </w:rPr>
      </w:pPr>
      <w:commentRangeStart w:id="22"/>
      <w:r w:rsidRPr="001F087E">
        <w:rPr>
          <w:rFonts w:ascii="Times New Roman" w:hAnsi="Times New Roman" w:cs="Times New Roman"/>
          <w:noProof/>
          <w:lang w:val="en-GB" w:eastAsia="en-GB"/>
        </w:rPr>
        <w:drawing>
          <wp:inline distT="0" distB="0" distL="0" distR="0" wp14:anchorId="3F3ADA71" wp14:editId="1764A613">
            <wp:extent cx="5731510" cy="3855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Data.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855720"/>
                    </a:xfrm>
                    <a:prstGeom prst="rect">
                      <a:avLst/>
                    </a:prstGeom>
                  </pic:spPr>
                </pic:pic>
              </a:graphicData>
            </a:graphic>
          </wp:inline>
        </w:drawing>
      </w:r>
      <w:commentRangeEnd w:id="22"/>
      <w:r w:rsidR="006F0EE3" w:rsidRPr="001F087E">
        <w:rPr>
          <w:rStyle w:val="CommentReference"/>
          <w:rFonts w:ascii="Times New Roman" w:hAnsi="Times New Roman" w:cs="Times New Roman"/>
        </w:rPr>
        <w:commentReference w:id="22"/>
      </w:r>
    </w:p>
    <w:p w14:paraId="79F059B8" w14:textId="2D3E9F51" w:rsidR="004079F8" w:rsidRPr="001F087E" w:rsidRDefault="00A04EA4" w:rsidP="004079F8">
      <w:pPr>
        <w:spacing w:line="240" w:lineRule="auto"/>
        <w:rPr>
          <w:rFonts w:ascii="Times New Roman" w:hAnsi="Times New Roman" w:cs="Times New Roman"/>
        </w:rPr>
      </w:pPr>
      <w:bookmarkStart w:id="23" w:name="_Ref436876431"/>
      <w:proofErr w:type="gramStart"/>
      <w:r>
        <w:rPr>
          <w:rFonts w:ascii="Times New Roman" w:hAnsi="Times New Roman" w:cs="Times New Roman"/>
        </w:rPr>
        <w:t>Fig.</w:t>
      </w:r>
      <w:proofErr w:type="gramEnd"/>
      <w:r w:rsidR="00545D3E" w:rsidRPr="001F087E">
        <w:rPr>
          <w:rFonts w:ascii="Times New Roman" w:hAnsi="Times New Roman" w:cs="Times New Roman"/>
        </w:rPr>
        <w:t xml:space="preserve"> </w:t>
      </w:r>
      <w:bookmarkStart w:id="24" w:name="surveyData"/>
      <w:r w:rsidR="00545D3E" w:rsidRPr="001F087E">
        <w:rPr>
          <w:rFonts w:ascii="Times New Roman" w:hAnsi="Times New Roman" w:cs="Times New Roman"/>
        </w:rPr>
        <w:fldChar w:fldCharType="begin"/>
      </w:r>
      <w:r w:rsidR="00545D3E" w:rsidRPr="001F087E">
        <w:rPr>
          <w:rFonts w:ascii="Times New Roman" w:hAnsi="Times New Roman" w:cs="Times New Roman"/>
        </w:rPr>
        <w:instrText xml:space="preserve"> SEQ Figure \* MERGEFORMAT </w:instrText>
      </w:r>
      <w:r w:rsidR="00545D3E" w:rsidRPr="001F087E">
        <w:rPr>
          <w:rFonts w:ascii="Times New Roman" w:hAnsi="Times New Roman" w:cs="Times New Roman"/>
        </w:rPr>
        <w:fldChar w:fldCharType="separate"/>
      </w:r>
      <w:r w:rsidR="00A20FDF" w:rsidRPr="001F087E">
        <w:rPr>
          <w:rFonts w:ascii="Times New Roman" w:hAnsi="Times New Roman" w:cs="Times New Roman"/>
          <w:noProof/>
        </w:rPr>
        <w:t>2</w:t>
      </w:r>
      <w:r w:rsidR="00545D3E" w:rsidRPr="001F087E">
        <w:rPr>
          <w:rFonts w:ascii="Times New Roman" w:hAnsi="Times New Roman" w:cs="Times New Roman"/>
        </w:rPr>
        <w:fldChar w:fldCharType="end"/>
      </w:r>
      <w:bookmarkEnd w:id="23"/>
      <w:bookmarkEnd w:id="24"/>
      <w:r w:rsidR="00545D3E" w:rsidRPr="001F087E">
        <w:rPr>
          <w:rFonts w:ascii="Times New Roman" w:hAnsi="Times New Roman" w:cs="Times New Roman"/>
        </w:rPr>
        <w:t xml:space="preserve">. </w:t>
      </w:r>
      <w:r w:rsidR="00FE0406" w:rsidRPr="001F087E">
        <w:rPr>
          <w:rFonts w:ascii="Times New Roman" w:hAnsi="Times New Roman" w:cs="Times New Roman"/>
        </w:rPr>
        <w:t>C</w:t>
      </w:r>
      <w:r w:rsidR="00545D3E" w:rsidRPr="001F087E">
        <w:rPr>
          <w:rFonts w:ascii="Times New Roman" w:hAnsi="Times New Roman" w:cs="Times New Roman"/>
        </w:rPr>
        <w:t>atch per unit effort (CPUE, kg ha</w:t>
      </w:r>
      <w:r w:rsidR="00545D3E" w:rsidRPr="001F087E">
        <w:rPr>
          <w:rFonts w:ascii="Times New Roman" w:hAnsi="Times New Roman" w:cs="Times New Roman"/>
          <w:vertAlign w:val="superscript"/>
        </w:rPr>
        <w:t>-1</w:t>
      </w:r>
      <w:r w:rsidR="00545D3E" w:rsidRPr="001F087E">
        <w:rPr>
          <w:rFonts w:ascii="Times New Roman" w:hAnsi="Times New Roman" w:cs="Times New Roman"/>
        </w:rPr>
        <w:t xml:space="preserve">) for Pacific </w:t>
      </w:r>
      <w:r w:rsidR="00652D53" w:rsidRPr="001F087E">
        <w:rPr>
          <w:rFonts w:ascii="Times New Roman" w:hAnsi="Times New Roman" w:cs="Times New Roman"/>
        </w:rPr>
        <w:t>cod for</w:t>
      </w:r>
      <w:r w:rsidR="00545D3E" w:rsidRPr="001F087E">
        <w:rPr>
          <w:rFonts w:ascii="Times New Roman" w:hAnsi="Times New Roman" w:cs="Times New Roman"/>
        </w:rPr>
        <w:t xml:space="preserve"> all years (1990-2013)</w:t>
      </w:r>
      <w:r w:rsidR="00D56541" w:rsidRPr="001F087E">
        <w:rPr>
          <w:rFonts w:ascii="Times New Roman" w:hAnsi="Times New Roman" w:cs="Times New Roman"/>
        </w:rPr>
        <w:t xml:space="preserve">. Point size is proportional to the maximum </w:t>
      </w:r>
      <w:r w:rsidR="00545D3E" w:rsidRPr="001F087E">
        <w:rPr>
          <w:rFonts w:ascii="Times New Roman" w:hAnsi="Times New Roman" w:cs="Times New Roman"/>
        </w:rPr>
        <w:t>observed CPUE</w:t>
      </w:r>
      <w:r w:rsidR="00D56541" w:rsidRPr="001F087E">
        <w:rPr>
          <w:rFonts w:ascii="Times New Roman" w:hAnsi="Times New Roman" w:cs="Times New Roman"/>
        </w:rPr>
        <w:t xml:space="preserve"> </w:t>
      </w:r>
      <w:r w:rsidR="00A05F91" w:rsidRPr="001F087E">
        <w:rPr>
          <w:rFonts w:ascii="Times New Roman" w:hAnsi="Times New Roman" w:cs="Times New Roman"/>
        </w:rPr>
        <w:t>and points are shown with transparency to depict areas with higher sampling effort</w:t>
      </w:r>
      <w:r w:rsidR="004079F8" w:rsidRPr="001F087E">
        <w:rPr>
          <w:rFonts w:ascii="Times New Roman" w:hAnsi="Times New Roman" w:cs="Times New Roman"/>
        </w:rPr>
        <w:t xml:space="preserve">. </w:t>
      </w:r>
      <w:r w:rsidR="00660748" w:rsidRPr="001F087E">
        <w:rPr>
          <w:rFonts w:ascii="Times New Roman" w:hAnsi="Times New Roman" w:cs="Times New Roman"/>
        </w:rPr>
        <w:t xml:space="preserve">Black lines display </w:t>
      </w:r>
      <w:proofErr w:type="gramStart"/>
      <w:r w:rsidR="00660748" w:rsidRPr="001F087E">
        <w:rPr>
          <w:rFonts w:ascii="Times New Roman" w:hAnsi="Times New Roman" w:cs="Times New Roman"/>
        </w:rPr>
        <w:t>the  triangulation</w:t>
      </w:r>
      <w:proofErr w:type="gramEnd"/>
      <w:r w:rsidR="00660748" w:rsidRPr="001F087E">
        <w:rPr>
          <w:rFonts w:ascii="Times New Roman" w:hAnsi="Times New Roman" w:cs="Times New Roman"/>
        </w:rPr>
        <w:t xml:space="preserve"> </w:t>
      </w:r>
      <w:r w:rsidR="00080719" w:rsidRPr="001F087E">
        <w:rPr>
          <w:rFonts w:ascii="Times New Roman" w:hAnsi="Times New Roman" w:cs="Times New Roman"/>
        </w:rPr>
        <w:t>mesh</w:t>
      </w:r>
      <w:r w:rsidR="00660748" w:rsidRPr="001F087E">
        <w:rPr>
          <w:rFonts w:ascii="Times New Roman" w:hAnsi="Times New Roman" w:cs="Times New Roman"/>
        </w:rPr>
        <w:t xml:space="preserve"> used to </w:t>
      </w:r>
      <w:r w:rsidR="006F0EE3" w:rsidRPr="001F087E">
        <w:rPr>
          <w:rFonts w:ascii="Times New Roman" w:hAnsi="Times New Roman" w:cs="Times New Roman"/>
        </w:rPr>
        <w:t>approximate</w:t>
      </w:r>
      <w:r w:rsidR="00660748" w:rsidRPr="001F087E">
        <w:rPr>
          <w:rFonts w:ascii="Times New Roman" w:hAnsi="Times New Roman" w:cs="Times New Roman"/>
        </w:rPr>
        <w:t xml:space="preserve"> a continuous Gaussian Random Field (G</w:t>
      </w:r>
      <w:r w:rsidR="00BD2771" w:rsidRPr="001F087E">
        <w:rPr>
          <w:rFonts w:ascii="Times New Roman" w:hAnsi="Times New Roman" w:cs="Times New Roman"/>
        </w:rPr>
        <w:t>R</w:t>
      </w:r>
      <w:r w:rsidR="00660748" w:rsidRPr="001F087E">
        <w:rPr>
          <w:rFonts w:ascii="Times New Roman" w:hAnsi="Times New Roman" w:cs="Times New Roman"/>
        </w:rPr>
        <w:t xml:space="preserve">F) using a Gaussian Markov Random Field (GMRF). The blue line represents the border defining the “inner” more precise nodes, while the thick black line represents the “outer” border defining the boundary. </w:t>
      </w:r>
    </w:p>
    <w:p w14:paraId="3122F8CA" w14:textId="79526764" w:rsidR="00D618D0" w:rsidRPr="001F087E" w:rsidRDefault="00D618D0" w:rsidP="004079F8">
      <w:pPr>
        <w:spacing w:line="240" w:lineRule="auto"/>
        <w:rPr>
          <w:rFonts w:ascii="Times New Roman" w:hAnsi="Times New Roman" w:cs="Times New Roman"/>
        </w:rPr>
      </w:pPr>
      <w:r w:rsidRPr="001F087E">
        <w:rPr>
          <w:rFonts w:ascii="Times New Roman" w:hAnsi="Times New Roman" w:cs="Times New Roman"/>
        </w:rPr>
        <w:br w:type="page"/>
      </w:r>
    </w:p>
    <w:p w14:paraId="6AE9601F" w14:textId="1D7C8BE0" w:rsidR="00FE0406" w:rsidRPr="001F087E" w:rsidRDefault="00890A59" w:rsidP="00326A02">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4E0EC340" wp14:editId="6FC4DD3C">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data.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CFC992" w14:textId="50D4308C" w:rsidR="006E6808" w:rsidRPr="001F087E" w:rsidRDefault="00A04EA4">
      <w:pPr>
        <w:spacing w:after="200" w:line="240" w:lineRule="auto"/>
        <w:jc w:val="left"/>
        <w:rPr>
          <w:rFonts w:ascii="Times New Roman" w:hAnsi="Times New Roman" w:cs="Times New Roman"/>
        </w:rPr>
      </w:pPr>
      <w:bookmarkStart w:id="25" w:name="_Ref439687579"/>
      <w:proofErr w:type="gramStart"/>
      <w:r>
        <w:rPr>
          <w:rFonts w:ascii="Times New Roman" w:hAnsi="Times New Roman" w:cs="Times New Roman"/>
        </w:rPr>
        <w:t>Fig.</w:t>
      </w:r>
      <w:proofErr w:type="gramEnd"/>
      <w:r w:rsidR="00FE0406" w:rsidRPr="001F087E">
        <w:rPr>
          <w:rFonts w:ascii="Times New Roman" w:hAnsi="Times New Roman" w:cs="Times New Roman"/>
        </w:rPr>
        <w:t xml:space="preserve"> </w:t>
      </w:r>
      <w:bookmarkStart w:id="26" w:name="fig_data"/>
      <w:r w:rsidR="00FE0406" w:rsidRPr="001F087E">
        <w:rPr>
          <w:rFonts w:ascii="Times New Roman" w:hAnsi="Times New Roman" w:cs="Times New Roman"/>
        </w:rPr>
        <w:fldChar w:fldCharType="begin"/>
      </w:r>
      <w:r w:rsidR="00FE0406" w:rsidRPr="001F087E">
        <w:rPr>
          <w:rFonts w:ascii="Times New Roman" w:hAnsi="Times New Roman" w:cs="Times New Roman"/>
        </w:rPr>
        <w:instrText xml:space="preserve"> SEQ Figure \* MERGEFORMAT </w:instrText>
      </w:r>
      <w:r w:rsidR="00FE0406" w:rsidRPr="001F087E">
        <w:rPr>
          <w:rFonts w:ascii="Times New Roman" w:hAnsi="Times New Roman" w:cs="Times New Roman"/>
        </w:rPr>
        <w:fldChar w:fldCharType="separate"/>
      </w:r>
      <w:r w:rsidR="00A20FDF" w:rsidRPr="001F087E">
        <w:rPr>
          <w:rFonts w:ascii="Times New Roman" w:hAnsi="Times New Roman" w:cs="Times New Roman"/>
          <w:noProof/>
        </w:rPr>
        <w:t>3</w:t>
      </w:r>
      <w:r w:rsidR="00FE0406" w:rsidRPr="001F087E">
        <w:rPr>
          <w:rFonts w:ascii="Times New Roman" w:hAnsi="Times New Roman" w:cs="Times New Roman"/>
        </w:rPr>
        <w:fldChar w:fldCharType="end"/>
      </w:r>
      <w:bookmarkEnd w:id="25"/>
      <w:bookmarkEnd w:id="26"/>
      <w:r w:rsidR="00FE0406" w:rsidRPr="001F087E">
        <w:rPr>
          <w:rFonts w:ascii="Times New Roman" w:hAnsi="Times New Roman" w:cs="Times New Roman"/>
        </w:rPr>
        <w:t xml:space="preserve">. </w:t>
      </w:r>
      <w:r w:rsidR="006E6808" w:rsidRPr="001F087E">
        <w:rPr>
          <w:rFonts w:ascii="Times New Roman" w:hAnsi="Times New Roman" w:cs="Times New Roman"/>
        </w:rPr>
        <w:t>Yearly variation in non-zero catch per unit effort (CPUE, kg ha</w:t>
      </w:r>
      <w:r w:rsidR="006E6808" w:rsidRPr="001F087E">
        <w:rPr>
          <w:rFonts w:ascii="Times New Roman" w:hAnsi="Times New Roman" w:cs="Times New Roman"/>
          <w:vertAlign w:val="superscript"/>
        </w:rPr>
        <w:t>-1</w:t>
      </w:r>
      <w:r w:rsidR="006E6808" w:rsidRPr="001F087E">
        <w:rPr>
          <w:rFonts w:ascii="Times New Roman" w:hAnsi="Times New Roman" w:cs="Times New Roman"/>
        </w:rPr>
        <w:t xml:space="preserve">) measurements on </w:t>
      </w:r>
      <w:proofErr w:type="gramStart"/>
      <w:r w:rsidR="006E6808" w:rsidRPr="001F087E">
        <w:rPr>
          <w:rFonts w:ascii="Times New Roman" w:hAnsi="Times New Roman" w:cs="Times New Roman"/>
        </w:rPr>
        <w:t>the  natural</w:t>
      </w:r>
      <w:proofErr w:type="gramEnd"/>
      <w:r w:rsidR="006E6808" w:rsidRPr="001F087E">
        <w:rPr>
          <w:rFonts w:ascii="Times New Roman" w:hAnsi="Times New Roman" w:cs="Times New Roman"/>
        </w:rPr>
        <w:t xml:space="preserve"> log scale for Pacific cod between stations sampled in the Gulf of Alaska (solid lines) and Aleutian Islands (dashed line).</w:t>
      </w:r>
    </w:p>
    <w:p w14:paraId="3A5A1AFA" w14:textId="77777777" w:rsidR="0010041A" w:rsidRPr="001F087E" w:rsidRDefault="0010041A" w:rsidP="0010041A">
      <w:pPr>
        <w:spacing w:after="200" w:line="240" w:lineRule="auto"/>
        <w:jc w:val="left"/>
        <w:rPr>
          <w:rFonts w:ascii="Times New Roman" w:hAnsi="Times New Roman" w:cs="Times New Roman"/>
        </w:rPr>
      </w:pPr>
    </w:p>
    <w:p w14:paraId="004982DE" w14:textId="1931CD69" w:rsidR="00852334"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drawing>
          <wp:inline distT="0" distB="0" distL="0" distR="0" wp14:anchorId="26A1E434" wp14:editId="2BBC5511">
            <wp:extent cx="3657608" cy="2286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t_abundance.png"/>
                    <pic:cNvPicPr/>
                  </pic:nvPicPr>
                  <pic:blipFill>
                    <a:blip r:embed="rId11">
                      <a:extLst>
                        <a:ext uri="{28A0092B-C50C-407E-A947-70E740481C1C}">
                          <a14:useLocalDpi xmlns:a14="http://schemas.microsoft.com/office/drawing/2010/main" val="0"/>
                        </a:ext>
                      </a:extLst>
                    </a:blip>
                    <a:stretch>
                      <a:fillRect/>
                    </a:stretch>
                  </pic:blipFill>
                  <pic:spPr>
                    <a:xfrm>
                      <a:off x="0" y="0"/>
                      <a:ext cx="3657608" cy="2286005"/>
                    </a:xfrm>
                    <a:prstGeom prst="rect">
                      <a:avLst/>
                    </a:prstGeom>
                  </pic:spPr>
                </pic:pic>
              </a:graphicData>
            </a:graphic>
          </wp:inline>
        </w:drawing>
      </w:r>
    </w:p>
    <w:p w14:paraId="4D1D3334" w14:textId="4C616606" w:rsidR="00852334" w:rsidRPr="001F087E" w:rsidRDefault="00852334" w:rsidP="00706AC6">
      <w:pPr>
        <w:spacing w:line="240" w:lineRule="auto"/>
        <w:rPr>
          <w:rFonts w:ascii="Times New Roman" w:hAnsi="Times New Roman" w:cs="Times New Roman"/>
        </w:rPr>
      </w:pPr>
      <w:commentRangeStart w:id="27"/>
      <w:proofErr w:type="gramStart"/>
      <w:r w:rsidRPr="001F087E">
        <w:rPr>
          <w:rFonts w:ascii="Times New Roman" w:hAnsi="Times New Roman" w:cs="Times New Roman"/>
        </w:rPr>
        <w:t>F</w:t>
      </w:r>
      <w:r w:rsidR="00A04EA4">
        <w:rPr>
          <w:rFonts w:ascii="Times New Roman" w:hAnsi="Times New Roman" w:cs="Times New Roman"/>
        </w:rPr>
        <w:t>ig.</w:t>
      </w:r>
      <w:proofErr w:type="gramEnd"/>
      <w:r w:rsidRPr="001F087E">
        <w:rPr>
          <w:rFonts w:ascii="Times New Roman" w:hAnsi="Times New Roman" w:cs="Times New Roman"/>
        </w:rPr>
        <w:t xml:space="preserve"> </w:t>
      </w:r>
      <w:bookmarkStart w:id="28" w:name="hat_abundance"/>
      <w:r w:rsidRPr="001F087E">
        <w:rPr>
          <w:rFonts w:ascii="Times New Roman" w:hAnsi="Times New Roman" w:cs="Times New Roman"/>
        </w:rPr>
        <w:fldChar w:fldCharType="begin"/>
      </w:r>
      <w:r w:rsidRPr="001F087E">
        <w:rPr>
          <w:rFonts w:ascii="Times New Roman" w:hAnsi="Times New Roman" w:cs="Times New Roman"/>
        </w:rPr>
        <w:instrText xml:space="preserve"> SEQ Figure \* MERGEFORMAT </w:instrText>
      </w:r>
      <w:r w:rsidRPr="001F087E">
        <w:rPr>
          <w:rFonts w:ascii="Times New Roman" w:hAnsi="Times New Roman" w:cs="Times New Roman"/>
        </w:rPr>
        <w:fldChar w:fldCharType="separate"/>
      </w:r>
      <w:r w:rsidR="00A20FDF" w:rsidRPr="001F087E">
        <w:rPr>
          <w:rFonts w:ascii="Times New Roman" w:hAnsi="Times New Roman" w:cs="Times New Roman"/>
          <w:noProof/>
        </w:rPr>
        <w:t>4</w:t>
      </w:r>
      <w:r w:rsidRPr="001F087E">
        <w:rPr>
          <w:rFonts w:ascii="Times New Roman" w:hAnsi="Times New Roman" w:cs="Times New Roman"/>
        </w:rPr>
        <w:fldChar w:fldCharType="end"/>
      </w:r>
      <w:bookmarkEnd w:id="28"/>
      <w:r w:rsidRPr="001F087E">
        <w:rPr>
          <w:rFonts w:ascii="Times New Roman" w:hAnsi="Times New Roman" w:cs="Times New Roman"/>
        </w:rPr>
        <w:t xml:space="preserve">. Estimated mean </w:t>
      </w:r>
      <w:r w:rsidR="002A630F" w:rsidRPr="001F087E">
        <w:rPr>
          <w:rFonts w:ascii="Times New Roman" w:hAnsi="Times New Roman" w:cs="Times New Roman"/>
        </w:rPr>
        <w:t>natural log</w:t>
      </w:r>
      <w:r w:rsidRPr="001F087E">
        <w:rPr>
          <w:rFonts w:ascii="Times New Roman" w:hAnsi="Times New Roman" w:cs="Times New Roman"/>
        </w:rPr>
        <w:t xml:space="preserve"> biomass for </w:t>
      </w:r>
      <w:r w:rsidR="0010041A" w:rsidRPr="001F087E">
        <w:rPr>
          <w:rFonts w:ascii="Times New Roman" w:hAnsi="Times New Roman" w:cs="Times New Roman"/>
        </w:rPr>
        <w:t>the entire study area (i.e.,</w:t>
      </w:r>
      <w:r w:rsidRPr="001F087E">
        <w:rPr>
          <w:rFonts w:ascii="Times New Roman" w:hAnsi="Times New Roman" w:cs="Times New Roman"/>
        </w:rPr>
        <w:t xml:space="preserve"> Aleutian Islands and the Gulf of Alaska</w:t>
      </w:r>
      <w:r w:rsidR="0010041A" w:rsidRPr="001F087E">
        <w:rPr>
          <w:rFonts w:ascii="Times New Roman" w:hAnsi="Times New Roman" w:cs="Times New Roman"/>
        </w:rPr>
        <w:t>)</w:t>
      </w:r>
      <w:r w:rsidRPr="001F087E">
        <w:rPr>
          <w:rFonts w:ascii="Times New Roman" w:hAnsi="Times New Roman" w:cs="Times New Roman"/>
        </w:rPr>
        <w:t>.</w:t>
      </w:r>
      <w:r w:rsidR="00043BFD" w:rsidRPr="001F087E">
        <w:rPr>
          <w:rFonts w:ascii="Times New Roman" w:hAnsi="Times New Roman" w:cs="Times New Roman"/>
        </w:rPr>
        <w:t xml:space="preserve"> Parameter estimates</w:t>
      </w:r>
      <w:r w:rsidRPr="001F087E">
        <w:rPr>
          <w:rFonts w:ascii="Times New Roman" w:hAnsi="Times New Roman" w:cs="Times New Roman"/>
        </w:rPr>
        <w:t xml:space="preserve"> along with their standard errors</w:t>
      </w:r>
      <w:r w:rsidR="00043BFD" w:rsidRPr="001F087E">
        <w:rPr>
          <w:rFonts w:ascii="Times New Roman" w:hAnsi="Times New Roman" w:cs="Times New Roman"/>
        </w:rPr>
        <w:t>,</w:t>
      </w:r>
      <w:r w:rsidRPr="001F087E">
        <w:rPr>
          <w:rFonts w:ascii="Times New Roman" w:hAnsi="Times New Roman" w:cs="Times New Roman"/>
        </w:rPr>
        <w:t xml:space="preserve"> in parentheses, are given for </w:t>
      </w:r>
      <w:proofErr w:type="spellStart"/>
      <w:r w:rsidR="0010041A" w:rsidRPr="001F087E">
        <w:rPr>
          <w:rFonts w:ascii="Times New Roman" w:hAnsi="Times New Roman" w:cs="Times New Roman"/>
        </w:rPr>
        <w:t>i</w:t>
      </w:r>
      <w:proofErr w:type="spellEnd"/>
      <w:r w:rsidR="0010041A" w:rsidRPr="001F087E">
        <w:rPr>
          <w:rFonts w:ascii="Times New Roman" w:hAnsi="Times New Roman" w:cs="Times New Roman"/>
        </w:rPr>
        <w:t xml:space="preserve">) </w:t>
      </w:r>
      <w:r w:rsidRPr="001F087E">
        <w:rPr>
          <w:rFonts w:ascii="Times New Roman" w:hAnsi="Times New Roman" w:cs="Times New Roman"/>
        </w:rPr>
        <w:t xml:space="preserve">density dependence (ρ) and </w:t>
      </w:r>
      <w:r w:rsidR="0010041A" w:rsidRPr="001F087E">
        <w:rPr>
          <w:rFonts w:ascii="Times New Roman" w:hAnsi="Times New Roman" w:cs="Times New Roman"/>
        </w:rPr>
        <w:t xml:space="preserve">ii) </w:t>
      </w:r>
      <w:r w:rsidRPr="001F087E">
        <w:rPr>
          <w:rFonts w:ascii="Times New Roman" w:hAnsi="Times New Roman" w:cs="Times New Roman"/>
        </w:rPr>
        <w:t xml:space="preserve">the log-ratio </w:t>
      </w:r>
      <w:r w:rsidRPr="001F087E">
        <w:rPr>
          <w:rFonts w:ascii="Times New Roman" w:eastAsiaTheme="minorEastAsia" w:hAnsi="Times New Roman" w:cs="Times New Roman"/>
        </w:rPr>
        <w:t>of expected abundance in the initial year (</w:t>
      </w:r>
      <w:r w:rsidRPr="001F087E">
        <w:rPr>
          <w:rFonts w:ascii="Times New Roman" w:eastAsiaTheme="minorEastAsia" w:hAnsi="Times New Roman" w:cs="Times New Roman"/>
          <w:i/>
        </w:rPr>
        <w:t>t</w:t>
      </w:r>
      <w:r w:rsidRPr="001F087E">
        <w:rPr>
          <w:rFonts w:ascii="Times New Roman" w:eastAsiaTheme="minorEastAsia" w:hAnsi="Times New Roman" w:cs="Times New Roman"/>
        </w:rPr>
        <w:t>=1) and the median of the stationary distribution for abundance at equilibrium</w:t>
      </w:r>
      <w:r w:rsidRPr="001F087E">
        <w:rPr>
          <w:rFonts w:ascii="Times New Roman" w:hAnsi="Times New Roman" w:cs="Times New Roman"/>
        </w:rPr>
        <w:t xml:space="preserve"> (ϕ).</w:t>
      </w:r>
      <w:r w:rsidR="00F034D4" w:rsidRPr="001F087E">
        <w:rPr>
          <w:rFonts w:ascii="Times New Roman" w:hAnsi="Times New Roman" w:cs="Times New Roman"/>
        </w:rPr>
        <w:t xml:space="preserve"> Dashed lines display the mean </w:t>
      </w:r>
      <w:r w:rsidR="0010041A" w:rsidRPr="001F087E">
        <w:rPr>
          <w:rFonts w:ascii="Times New Roman" w:hAnsi="Times New Roman" w:cs="Times New Roman"/>
        </w:rPr>
        <w:t>log biomass</w:t>
      </w:r>
      <w:r w:rsidR="00F034D4" w:rsidRPr="001F087E">
        <w:rPr>
          <w:rFonts w:ascii="Times New Roman" w:hAnsi="Times New Roman" w:cs="Times New Roman"/>
        </w:rPr>
        <w:t xml:space="preserve"> for each hypothesized stock.</w:t>
      </w:r>
      <w:commentRangeEnd w:id="27"/>
      <w:r w:rsidR="00A56081" w:rsidRPr="001F087E">
        <w:rPr>
          <w:rStyle w:val="CommentReference"/>
          <w:rFonts w:ascii="Times New Roman" w:hAnsi="Times New Roman" w:cs="Times New Roman"/>
        </w:rPr>
        <w:commentReference w:id="27"/>
      </w:r>
    </w:p>
    <w:p w14:paraId="69DE317B" w14:textId="77777777" w:rsidR="0010041A" w:rsidRPr="001F087E" w:rsidRDefault="0010041A">
      <w:pPr>
        <w:spacing w:after="200" w:line="240" w:lineRule="auto"/>
        <w:jc w:val="left"/>
        <w:rPr>
          <w:rFonts w:ascii="Times New Roman" w:hAnsi="Times New Roman" w:cs="Times New Roman"/>
        </w:rPr>
      </w:pPr>
    </w:p>
    <w:p w14:paraId="51EB55B5" w14:textId="4DED0645" w:rsidR="0010041A" w:rsidRPr="001F087E" w:rsidRDefault="003906B3" w:rsidP="00326A02">
      <w:pPr>
        <w:spacing w:after="200"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191665E0" wp14:editId="7322D0DC">
            <wp:extent cx="3058674" cy="3058674"/>
            <wp:effectExtent l="0" t="0" r="889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omega.png"/>
                    <pic:cNvPicPr/>
                  </pic:nvPicPr>
                  <pic:blipFill>
                    <a:blip r:embed="rId12">
                      <a:extLst>
                        <a:ext uri="{28A0092B-C50C-407E-A947-70E740481C1C}">
                          <a14:useLocalDpi xmlns:a14="http://schemas.microsoft.com/office/drawing/2010/main" val="0"/>
                        </a:ext>
                      </a:extLst>
                    </a:blip>
                    <a:stretch>
                      <a:fillRect/>
                    </a:stretch>
                  </pic:blipFill>
                  <pic:spPr>
                    <a:xfrm>
                      <a:off x="0" y="0"/>
                      <a:ext cx="3058674" cy="3058674"/>
                    </a:xfrm>
                    <a:prstGeom prst="rect">
                      <a:avLst/>
                    </a:prstGeom>
                  </pic:spPr>
                </pic:pic>
              </a:graphicData>
            </a:graphic>
          </wp:inline>
        </w:drawing>
      </w:r>
    </w:p>
    <w:p w14:paraId="1F6FC56A" w14:textId="2CBAC202" w:rsidR="00381F05" w:rsidRPr="001F087E" w:rsidRDefault="00A04EA4" w:rsidP="000A49AC">
      <w:pPr>
        <w:spacing w:after="200" w:line="240" w:lineRule="auto"/>
        <w:jc w:val="left"/>
        <w:rPr>
          <w:rFonts w:ascii="Times New Roman" w:hAnsi="Times New Roman" w:cs="Times New Roman"/>
        </w:rPr>
      </w:pPr>
      <w:proofErr w:type="gramStart"/>
      <w:r>
        <w:rPr>
          <w:rFonts w:ascii="Times New Roman" w:hAnsi="Times New Roman" w:cs="Times New Roman"/>
        </w:rPr>
        <w:t>Fig.</w:t>
      </w:r>
      <w:proofErr w:type="gramEnd"/>
      <w:r w:rsidR="0010041A" w:rsidRPr="001F087E">
        <w:rPr>
          <w:rFonts w:ascii="Times New Roman" w:hAnsi="Times New Roman" w:cs="Times New Roman"/>
        </w:rPr>
        <w:t xml:space="preserve"> </w:t>
      </w:r>
      <w:bookmarkStart w:id="29" w:name="fig_omega"/>
      <w:r w:rsidR="0010041A" w:rsidRPr="001F087E">
        <w:rPr>
          <w:rFonts w:ascii="Times New Roman" w:hAnsi="Times New Roman" w:cs="Times New Roman"/>
        </w:rPr>
        <w:fldChar w:fldCharType="begin"/>
      </w:r>
      <w:r w:rsidR="0010041A" w:rsidRPr="001F087E">
        <w:rPr>
          <w:rFonts w:ascii="Times New Roman" w:hAnsi="Times New Roman" w:cs="Times New Roman"/>
        </w:rPr>
        <w:instrText xml:space="preserve"> SEQ Figure \* MERGEFORMAT </w:instrText>
      </w:r>
      <w:r w:rsidR="0010041A" w:rsidRPr="001F087E">
        <w:rPr>
          <w:rFonts w:ascii="Times New Roman" w:hAnsi="Times New Roman" w:cs="Times New Roman"/>
        </w:rPr>
        <w:fldChar w:fldCharType="separate"/>
      </w:r>
      <w:r w:rsidR="00A20FDF" w:rsidRPr="001F087E">
        <w:rPr>
          <w:rFonts w:ascii="Times New Roman" w:hAnsi="Times New Roman" w:cs="Times New Roman"/>
          <w:noProof/>
        </w:rPr>
        <w:t>5</w:t>
      </w:r>
      <w:r w:rsidR="0010041A" w:rsidRPr="001F087E">
        <w:rPr>
          <w:rFonts w:ascii="Times New Roman" w:hAnsi="Times New Roman" w:cs="Times New Roman"/>
        </w:rPr>
        <w:fldChar w:fldCharType="end"/>
      </w:r>
      <w:bookmarkEnd w:id="29"/>
      <w:r w:rsidR="0010041A" w:rsidRPr="001F087E">
        <w:rPr>
          <w:rFonts w:ascii="Times New Roman" w:hAnsi="Times New Roman" w:cs="Times New Roman"/>
        </w:rPr>
        <w:t xml:space="preserve">. Spatial variation in productivity </w:t>
      </w:r>
      <w:r w:rsidR="00326A02" w:rsidRPr="001F087E">
        <w:rPr>
          <w:rFonts w:ascii="Times New Roman" w:hAnsi="Times New Roman" w:cs="Times New Roman"/>
        </w:rPr>
        <w:t>(E</w:t>
      </w:r>
      <w:r w:rsidR="0010041A" w:rsidRPr="001F087E">
        <w:rPr>
          <w:rFonts w:ascii="Times New Roman" w:hAnsi="Times New Roman" w:cs="Times New Roman"/>
          <w:vertAlign w:val="subscript"/>
        </w:rPr>
        <w:t>Ω</w:t>
      </w:r>
      <w:r w:rsidR="00326A02" w:rsidRPr="001F087E">
        <w:rPr>
          <w:rFonts w:ascii="Times New Roman" w:hAnsi="Times New Roman" w:cs="Times New Roman"/>
        </w:rPr>
        <w:t>) displayed using inverse distance weighting</w:t>
      </w:r>
      <w:r w:rsidR="0010041A" w:rsidRPr="001F087E">
        <w:rPr>
          <w:rFonts w:ascii="Times New Roman" w:hAnsi="Times New Roman" w:cs="Times New Roman"/>
        </w:rPr>
        <w:t>, where colors are proportional to the estimated value. Vertical solid line demark</w:t>
      </w:r>
      <w:r w:rsidR="00326A02" w:rsidRPr="001F087E">
        <w:rPr>
          <w:rFonts w:ascii="Times New Roman" w:hAnsi="Times New Roman" w:cs="Times New Roman"/>
        </w:rPr>
        <w:t>s</w:t>
      </w:r>
      <w:r w:rsidR="0010041A" w:rsidRPr="001F087E">
        <w:rPr>
          <w:rFonts w:ascii="Times New Roman" w:hAnsi="Times New Roman" w:cs="Times New Roman"/>
        </w:rPr>
        <w:t xml:space="preserve"> hypothesized stock bo</w:t>
      </w:r>
      <w:r w:rsidR="00326A02" w:rsidRPr="001F087E">
        <w:rPr>
          <w:rFonts w:ascii="Times New Roman" w:hAnsi="Times New Roman" w:cs="Times New Roman"/>
        </w:rPr>
        <w:t>undary</w:t>
      </w:r>
      <w:r w:rsidR="003906B3" w:rsidRPr="001F087E">
        <w:rPr>
          <w:rFonts w:ascii="Times New Roman" w:hAnsi="Times New Roman" w:cs="Times New Roman"/>
        </w:rPr>
        <w:t xml:space="preserve"> and vertical dashed lines demark hypothesized stocks which were pruned from the final regression tree</w:t>
      </w:r>
      <w:r w:rsidR="0010041A" w:rsidRPr="001F087E">
        <w:rPr>
          <w:rFonts w:ascii="Times New Roman" w:hAnsi="Times New Roman" w:cs="Times New Roman"/>
        </w:rPr>
        <w:t>.</w:t>
      </w:r>
    </w:p>
    <w:p w14:paraId="6F055B24" w14:textId="77777777" w:rsidR="00A20FDF" w:rsidRPr="001F087E" w:rsidRDefault="00A20FDF" w:rsidP="00A20FDF">
      <w:pPr>
        <w:spacing w:after="200" w:line="240" w:lineRule="auto"/>
        <w:jc w:val="left"/>
        <w:rPr>
          <w:rFonts w:ascii="Times New Roman" w:hAnsi="Times New Roman" w:cs="Times New Roman"/>
        </w:rPr>
      </w:pPr>
    </w:p>
    <w:p w14:paraId="3B8673C2" w14:textId="77777777" w:rsidR="00A20FDF" w:rsidRPr="001F087E" w:rsidRDefault="00A20FDF" w:rsidP="00A20FDF">
      <w:pPr>
        <w:spacing w:line="240" w:lineRule="auto"/>
        <w:jc w:val="center"/>
        <w:rPr>
          <w:rFonts w:ascii="Times New Roman" w:hAnsi="Times New Roman" w:cs="Times New Roman"/>
        </w:rPr>
      </w:pPr>
      <w:r w:rsidRPr="001F087E">
        <w:rPr>
          <w:rFonts w:ascii="Times New Roman" w:hAnsi="Times New Roman" w:cs="Times New Roman"/>
          <w:noProof/>
          <w:lang w:val="en-GB" w:eastAsia="en-GB"/>
        </w:rPr>
        <w:lastRenderedPageBreak/>
        <w:drawing>
          <wp:inline distT="0" distB="0" distL="0" distR="0" wp14:anchorId="7C0A1C2B" wp14:editId="2AE78F97">
            <wp:extent cx="4572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stock.jpeg"/>
                    <pic:cNvPicPr/>
                  </pic:nvPicPr>
                  <pic:blipFill>
                    <a:blip r:embed="rId13">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3013A0BC" w14:textId="135F8909" w:rsidR="00A20FDF" w:rsidRPr="001F087E" w:rsidRDefault="00A04EA4" w:rsidP="00A20FDF">
      <w:pPr>
        <w:spacing w:line="240" w:lineRule="auto"/>
        <w:rPr>
          <w:rFonts w:ascii="Times New Roman" w:hAnsi="Times New Roman" w:cs="Times New Roman"/>
        </w:rPr>
      </w:pPr>
      <w:proofErr w:type="gramStart"/>
      <w:r>
        <w:rPr>
          <w:rFonts w:ascii="Times New Roman" w:hAnsi="Times New Roman" w:cs="Times New Roman"/>
        </w:rPr>
        <w:t>Fig.</w:t>
      </w:r>
      <w:proofErr w:type="gramEnd"/>
      <w:r w:rsidR="00A20FDF" w:rsidRPr="001F087E">
        <w:rPr>
          <w:rFonts w:ascii="Times New Roman" w:hAnsi="Times New Roman" w:cs="Times New Roman"/>
        </w:rPr>
        <w:t xml:space="preserve"> </w:t>
      </w:r>
      <w:bookmarkStart w:id="30" w:name="fig_stock"/>
      <w:r w:rsidR="00A20FDF" w:rsidRPr="001F087E">
        <w:rPr>
          <w:rFonts w:ascii="Times New Roman" w:hAnsi="Times New Roman" w:cs="Times New Roman"/>
        </w:rPr>
        <w:fldChar w:fldCharType="begin"/>
      </w:r>
      <w:r w:rsidR="00A20FDF" w:rsidRPr="001F087E">
        <w:rPr>
          <w:rFonts w:ascii="Times New Roman" w:hAnsi="Times New Roman" w:cs="Times New Roman"/>
        </w:rPr>
        <w:instrText xml:space="preserve"> SEQ Figure \* MERGEFORMAT </w:instrText>
      </w:r>
      <w:r w:rsidR="00A20FDF" w:rsidRPr="001F087E">
        <w:rPr>
          <w:rFonts w:ascii="Times New Roman" w:hAnsi="Times New Roman" w:cs="Times New Roman"/>
        </w:rPr>
        <w:fldChar w:fldCharType="separate"/>
      </w:r>
      <w:r w:rsidR="00A20FDF" w:rsidRPr="001F087E">
        <w:rPr>
          <w:rFonts w:ascii="Times New Roman" w:hAnsi="Times New Roman" w:cs="Times New Roman"/>
          <w:noProof/>
        </w:rPr>
        <w:t>6</w:t>
      </w:r>
      <w:r w:rsidR="00A20FDF" w:rsidRPr="001F087E">
        <w:rPr>
          <w:rFonts w:ascii="Times New Roman" w:hAnsi="Times New Roman" w:cs="Times New Roman"/>
        </w:rPr>
        <w:fldChar w:fldCharType="end"/>
      </w:r>
      <w:bookmarkEnd w:id="30"/>
      <w:r w:rsidR="00A20FDF" w:rsidRPr="001F087E">
        <w:rPr>
          <w:rFonts w:ascii="Times New Roman" w:hAnsi="Times New Roman" w:cs="Times New Roman"/>
        </w:rPr>
        <w:t>. Cross validated relative error versus a complexity parameter (</w:t>
      </w:r>
      <w:proofErr w:type="spellStart"/>
      <w:r w:rsidR="00A20FDF" w:rsidRPr="001F087E">
        <w:rPr>
          <w:rFonts w:ascii="Times New Roman" w:hAnsi="Times New Roman" w:cs="Times New Roman"/>
        </w:rPr>
        <w:t>cp</w:t>
      </w:r>
      <w:proofErr w:type="spellEnd"/>
      <w:r w:rsidR="00A20FDF" w:rsidRPr="001F087E">
        <w:rPr>
          <w:rFonts w:ascii="Times New Roman" w:hAnsi="Times New Roman" w:cs="Times New Roman"/>
        </w:rPr>
        <w:t>) to determine optimal pruning, where splits define distinct stock boundaries. The large black dot represents the best number of splits, with the location of each split displayed in the upper left inset. Regression trees worked to partition the variation (minimize the within group variation) in Σ</w:t>
      </w:r>
      <w:r w:rsidR="00A20FDF" w:rsidRPr="001F087E">
        <w:rPr>
          <w:rFonts w:ascii="Times New Roman" w:hAnsi="Times New Roman" w:cs="Times New Roman"/>
          <w:vertAlign w:val="subscript"/>
        </w:rPr>
        <w:t>Ω</w:t>
      </w:r>
      <w:r w:rsidR="00A20FDF" w:rsidRPr="001F087E">
        <w:rPr>
          <w:rFonts w:ascii="Times New Roman" w:hAnsi="Times New Roman" w:cs="Times New Roman"/>
        </w:rPr>
        <w:t xml:space="preserve"> across a longitudinal gradient. </w:t>
      </w:r>
    </w:p>
    <w:p w14:paraId="6B7917DD" w14:textId="77777777" w:rsidR="00A20FDF" w:rsidRPr="001F087E" w:rsidRDefault="00A20FDF" w:rsidP="000A49AC">
      <w:pPr>
        <w:spacing w:after="200" w:line="240" w:lineRule="auto"/>
        <w:jc w:val="left"/>
        <w:rPr>
          <w:rFonts w:ascii="Times New Roman" w:hAnsi="Times New Roman" w:cs="Times New Roman"/>
        </w:rPr>
      </w:pPr>
    </w:p>
    <w:sectPr w:rsidR="00A20FDF" w:rsidRPr="001F087E" w:rsidSect="00601FBA">
      <w:pgSz w:w="11906" w:h="16838"/>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lli Johnson" w:date="2016-01-04T16:23:00Z" w:initials="KFJ">
    <w:p w14:paraId="6698B69F" w14:textId="57A645CA" w:rsidR="00857F63" w:rsidRDefault="00857F63">
      <w:pPr>
        <w:pStyle w:val="CommentText"/>
      </w:pPr>
      <w:r>
        <w:rPr>
          <w:rStyle w:val="CommentReference"/>
        </w:rPr>
        <w:annotationRef/>
      </w:r>
      <w:proofErr w:type="gramStart"/>
      <w:r w:rsidRPr="00A04EA4">
        <w:t>outline</w:t>
      </w:r>
      <w:proofErr w:type="gramEnd"/>
      <w:r w:rsidRPr="00A04EA4">
        <w:t xml:space="preserve"> the purpose of the paper and the main results, conclusions and recommendations using numbered statements</w:t>
      </w:r>
    </w:p>
  </w:comment>
  <w:comment w:id="3" w:author="Kelli Johnson" w:date="2016-01-04T16:23:00Z" w:initials="KFJ">
    <w:p w14:paraId="7CF6456E" w14:textId="35212CCF" w:rsidR="00857F63" w:rsidRDefault="00857F63">
      <w:pPr>
        <w:pStyle w:val="CommentText"/>
      </w:pPr>
      <w:r>
        <w:rPr>
          <w:rStyle w:val="CommentReference"/>
        </w:rPr>
        <w:annotationRef/>
      </w:r>
      <w:r>
        <w:t>If I need a different, or additional, example I can use abalone (</w:t>
      </w:r>
      <w:proofErr w:type="spellStart"/>
      <w:r>
        <w:t>Hilborn</w:t>
      </w:r>
      <w:proofErr w:type="spellEnd"/>
      <w:r>
        <w:t>)</w:t>
      </w:r>
    </w:p>
  </w:comment>
  <w:comment w:id="4" w:author="Kelli Johnson" w:date="2016-05-27T16:18:00Z" w:initials="KFJ">
    <w:p w14:paraId="4BF6AAB9" w14:textId="45F3056C" w:rsidR="00857F63" w:rsidRDefault="00857F63">
      <w:pPr>
        <w:pStyle w:val="CommentText"/>
      </w:pPr>
      <w:r>
        <w:rPr>
          <w:rStyle w:val="CommentReference"/>
        </w:rPr>
        <w:annotationRef/>
      </w:r>
      <w:r>
        <w:t>Need to update this number to 2015</w:t>
      </w:r>
    </w:p>
  </w:comment>
  <w:comment w:id="8" w:author="Punt, Andre (O&amp;A, Hobart)" w:date="2016-01-04T16:23:00Z" w:initials="PA(H">
    <w:p w14:paraId="42CFA7B2" w14:textId="3E1F7A46" w:rsidR="00857F63" w:rsidRDefault="00857F63" w:rsidP="007C33C4">
      <w:pPr>
        <w:pStyle w:val="CommentText"/>
      </w:pPr>
      <w:r>
        <w:rPr>
          <w:rStyle w:val="CommentReference"/>
        </w:rPr>
        <w:annotationRef/>
      </w:r>
      <w:r>
        <w:t xml:space="preserve">Are there many zeros – can the simply be ignored. </w:t>
      </w:r>
    </w:p>
    <w:p w14:paraId="7DEB1206" w14:textId="546FD9EF" w:rsidR="00857F63" w:rsidRDefault="00857F63" w:rsidP="007C33C4">
      <w:pPr>
        <w:pStyle w:val="CommentText"/>
      </w:pPr>
      <w:r>
        <w:t>KFJ: is there a way to do a delta-GLMM such that zeros can be modelled or do I need to redo the analysis with a small constant added to the zero measurements and see if the results differ?</w:t>
      </w:r>
    </w:p>
  </w:comment>
  <w:comment w:id="11" w:author="Kelli Johnson" w:date="2016-01-04T16:23:00Z" w:initials="KFJ">
    <w:p w14:paraId="63DA43C1" w14:textId="620D2367" w:rsidR="00857F63" w:rsidRDefault="00857F63">
      <w:pPr>
        <w:pStyle w:val="CommentText"/>
      </w:pPr>
      <w:r>
        <w:rPr>
          <w:rStyle w:val="CommentReference"/>
        </w:rPr>
        <w:annotationRef/>
      </w:r>
      <w:r>
        <w:t>Include more details on how the mesh was selected.</w:t>
      </w:r>
    </w:p>
  </w:comment>
  <w:comment w:id="12" w:author="Kelli Johnson" w:date="2016-01-04T16:23:00Z" w:initials="KFJ">
    <w:p w14:paraId="75A8DC57" w14:textId="3A7CF0A6" w:rsidR="00857F63" w:rsidRDefault="00857F63">
      <w:pPr>
        <w:pStyle w:val="CommentText"/>
      </w:pPr>
      <w:r>
        <w:rPr>
          <w:rStyle w:val="CommentReference"/>
        </w:rPr>
        <w:annotationRef/>
      </w:r>
      <w:r>
        <w:t>JTT suggestion, need to flush out.</w:t>
      </w:r>
    </w:p>
  </w:comment>
  <w:comment w:id="13" w:author="Kelli Johnson" w:date="2016-01-04T16:23:00Z" w:initials="KFJ">
    <w:p w14:paraId="7AF4A64A" w14:textId="5EF06B0F" w:rsidR="00857F63" w:rsidRDefault="00857F63">
      <w:pPr>
        <w:pStyle w:val="CommentText"/>
      </w:pPr>
      <w:r>
        <w:rPr>
          <w:rStyle w:val="CommentReference"/>
        </w:rPr>
        <w:annotationRef/>
      </w:r>
      <w:r>
        <w:t>Define the interpretation of density dependence and productivity.</w:t>
      </w:r>
    </w:p>
  </w:comment>
  <w:comment w:id="14" w:author="Punt, Andre (O&amp;A, Hobart)" w:date="2016-01-04T16:23:00Z" w:initials="PA(H">
    <w:p w14:paraId="619AA974" w14:textId="631786CE" w:rsidR="00857F63" w:rsidRDefault="00857F63">
      <w:pPr>
        <w:pStyle w:val="CommentText"/>
      </w:pPr>
      <w:r>
        <w:rPr>
          <w:rStyle w:val="CommentReference"/>
        </w:rPr>
        <w:annotationRef/>
      </w:r>
      <w:r>
        <w:t>AEP - Needs to be justified</w:t>
      </w:r>
    </w:p>
  </w:comment>
  <w:comment w:id="15" w:author="Kelli Johnson" w:date="2016-01-04T16:23:00Z" w:initials="KFJ">
    <w:p w14:paraId="48DA9B1B" w14:textId="4808D57C" w:rsidR="00857F63" w:rsidRDefault="00857F63">
      <w:pPr>
        <w:pStyle w:val="CommentText"/>
      </w:pPr>
      <w:r>
        <w:rPr>
          <w:rStyle w:val="CommentReference"/>
        </w:rPr>
        <w:annotationRef/>
      </w:r>
      <w:r>
        <w:t>This sentence may need more work and a better transition to talking about the downfalls of historical methods may be needed.</w:t>
      </w:r>
    </w:p>
  </w:comment>
  <w:comment w:id="17" w:author="Kelli Johnson" w:date="2016-01-04T16:23:00Z" w:initials="KFJ">
    <w:p w14:paraId="2CC3C711" w14:textId="77777777" w:rsidR="00857F63" w:rsidRDefault="00857F63" w:rsidP="000F16A8">
      <w:pPr>
        <w:pStyle w:val="CommentText"/>
      </w:pPr>
      <w:r>
        <w:rPr>
          <w:rStyle w:val="CommentReference"/>
        </w:rPr>
        <w:annotationRef/>
      </w:r>
      <w:r>
        <w:t>JTT reference, need to look up and see if it is appropriate.</w:t>
      </w:r>
    </w:p>
  </w:comment>
  <w:comment w:id="21" w:author="Kelli Johnson" w:date="2016-01-04T16:23:00Z" w:initials="KFJ">
    <w:p w14:paraId="3E31CDCF" w14:textId="44C35737" w:rsidR="00857F63" w:rsidRDefault="00857F63">
      <w:pPr>
        <w:pStyle w:val="CommentText"/>
      </w:pPr>
      <w:r>
        <w:rPr>
          <w:rStyle w:val="CommentReference"/>
        </w:rPr>
        <w:annotationRef/>
      </w:r>
      <w:r>
        <w:t>Need to delineate between dashed and solid line currents.</w:t>
      </w:r>
    </w:p>
  </w:comment>
  <w:comment w:id="22" w:author="Kelli Johnson" w:date="2016-01-04T16:23:00Z" w:initials="KFJ">
    <w:p w14:paraId="1B9757ED" w14:textId="27D64557" w:rsidR="00857F63" w:rsidRDefault="00857F63">
      <w:pPr>
        <w:pStyle w:val="CommentText"/>
      </w:pPr>
      <w:r>
        <w:rPr>
          <w:rStyle w:val="CommentReference"/>
        </w:rPr>
        <w:annotationRef/>
      </w:r>
      <w:r>
        <w:t>Need bigger dots or something because it is hard to see</w:t>
      </w:r>
    </w:p>
  </w:comment>
  <w:comment w:id="27" w:author="Kelli Johnson" w:date="2016-01-04T16:23:00Z" w:initials="KFJ">
    <w:p w14:paraId="45ECA4D0" w14:textId="02AF8258" w:rsidR="00857F63" w:rsidRDefault="00857F63">
      <w:pPr>
        <w:pStyle w:val="CommentText"/>
      </w:pPr>
      <w:r>
        <w:rPr>
          <w:rStyle w:val="CommentReference"/>
        </w:rPr>
        <w:annotationRef/>
      </w:r>
      <w:r>
        <w:t xml:space="preserve">TODO: </w:t>
      </w:r>
      <w:r>
        <w:rPr>
          <w:rStyle w:val="CommentReference"/>
        </w:rPr>
        <w:annotationRef/>
      </w:r>
      <w:r>
        <w:t xml:space="preserve">Not sure of the y-axis label on this plot.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406"/>
    <w:multiLevelType w:val="hybridMultilevel"/>
    <w:tmpl w:val="C49885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C71F71"/>
    <w:multiLevelType w:val="hybridMultilevel"/>
    <w:tmpl w:val="D7101CB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1F0F06D"/>
    <w:multiLevelType w:val="multilevel"/>
    <w:tmpl w:val="99AAB7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4227C7D"/>
    <w:multiLevelType w:val="hybridMultilevel"/>
    <w:tmpl w:val="AA8EBA9A"/>
    <w:lvl w:ilvl="0" w:tplc="10F4AA82">
      <w:start w:val="8981"/>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499F1A18"/>
    <w:multiLevelType w:val="hybridMultilevel"/>
    <w:tmpl w:val="7EB44E4E"/>
    <w:lvl w:ilvl="0" w:tplc="5E0443D4">
      <w:start w:val="898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9236214"/>
    <w:multiLevelType w:val="hybridMultilevel"/>
    <w:tmpl w:val="ADA04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22918"/>
    <w:multiLevelType w:val="hybridMultilevel"/>
    <w:tmpl w:val="745C4CA0"/>
    <w:lvl w:ilvl="0" w:tplc="E278D4F6">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6190F9F"/>
    <w:multiLevelType w:val="hybridMultilevel"/>
    <w:tmpl w:val="50DECBEC"/>
    <w:lvl w:ilvl="0" w:tplc="D6DE91F8">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694014D5"/>
    <w:multiLevelType w:val="hybridMultilevel"/>
    <w:tmpl w:val="1E54D3A0"/>
    <w:lvl w:ilvl="0" w:tplc="66B22A88">
      <w:start w:val="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7"/>
  </w:num>
  <w:num w:numId="6">
    <w:abstractNumId w:val="8"/>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0467"/>
    <w:rsid w:val="000043DB"/>
    <w:rsid w:val="0000745F"/>
    <w:rsid w:val="00007F70"/>
    <w:rsid w:val="00011C8B"/>
    <w:rsid w:val="00012492"/>
    <w:rsid w:val="0002052C"/>
    <w:rsid w:val="00020C32"/>
    <w:rsid w:val="00023F1D"/>
    <w:rsid w:val="00026198"/>
    <w:rsid w:val="00040ED6"/>
    <w:rsid w:val="00043BFD"/>
    <w:rsid w:val="00044F48"/>
    <w:rsid w:val="00046697"/>
    <w:rsid w:val="00046DEF"/>
    <w:rsid w:val="0004733C"/>
    <w:rsid w:val="0005063D"/>
    <w:rsid w:val="00052835"/>
    <w:rsid w:val="000548E2"/>
    <w:rsid w:val="00056ED1"/>
    <w:rsid w:val="00060398"/>
    <w:rsid w:val="00064084"/>
    <w:rsid w:val="00066715"/>
    <w:rsid w:val="00073E9C"/>
    <w:rsid w:val="0007508F"/>
    <w:rsid w:val="00080719"/>
    <w:rsid w:val="00093858"/>
    <w:rsid w:val="00093EB8"/>
    <w:rsid w:val="00094492"/>
    <w:rsid w:val="000967CB"/>
    <w:rsid w:val="000A2B65"/>
    <w:rsid w:val="000A49AC"/>
    <w:rsid w:val="000E5FCD"/>
    <w:rsid w:val="000F0662"/>
    <w:rsid w:val="000F0AF7"/>
    <w:rsid w:val="000F0C8E"/>
    <w:rsid w:val="000F16A8"/>
    <w:rsid w:val="0010041A"/>
    <w:rsid w:val="001108B3"/>
    <w:rsid w:val="001137FF"/>
    <w:rsid w:val="001145F7"/>
    <w:rsid w:val="00123E34"/>
    <w:rsid w:val="00126AE5"/>
    <w:rsid w:val="00127A23"/>
    <w:rsid w:val="00130891"/>
    <w:rsid w:val="00134F9E"/>
    <w:rsid w:val="0013507E"/>
    <w:rsid w:val="0014120F"/>
    <w:rsid w:val="0014138C"/>
    <w:rsid w:val="00145B49"/>
    <w:rsid w:val="00146883"/>
    <w:rsid w:val="00150077"/>
    <w:rsid w:val="00153365"/>
    <w:rsid w:val="00156A2D"/>
    <w:rsid w:val="001617F9"/>
    <w:rsid w:val="001632C8"/>
    <w:rsid w:val="00171120"/>
    <w:rsid w:val="0017179F"/>
    <w:rsid w:val="001719FC"/>
    <w:rsid w:val="00173B80"/>
    <w:rsid w:val="00182A03"/>
    <w:rsid w:val="001958BA"/>
    <w:rsid w:val="001A0806"/>
    <w:rsid w:val="001A25BD"/>
    <w:rsid w:val="001A3727"/>
    <w:rsid w:val="001A72F1"/>
    <w:rsid w:val="001B45CC"/>
    <w:rsid w:val="001B5174"/>
    <w:rsid w:val="001C15D7"/>
    <w:rsid w:val="001C79D1"/>
    <w:rsid w:val="001D1E3C"/>
    <w:rsid w:val="001E21F9"/>
    <w:rsid w:val="001E58DA"/>
    <w:rsid w:val="001E5A78"/>
    <w:rsid w:val="001F087E"/>
    <w:rsid w:val="00207DAA"/>
    <w:rsid w:val="00207F37"/>
    <w:rsid w:val="00215112"/>
    <w:rsid w:val="00216853"/>
    <w:rsid w:val="002207E9"/>
    <w:rsid w:val="00230CFA"/>
    <w:rsid w:val="00232106"/>
    <w:rsid w:val="00233235"/>
    <w:rsid w:val="0024515A"/>
    <w:rsid w:val="00262539"/>
    <w:rsid w:val="002718FA"/>
    <w:rsid w:val="00285CF7"/>
    <w:rsid w:val="00295F3E"/>
    <w:rsid w:val="002A1CF0"/>
    <w:rsid w:val="002A4551"/>
    <w:rsid w:val="002A5C61"/>
    <w:rsid w:val="002A5F60"/>
    <w:rsid w:val="002A630F"/>
    <w:rsid w:val="002A7A27"/>
    <w:rsid w:val="002A7B6C"/>
    <w:rsid w:val="002B1B02"/>
    <w:rsid w:val="002B6FA9"/>
    <w:rsid w:val="002C46C6"/>
    <w:rsid w:val="002F281A"/>
    <w:rsid w:val="002F3C5B"/>
    <w:rsid w:val="002F4DD4"/>
    <w:rsid w:val="002F7B27"/>
    <w:rsid w:val="002F7E44"/>
    <w:rsid w:val="00303172"/>
    <w:rsid w:val="00316093"/>
    <w:rsid w:val="003205B2"/>
    <w:rsid w:val="003205E6"/>
    <w:rsid w:val="003244A0"/>
    <w:rsid w:val="00326A02"/>
    <w:rsid w:val="00331577"/>
    <w:rsid w:val="00337083"/>
    <w:rsid w:val="0033782F"/>
    <w:rsid w:val="003422DC"/>
    <w:rsid w:val="00343DB2"/>
    <w:rsid w:val="0034440D"/>
    <w:rsid w:val="00360EC4"/>
    <w:rsid w:val="00362B3F"/>
    <w:rsid w:val="003731CD"/>
    <w:rsid w:val="00373D08"/>
    <w:rsid w:val="00381F05"/>
    <w:rsid w:val="0038208C"/>
    <w:rsid w:val="003854F9"/>
    <w:rsid w:val="0039002C"/>
    <w:rsid w:val="003906B3"/>
    <w:rsid w:val="0039558A"/>
    <w:rsid w:val="00396187"/>
    <w:rsid w:val="0039683D"/>
    <w:rsid w:val="003A5F62"/>
    <w:rsid w:val="003A6D3C"/>
    <w:rsid w:val="003B1108"/>
    <w:rsid w:val="003B1BAB"/>
    <w:rsid w:val="003B1E66"/>
    <w:rsid w:val="003B4407"/>
    <w:rsid w:val="003D3FD2"/>
    <w:rsid w:val="003E3A84"/>
    <w:rsid w:val="003E3E8B"/>
    <w:rsid w:val="003F10D8"/>
    <w:rsid w:val="003F4A9D"/>
    <w:rsid w:val="003F5A1F"/>
    <w:rsid w:val="003F7086"/>
    <w:rsid w:val="004079F8"/>
    <w:rsid w:val="00410BBD"/>
    <w:rsid w:val="00411EFC"/>
    <w:rsid w:val="00415A15"/>
    <w:rsid w:val="004170EB"/>
    <w:rsid w:val="00421BA5"/>
    <w:rsid w:val="0044143C"/>
    <w:rsid w:val="00443871"/>
    <w:rsid w:val="00443E3E"/>
    <w:rsid w:val="00444C9B"/>
    <w:rsid w:val="004657F2"/>
    <w:rsid w:val="00490151"/>
    <w:rsid w:val="00493D7A"/>
    <w:rsid w:val="00494C02"/>
    <w:rsid w:val="004A5EAD"/>
    <w:rsid w:val="004C0F3D"/>
    <w:rsid w:val="004C3087"/>
    <w:rsid w:val="004C4D24"/>
    <w:rsid w:val="004D0D9F"/>
    <w:rsid w:val="004D2A17"/>
    <w:rsid w:val="004D321E"/>
    <w:rsid w:val="004D5B5E"/>
    <w:rsid w:val="004D7B44"/>
    <w:rsid w:val="004E29B3"/>
    <w:rsid w:val="004E30FE"/>
    <w:rsid w:val="004E5585"/>
    <w:rsid w:val="004E7FC1"/>
    <w:rsid w:val="004F2D7A"/>
    <w:rsid w:val="004F40A8"/>
    <w:rsid w:val="004F4227"/>
    <w:rsid w:val="004F4D0B"/>
    <w:rsid w:val="00507FD1"/>
    <w:rsid w:val="005315EE"/>
    <w:rsid w:val="00535213"/>
    <w:rsid w:val="00537D38"/>
    <w:rsid w:val="00540BD3"/>
    <w:rsid w:val="00542162"/>
    <w:rsid w:val="005429F2"/>
    <w:rsid w:val="005435CB"/>
    <w:rsid w:val="00545665"/>
    <w:rsid w:val="00545D3E"/>
    <w:rsid w:val="00546920"/>
    <w:rsid w:val="005519D1"/>
    <w:rsid w:val="00564BF3"/>
    <w:rsid w:val="00570F0E"/>
    <w:rsid w:val="00572076"/>
    <w:rsid w:val="0058100A"/>
    <w:rsid w:val="005821C5"/>
    <w:rsid w:val="00584C4A"/>
    <w:rsid w:val="00585077"/>
    <w:rsid w:val="00590D07"/>
    <w:rsid w:val="00597F4D"/>
    <w:rsid w:val="005A2E52"/>
    <w:rsid w:val="005A7D4E"/>
    <w:rsid w:val="005B129F"/>
    <w:rsid w:val="005B1663"/>
    <w:rsid w:val="005B17A9"/>
    <w:rsid w:val="005B18B9"/>
    <w:rsid w:val="005B2C0A"/>
    <w:rsid w:val="005B68ED"/>
    <w:rsid w:val="005B735B"/>
    <w:rsid w:val="005C5CED"/>
    <w:rsid w:val="005E0272"/>
    <w:rsid w:val="00601ED2"/>
    <w:rsid w:val="00601FBA"/>
    <w:rsid w:val="00617704"/>
    <w:rsid w:val="00621193"/>
    <w:rsid w:val="0062744E"/>
    <w:rsid w:val="006321CA"/>
    <w:rsid w:val="006334CB"/>
    <w:rsid w:val="00634EE5"/>
    <w:rsid w:val="006448B3"/>
    <w:rsid w:val="00647EBD"/>
    <w:rsid w:val="00652D53"/>
    <w:rsid w:val="006561C7"/>
    <w:rsid w:val="0065783D"/>
    <w:rsid w:val="00660748"/>
    <w:rsid w:val="00664BFC"/>
    <w:rsid w:val="0067100A"/>
    <w:rsid w:val="006803E9"/>
    <w:rsid w:val="006843C0"/>
    <w:rsid w:val="00691794"/>
    <w:rsid w:val="006939A4"/>
    <w:rsid w:val="00693F53"/>
    <w:rsid w:val="006A7B22"/>
    <w:rsid w:val="006B10D5"/>
    <w:rsid w:val="006C1904"/>
    <w:rsid w:val="006C48D6"/>
    <w:rsid w:val="006D49B7"/>
    <w:rsid w:val="006E6808"/>
    <w:rsid w:val="006E743C"/>
    <w:rsid w:val="006F0EE3"/>
    <w:rsid w:val="00702037"/>
    <w:rsid w:val="00706AC6"/>
    <w:rsid w:val="00721355"/>
    <w:rsid w:val="00730571"/>
    <w:rsid w:val="00737BA1"/>
    <w:rsid w:val="00742831"/>
    <w:rsid w:val="00747EB7"/>
    <w:rsid w:val="00761C02"/>
    <w:rsid w:val="00770301"/>
    <w:rsid w:val="00776ADB"/>
    <w:rsid w:val="0078216B"/>
    <w:rsid w:val="0078499B"/>
    <w:rsid w:val="00784D58"/>
    <w:rsid w:val="007921F1"/>
    <w:rsid w:val="00793E41"/>
    <w:rsid w:val="007945B1"/>
    <w:rsid w:val="007967E7"/>
    <w:rsid w:val="007A109F"/>
    <w:rsid w:val="007A225A"/>
    <w:rsid w:val="007A4D35"/>
    <w:rsid w:val="007C1B90"/>
    <w:rsid w:val="007C33C4"/>
    <w:rsid w:val="007C516A"/>
    <w:rsid w:val="007C59D9"/>
    <w:rsid w:val="007D1417"/>
    <w:rsid w:val="007D48B2"/>
    <w:rsid w:val="007D5D7C"/>
    <w:rsid w:val="007E23ED"/>
    <w:rsid w:val="00805304"/>
    <w:rsid w:val="00820806"/>
    <w:rsid w:val="008251CE"/>
    <w:rsid w:val="008272BB"/>
    <w:rsid w:val="0083111F"/>
    <w:rsid w:val="008370F8"/>
    <w:rsid w:val="008377F1"/>
    <w:rsid w:val="00852334"/>
    <w:rsid w:val="00857F63"/>
    <w:rsid w:val="0086070E"/>
    <w:rsid w:val="00860BD1"/>
    <w:rsid w:val="00862025"/>
    <w:rsid w:val="008621EE"/>
    <w:rsid w:val="00862352"/>
    <w:rsid w:val="00873E88"/>
    <w:rsid w:val="00877BD2"/>
    <w:rsid w:val="00890A59"/>
    <w:rsid w:val="0089152F"/>
    <w:rsid w:val="00895DAC"/>
    <w:rsid w:val="008A0AE5"/>
    <w:rsid w:val="008A4F1F"/>
    <w:rsid w:val="008A60BB"/>
    <w:rsid w:val="008C0064"/>
    <w:rsid w:val="008C36DC"/>
    <w:rsid w:val="008C37E6"/>
    <w:rsid w:val="008C6D36"/>
    <w:rsid w:val="008C7588"/>
    <w:rsid w:val="008D3F42"/>
    <w:rsid w:val="008D6863"/>
    <w:rsid w:val="008E1EAB"/>
    <w:rsid w:val="008E7F2D"/>
    <w:rsid w:val="008F0CA6"/>
    <w:rsid w:val="008F45B2"/>
    <w:rsid w:val="00902232"/>
    <w:rsid w:val="0090412E"/>
    <w:rsid w:val="00907BFA"/>
    <w:rsid w:val="00912832"/>
    <w:rsid w:val="00920CDB"/>
    <w:rsid w:val="0092400D"/>
    <w:rsid w:val="00931D20"/>
    <w:rsid w:val="00952010"/>
    <w:rsid w:val="00954541"/>
    <w:rsid w:val="00960A38"/>
    <w:rsid w:val="00970F06"/>
    <w:rsid w:val="009767F2"/>
    <w:rsid w:val="00980E51"/>
    <w:rsid w:val="009843F5"/>
    <w:rsid w:val="00985CC4"/>
    <w:rsid w:val="00996A5C"/>
    <w:rsid w:val="009A52C0"/>
    <w:rsid w:val="009A78A9"/>
    <w:rsid w:val="009B0C00"/>
    <w:rsid w:val="009B1EC6"/>
    <w:rsid w:val="009C0870"/>
    <w:rsid w:val="009C44CF"/>
    <w:rsid w:val="009C6EC4"/>
    <w:rsid w:val="009D6D6A"/>
    <w:rsid w:val="009E32AF"/>
    <w:rsid w:val="009E4867"/>
    <w:rsid w:val="009F042C"/>
    <w:rsid w:val="00A045EF"/>
    <w:rsid w:val="00A04EA4"/>
    <w:rsid w:val="00A05C91"/>
    <w:rsid w:val="00A05F91"/>
    <w:rsid w:val="00A13CF5"/>
    <w:rsid w:val="00A20FDF"/>
    <w:rsid w:val="00A23714"/>
    <w:rsid w:val="00A317AE"/>
    <w:rsid w:val="00A33928"/>
    <w:rsid w:val="00A46188"/>
    <w:rsid w:val="00A46A13"/>
    <w:rsid w:val="00A47B1F"/>
    <w:rsid w:val="00A505A0"/>
    <w:rsid w:val="00A54A1F"/>
    <w:rsid w:val="00A56081"/>
    <w:rsid w:val="00A625A5"/>
    <w:rsid w:val="00A62A41"/>
    <w:rsid w:val="00A62FE5"/>
    <w:rsid w:val="00A638CF"/>
    <w:rsid w:val="00A64FBD"/>
    <w:rsid w:val="00A765F6"/>
    <w:rsid w:val="00A773A8"/>
    <w:rsid w:val="00A801F6"/>
    <w:rsid w:val="00A94F0D"/>
    <w:rsid w:val="00AA1AE5"/>
    <w:rsid w:val="00AA6AE9"/>
    <w:rsid w:val="00AB0325"/>
    <w:rsid w:val="00AB2D1B"/>
    <w:rsid w:val="00AB66D7"/>
    <w:rsid w:val="00AC3170"/>
    <w:rsid w:val="00AC4FB4"/>
    <w:rsid w:val="00AE2BE0"/>
    <w:rsid w:val="00AE3D47"/>
    <w:rsid w:val="00AE784C"/>
    <w:rsid w:val="00AF0B91"/>
    <w:rsid w:val="00AF4AED"/>
    <w:rsid w:val="00AF4DE8"/>
    <w:rsid w:val="00AF626F"/>
    <w:rsid w:val="00AF6EA8"/>
    <w:rsid w:val="00B100BC"/>
    <w:rsid w:val="00B25530"/>
    <w:rsid w:val="00B316F0"/>
    <w:rsid w:val="00B32930"/>
    <w:rsid w:val="00B34B01"/>
    <w:rsid w:val="00B3561E"/>
    <w:rsid w:val="00B35A60"/>
    <w:rsid w:val="00B3792B"/>
    <w:rsid w:val="00B47639"/>
    <w:rsid w:val="00B50791"/>
    <w:rsid w:val="00B537DD"/>
    <w:rsid w:val="00B5777F"/>
    <w:rsid w:val="00B63F9A"/>
    <w:rsid w:val="00B71036"/>
    <w:rsid w:val="00B71807"/>
    <w:rsid w:val="00B760AF"/>
    <w:rsid w:val="00B81BF1"/>
    <w:rsid w:val="00B859D0"/>
    <w:rsid w:val="00B85E4B"/>
    <w:rsid w:val="00B86B75"/>
    <w:rsid w:val="00B9419A"/>
    <w:rsid w:val="00B9530C"/>
    <w:rsid w:val="00BA0747"/>
    <w:rsid w:val="00BB6A92"/>
    <w:rsid w:val="00BC48D5"/>
    <w:rsid w:val="00BD2771"/>
    <w:rsid w:val="00BD5248"/>
    <w:rsid w:val="00BD7051"/>
    <w:rsid w:val="00BE72EC"/>
    <w:rsid w:val="00BF0F99"/>
    <w:rsid w:val="00BF22D9"/>
    <w:rsid w:val="00BF3D4A"/>
    <w:rsid w:val="00BF6C98"/>
    <w:rsid w:val="00C043B4"/>
    <w:rsid w:val="00C04FFD"/>
    <w:rsid w:val="00C06806"/>
    <w:rsid w:val="00C07367"/>
    <w:rsid w:val="00C13C2C"/>
    <w:rsid w:val="00C16B9B"/>
    <w:rsid w:val="00C251EA"/>
    <w:rsid w:val="00C36279"/>
    <w:rsid w:val="00C407B5"/>
    <w:rsid w:val="00C54509"/>
    <w:rsid w:val="00C54749"/>
    <w:rsid w:val="00C55B23"/>
    <w:rsid w:val="00C63BB2"/>
    <w:rsid w:val="00C642CA"/>
    <w:rsid w:val="00C65BEA"/>
    <w:rsid w:val="00C66372"/>
    <w:rsid w:val="00C711A1"/>
    <w:rsid w:val="00C77041"/>
    <w:rsid w:val="00C8046F"/>
    <w:rsid w:val="00C837C7"/>
    <w:rsid w:val="00C93838"/>
    <w:rsid w:val="00C93C4D"/>
    <w:rsid w:val="00C940BD"/>
    <w:rsid w:val="00C956D2"/>
    <w:rsid w:val="00C96739"/>
    <w:rsid w:val="00C972BA"/>
    <w:rsid w:val="00C97D78"/>
    <w:rsid w:val="00CA07D6"/>
    <w:rsid w:val="00CA438F"/>
    <w:rsid w:val="00CB2C3B"/>
    <w:rsid w:val="00CC541E"/>
    <w:rsid w:val="00CD7AD5"/>
    <w:rsid w:val="00CE22C1"/>
    <w:rsid w:val="00CF3F59"/>
    <w:rsid w:val="00CF445A"/>
    <w:rsid w:val="00D01F3B"/>
    <w:rsid w:val="00D02E66"/>
    <w:rsid w:val="00D0461A"/>
    <w:rsid w:val="00D078E5"/>
    <w:rsid w:val="00D40245"/>
    <w:rsid w:val="00D56541"/>
    <w:rsid w:val="00D618D0"/>
    <w:rsid w:val="00D6465C"/>
    <w:rsid w:val="00D7392B"/>
    <w:rsid w:val="00D74823"/>
    <w:rsid w:val="00D753E6"/>
    <w:rsid w:val="00D81D1B"/>
    <w:rsid w:val="00D83C91"/>
    <w:rsid w:val="00D84E87"/>
    <w:rsid w:val="00D85590"/>
    <w:rsid w:val="00D8655E"/>
    <w:rsid w:val="00D86A3A"/>
    <w:rsid w:val="00D918DB"/>
    <w:rsid w:val="00D928E4"/>
    <w:rsid w:val="00D975AE"/>
    <w:rsid w:val="00DA03C9"/>
    <w:rsid w:val="00DA7C63"/>
    <w:rsid w:val="00DB355F"/>
    <w:rsid w:val="00DD0832"/>
    <w:rsid w:val="00DD6E57"/>
    <w:rsid w:val="00DE0F07"/>
    <w:rsid w:val="00DF2CFC"/>
    <w:rsid w:val="00DF6A61"/>
    <w:rsid w:val="00DF7648"/>
    <w:rsid w:val="00E06272"/>
    <w:rsid w:val="00E06AF2"/>
    <w:rsid w:val="00E17804"/>
    <w:rsid w:val="00E26C7C"/>
    <w:rsid w:val="00E315A3"/>
    <w:rsid w:val="00E31BE2"/>
    <w:rsid w:val="00E327A4"/>
    <w:rsid w:val="00E40939"/>
    <w:rsid w:val="00E4301E"/>
    <w:rsid w:val="00E625B9"/>
    <w:rsid w:val="00E64EFB"/>
    <w:rsid w:val="00E65362"/>
    <w:rsid w:val="00E772C7"/>
    <w:rsid w:val="00E912FA"/>
    <w:rsid w:val="00EA0BBB"/>
    <w:rsid w:val="00EB2B90"/>
    <w:rsid w:val="00EB498A"/>
    <w:rsid w:val="00EB6A34"/>
    <w:rsid w:val="00EC04FD"/>
    <w:rsid w:val="00EC070F"/>
    <w:rsid w:val="00EC2C04"/>
    <w:rsid w:val="00EC3607"/>
    <w:rsid w:val="00EE2E0C"/>
    <w:rsid w:val="00EF41C5"/>
    <w:rsid w:val="00EF4492"/>
    <w:rsid w:val="00EF5675"/>
    <w:rsid w:val="00EF76D7"/>
    <w:rsid w:val="00F034D4"/>
    <w:rsid w:val="00F1124E"/>
    <w:rsid w:val="00F1465C"/>
    <w:rsid w:val="00F166BF"/>
    <w:rsid w:val="00F232D4"/>
    <w:rsid w:val="00F32C0D"/>
    <w:rsid w:val="00F53C70"/>
    <w:rsid w:val="00F5557D"/>
    <w:rsid w:val="00F64424"/>
    <w:rsid w:val="00F6487B"/>
    <w:rsid w:val="00F6746B"/>
    <w:rsid w:val="00F74071"/>
    <w:rsid w:val="00F7653E"/>
    <w:rsid w:val="00F843A6"/>
    <w:rsid w:val="00F875A6"/>
    <w:rsid w:val="00F930BB"/>
    <w:rsid w:val="00F937F4"/>
    <w:rsid w:val="00F95026"/>
    <w:rsid w:val="00F956A6"/>
    <w:rsid w:val="00FA05D3"/>
    <w:rsid w:val="00FA7F76"/>
    <w:rsid w:val="00FB26C8"/>
    <w:rsid w:val="00FB681B"/>
    <w:rsid w:val="00FC1030"/>
    <w:rsid w:val="00FC4E47"/>
    <w:rsid w:val="00FC771E"/>
    <w:rsid w:val="00FD2DE4"/>
    <w:rsid w:val="00FE0406"/>
    <w:rsid w:val="00FE086E"/>
    <w:rsid w:val="00FE6AE5"/>
    <w:rsid w:val="00FF5221"/>
    <w:rsid w:val="00FF79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8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F626F"/>
    <w:pPr>
      <w:spacing w:after="0" w:line="480" w:lineRule="auto"/>
      <w:jc w:val="both"/>
    </w:pPr>
  </w:style>
  <w:style w:type="paragraph" w:styleId="Heading1">
    <w:name w:val="heading 1"/>
    <w:basedOn w:val="Normal"/>
    <w:next w:val="Normal"/>
    <w:uiPriority w:val="9"/>
    <w:qFormat/>
    <w:rsid w:val="001F087E"/>
    <w:pPr>
      <w:keepNext/>
      <w:keepLines/>
      <w:spacing w:before="120" w:after="120" w:line="240" w:lineRule="auto"/>
      <w:outlineLvl w:val="0"/>
    </w:pPr>
    <w:rPr>
      <w:rFonts w:ascii="Times New Roman" w:eastAsiaTheme="majorEastAsia" w:hAnsi="Times New Roman" w:cs="Times New Roman"/>
      <w:b/>
      <w:bCs/>
    </w:rPr>
  </w:style>
  <w:style w:type="paragraph" w:styleId="Heading2">
    <w:name w:val="heading 2"/>
    <w:basedOn w:val="Heading1"/>
    <w:next w:val="Normal"/>
    <w:link w:val="Heading2Char"/>
    <w:uiPriority w:val="9"/>
    <w:unhideWhenUsed/>
    <w:qFormat/>
    <w:rsid w:val="001F087E"/>
    <w:pPr>
      <w:spacing w:before="240" w:after="0"/>
      <w:outlineLvl w:val="1"/>
    </w:p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20C32"/>
    <w:pPr>
      <w:keepNext/>
      <w:keepLines/>
      <w:spacing w:before="120" w:line="240" w:lineRule="auto"/>
      <w:outlineLvl w:val="4"/>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020C32"/>
    <w:pPr>
      <w:keepNext/>
      <w:keepLines/>
      <w:spacing w:before="480" w:after="240" w:line="240" w:lineRule="auto"/>
    </w:pPr>
    <w:rPr>
      <w:rFonts w:asciiTheme="majorHAnsi" w:eastAsiaTheme="majorEastAsia" w:hAnsiTheme="majorHAnsi" w:cstheme="majorBidi"/>
      <w:b/>
      <w:bCs/>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1"/>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bstract">
    <w:name w:val="abstract"/>
    <w:basedOn w:val="Normal"/>
    <w:qFormat/>
    <w:rsid w:val="00020C32"/>
    <w:pPr>
      <w:spacing w:line="240" w:lineRule="auto"/>
    </w:pPr>
  </w:style>
  <w:style w:type="character" w:customStyle="1" w:styleId="BodyTextChar1">
    <w:name w:val="Body Text Char1"/>
    <w:basedOn w:val="DefaultParagraphFont"/>
    <w:link w:val="BodyText"/>
    <w:rsid w:val="00020C32"/>
  </w:style>
  <w:style w:type="paragraph" w:styleId="NormalIndent">
    <w:name w:val="Normal Indent"/>
    <w:basedOn w:val="Normal"/>
    <w:rsid w:val="005E0272"/>
    <w:pPr>
      <w:ind w:left="720"/>
    </w:pPr>
  </w:style>
  <w:style w:type="paragraph" w:customStyle="1" w:styleId="SourceCode1">
    <w:name w:val="Source Code1"/>
    <w:basedOn w:val="Normal"/>
    <w:link w:val="VerbatimChar"/>
    <w:pPr>
      <w:wordWrap w:val="0"/>
    </w:pPr>
  </w:style>
  <w:style w:type="character" w:customStyle="1" w:styleId="KeywordTok1">
    <w:name w:val="KeywordTok1"/>
    <w:basedOn w:val="VerbatimChar"/>
    <w:rPr>
      <w:rFonts w:ascii="Consolas" w:hAnsi="Consolas"/>
      <w:b/>
      <w:color w:val="007020"/>
      <w:sz w:val="22"/>
    </w:rPr>
  </w:style>
  <w:style w:type="character" w:customStyle="1" w:styleId="DataTypeTok1">
    <w:name w:val="DataTypeTok1"/>
    <w:basedOn w:val="VerbatimChar"/>
    <w:rPr>
      <w:rFonts w:ascii="Consolas" w:hAnsi="Consolas"/>
      <w:color w:val="902000"/>
      <w:sz w:val="22"/>
    </w:rPr>
  </w:style>
  <w:style w:type="character" w:customStyle="1" w:styleId="DecValTok1">
    <w:name w:val="DecValTok1"/>
    <w:basedOn w:val="VerbatimChar"/>
    <w:rPr>
      <w:rFonts w:ascii="Consolas" w:hAnsi="Consolas"/>
      <w:color w:val="40A070"/>
      <w:sz w:val="22"/>
    </w:rPr>
  </w:style>
  <w:style w:type="character" w:customStyle="1" w:styleId="BaseNTok1">
    <w:name w:val="BaseNTok1"/>
    <w:basedOn w:val="VerbatimChar"/>
    <w:rPr>
      <w:rFonts w:ascii="Consolas" w:hAnsi="Consolas"/>
      <w:color w:val="40A070"/>
      <w:sz w:val="22"/>
    </w:rPr>
  </w:style>
  <w:style w:type="character" w:customStyle="1" w:styleId="FloatTok1">
    <w:name w:val="FloatTok1"/>
    <w:basedOn w:val="VerbatimChar"/>
    <w:rPr>
      <w:rFonts w:ascii="Consolas" w:hAnsi="Consolas"/>
      <w:color w:val="40A070"/>
      <w:sz w:val="22"/>
    </w:rPr>
  </w:style>
  <w:style w:type="character" w:customStyle="1" w:styleId="CharTok1">
    <w:name w:val="CharTok1"/>
    <w:basedOn w:val="VerbatimChar"/>
    <w:rPr>
      <w:rFonts w:ascii="Consolas" w:hAnsi="Consolas"/>
      <w:color w:val="4070A0"/>
      <w:sz w:val="22"/>
    </w:rPr>
  </w:style>
  <w:style w:type="character" w:customStyle="1" w:styleId="StringTok1">
    <w:name w:val="StringTok1"/>
    <w:basedOn w:val="VerbatimChar"/>
    <w:rPr>
      <w:rFonts w:ascii="Consolas" w:hAnsi="Consolas"/>
      <w:color w:val="4070A0"/>
      <w:sz w:val="22"/>
    </w:rPr>
  </w:style>
  <w:style w:type="character" w:customStyle="1" w:styleId="CommentTok1">
    <w:name w:val="CommentTok1"/>
    <w:basedOn w:val="VerbatimChar"/>
    <w:rPr>
      <w:rFonts w:ascii="Consolas" w:hAnsi="Consolas"/>
      <w:i/>
      <w:color w:val="60A0B0"/>
      <w:sz w:val="22"/>
    </w:rPr>
  </w:style>
  <w:style w:type="character" w:customStyle="1" w:styleId="OtherTok1">
    <w:name w:val="OtherTok1"/>
    <w:basedOn w:val="VerbatimChar"/>
    <w:rPr>
      <w:rFonts w:ascii="Consolas" w:hAnsi="Consolas"/>
      <w:color w:val="007020"/>
      <w:sz w:val="22"/>
    </w:rPr>
  </w:style>
  <w:style w:type="character" w:customStyle="1" w:styleId="AlertTok1">
    <w:name w:val="AlertTok1"/>
    <w:basedOn w:val="VerbatimChar"/>
    <w:rPr>
      <w:rFonts w:ascii="Consolas" w:hAnsi="Consolas"/>
      <w:b/>
      <w:color w:val="FF0000"/>
      <w:sz w:val="22"/>
    </w:rPr>
  </w:style>
  <w:style w:type="character" w:customStyle="1" w:styleId="FunctionTok1">
    <w:name w:val="FunctionTok1"/>
    <w:basedOn w:val="VerbatimChar"/>
    <w:rPr>
      <w:rFonts w:ascii="Consolas" w:hAnsi="Consolas"/>
      <w:color w:val="06287E"/>
      <w:sz w:val="22"/>
    </w:rPr>
  </w:style>
  <w:style w:type="character" w:customStyle="1" w:styleId="RegionMarkerTok1">
    <w:name w:val="RegionMarkerTok1"/>
    <w:basedOn w:val="VerbatimChar"/>
    <w:rPr>
      <w:rFonts w:ascii="Consolas" w:hAnsi="Consolas"/>
      <w:sz w:val="22"/>
    </w:rPr>
  </w:style>
  <w:style w:type="character" w:customStyle="1" w:styleId="ErrorTok1">
    <w:name w:val="ErrorTok1"/>
    <w:basedOn w:val="VerbatimChar"/>
    <w:rPr>
      <w:rFonts w:ascii="Consolas" w:hAnsi="Consolas"/>
      <w:b/>
      <w:color w:val="FF0000"/>
      <w:sz w:val="22"/>
    </w:rPr>
  </w:style>
  <w:style w:type="character" w:customStyle="1" w:styleId="NormalTok1">
    <w:name w:val="NormalTok1"/>
    <w:basedOn w:val="VerbatimChar"/>
    <w:rPr>
      <w:rFonts w:ascii="Consolas" w:hAnsi="Consolas"/>
      <w:sz w:val="22"/>
    </w:rPr>
  </w:style>
  <w:style w:type="paragraph" w:styleId="BalloonText">
    <w:name w:val="Balloon Text"/>
    <w:basedOn w:val="Normal"/>
    <w:link w:val="BalloonTextChar"/>
    <w:rsid w:val="00AF626F"/>
    <w:pPr>
      <w:spacing w:line="240" w:lineRule="auto"/>
    </w:pPr>
    <w:rPr>
      <w:rFonts w:ascii="Times New Roman" w:hAnsi="Times New Roman" w:cs="Tahoma"/>
      <w:sz w:val="16"/>
      <w:szCs w:val="16"/>
    </w:rPr>
  </w:style>
  <w:style w:type="character" w:customStyle="1" w:styleId="BalloonTextChar">
    <w:name w:val="Balloon Text Char"/>
    <w:basedOn w:val="DefaultParagraphFont"/>
    <w:link w:val="BalloonText"/>
    <w:rsid w:val="00AF626F"/>
    <w:rPr>
      <w:rFonts w:ascii="Times New Roman" w:hAnsi="Times New Roman" w:cs="Tahoma"/>
      <w:sz w:val="16"/>
      <w:szCs w:val="16"/>
    </w:rPr>
  </w:style>
  <w:style w:type="character" w:styleId="Hyperlink">
    <w:name w:val="Hyperlink"/>
    <w:basedOn w:val="DefaultParagraphFont"/>
    <w:rsid w:val="00601FBA"/>
    <w:rPr>
      <w:color w:val="0000FF" w:themeColor="hyperlink"/>
      <w:u w:val="single"/>
    </w:rPr>
  </w:style>
  <w:style w:type="character" w:styleId="LineNumber">
    <w:name w:val="line number"/>
    <w:basedOn w:val="DefaultParagraphFont"/>
    <w:rsid w:val="00601FBA"/>
  </w:style>
  <w:style w:type="character" w:styleId="PlaceholderText">
    <w:name w:val="Placeholder Text"/>
    <w:basedOn w:val="DefaultParagraphFont"/>
    <w:rsid w:val="003B1108"/>
    <w:rPr>
      <w:color w:val="808080"/>
    </w:rPr>
  </w:style>
  <w:style w:type="table" w:styleId="TableGrid">
    <w:name w:val="Table Grid"/>
    <w:basedOn w:val="TableNormal"/>
    <w:rsid w:val="00C0736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706AC6"/>
    <w:rPr>
      <w:sz w:val="16"/>
      <w:szCs w:val="16"/>
    </w:rPr>
  </w:style>
  <w:style w:type="paragraph" w:styleId="CommentText">
    <w:name w:val="annotation text"/>
    <w:basedOn w:val="Normal"/>
    <w:link w:val="CommentTextChar"/>
    <w:semiHidden/>
    <w:unhideWhenUsed/>
    <w:rsid w:val="00706AC6"/>
    <w:pPr>
      <w:spacing w:line="240" w:lineRule="auto"/>
    </w:pPr>
    <w:rPr>
      <w:sz w:val="20"/>
      <w:szCs w:val="20"/>
    </w:rPr>
  </w:style>
  <w:style w:type="character" w:customStyle="1" w:styleId="CommentTextChar">
    <w:name w:val="Comment Text Char"/>
    <w:basedOn w:val="DefaultParagraphFont"/>
    <w:link w:val="CommentText"/>
    <w:semiHidden/>
    <w:rsid w:val="00706AC6"/>
    <w:rPr>
      <w:sz w:val="20"/>
      <w:szCs w:val="20"/>
    </w:rPr>
  </w:style>
  <w:style w:type="paragraph" w:styleId="CommentSubject">
    <w:name w:val="annotation subject"/>
    <w:basedOn w:val="CommentText"/>
    <w:next w:val="CommentText"/>
    <w:link w:val="CommentSubjectChar"/>
    <w:semiHidden/>
    <w:unhideWhenUsed/>
    <w:rsid w:val="00706AC6"/>
    <w:rPr>
      <w:b/>
      <w:bCs/>
    </w:rPr>
  </w:style>
  <w:style w:type="character" w:customStyle="1" w:styleId="CommentSubjectChar">
    <w:name w:val="Comment Subject Char"/>
    <w:basedOn w:val="CommentTextChar"/>
    <w:link w:val="CommentSubject"/>
    <w:semiHidden/>
    <w:rsid w:val="00706AC6"/>
    <w:rPr>
      <w:b/>
      <w:bCs/>
      <w:sz w:val="20"/>
      <w:szCs w:val="20"/>
    </w:rPr>
  </w:style>
  <w:style w:type="paragraph" w:styleId="ListParagraph">
    <w:name w:val="List Paragraph"/>
    <w:basedOn w:val="Normal"/>
    <w:rsid w:val="00E327A4"/>
    <w:pPr>
      <w:ind w:left="720"/>
      <w:contextualSpacing/>
    </w:pPr>
  </w:style>
  <w:style w:type="character" w:customStyle="1" w:styleId="scdddoi">
    <w:name w:val="s_c_dddoi"/>
    <w:basedOn w:val="DefaultParagraphFont"/>
    <w:rsid w:val="00CE22C1"/>
  </w:style>
  <w:style w:type="paragraph" w:customStyle="1" w:styleId="Compact">
    <w:name w:val="Compact"/>
    <w:basedOn w:val="Normal"/>
    <w:qFormat/>
    <w:rsid w:val="00AA6AE9"/>
    <w:pPr>
      <w:spacing w:before="36" w:after="36" w:line="240" w:lineRule="auto"/>
      <w:jc w:val="left"/>
    </w:pPr>
  </w:style>
  <w:style w:type="character" w:customStyle="1" w:styleId="TitleChar">
    <w:name w:val="Title Char"/>
    <w:basedOn w:val="DefaultParagraphFont"/>
    <w:link w:val="Title"/>
    <w:rsid w:val="00C972BA"/>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1F087E"/>
    <w:rPr>
      <w:rFonts w:ascii="Times New Roman" w:eastAsiaTheme="majorEastAsia"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939174">
      <w:bodyDiv w:val="1"/>
      <w:marLeft w:val="0"/>
      <w:marRight w:val="0"/>
      <w:marTop w:val="0"/>
      <w:marBottom w:val="0"/>
      <w:divBdr>
        <w:top w:val="none" w:sz="0" w:space="0" w:color="auto"/>
        <w:left w:val="none" w:sz="0" w:space="0" w:color="auto"/>
        <w:bottom w:val="none" w:sz="0" w:space="0" w:color="auto"/>
        <w:right w:val="none" w:sz="0" w:space="0" w:color="auto"/>
      </w:divBdr>
      <w:divsChild>
        <w:div w:id="1798526360">
          <w:marLeft w:val="0"/>
          <w:marRight w:val="0"/>
          <w:marTop w:val="0"/>
          <w:marBottom w:val="0"/>
          <w:divBdr>
            <w:top w:val="none" w:sz="0" w:space="0" w:color="auto"/>
            <w:left w:val="none" w:sz="0" w:space="0" w:color="auto"/>
            <w:bottom w:val="none" w:sz="0" w:space="0" w:color="auto"/>
            <w:right w:val="none" w:sz="0" w:space="0" w:color="auto"/>
          </w:divBdr>
        </w:div>
      </w:divsChild>
    </w:div>
    <w:div w:id="1343970734">
      <w:bodyDiv w:val="1"/>
      <w:marLeft w:val="0"/>
      <w:marRight w:val="0"/>
      <w:marTop w:val="0"/>
      <w:marBottom w:val="0"/>
      <w:divBdr>
        <w:top w:val="none" w:sz="0" w:space="0" w:color="auto"/>
        <w:left w:val="none" w:sz="0" w:space="0" w:color="auto"/>
        <w:bottom w:val="none" w:sz="0" w:space="0" w:color="auto"/>
        <w:right w:val="none" w:sz="0" w:space="0" w:color="auto"/>
      </w:divBdr>
      <w:divsChild>
        <w:div w:id="1888056690">
          <w:marLeft w:val="0"/>
          <w:marRight w:val="0"/>
          <w:marTop w:val="0"/>
          <w:marBottom w:val="0"/>
          <w:divBdr>
            <w:top w:val="none" w:sz="0" w:space="0" w:color="auto"/>
            <w:left w:val="none" w:sz="0" w:space="0" w:color="auto"/>
            <w:bottom w:val="none" w:sz="0" w:space="0" w:color="auto"/>
            <w:right w:val="none" w:sz="0" w:space="0" w:color="auto"/>
          </w:divBdr>
          <w:divsChild>
            <w:div w:id="1408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6576">
      <w:bodyDiv w:val="1"/>
      <w:marLeft w:val="0"/>
      <w:marRight w:val="0"/>
      <w:marTop w:val="0"/>
      <w:marBottom w:val="0"/>
      <w:divBdr>
        <w:top w:val="none" w:sz="0" w:space="0" w:color="auto"/>
        <w:left w:val="none" w:sz="0" w:space="0" w:color="auto"/>
        <w:bottom w:val="none" w:sz="0" w:space="0" w:color="auto"/>
        <w:right w:val="none" w:sz="0" w:space="0" w:color="auto"/>
      </w:divBdr>
    </w:div>
    <w:div w:id="2042510836">
      <w:bodyDiv w:val="1"/>
      <w:marLeft w:val="0"/>
      <w:marRight w:val="0"/>
      <w:marTop w:val="0"/>
      <w:marBottom w:val="0"/>
      <w:divBdr>
        <w:top w:val="none" w:sz="0" w:space="0" w:color="auto"/>
        <w:left w:val="none" w:sz="0" w:space="0" w:color="auto"/>
        <w:bottom w:val="none" w:sz="0" w:space="0" w:color="auto"/>
        <w:right w:val="none" w:sz="0" w:space="0" w:color="auto"/>
      </w:divBdr>
      <w:divsChild>
        <w:div w:id="11153033">
          <w:marLeft w:val="0"/>
          <w:marRight w:val="0"/>
          <w:marTop w:val="0"/>
          <w:marBottom w:val="0"/>
          <w:divBdr>
            <w:top w:val="none" w:sz="0" w:space="0" w:color="auto"/>
            <w:left w:val="none" w:sz="0" w:space="0" w:color="auto"/>
            <w:bottom w:val="none" w:sz="0" w:space="0" w:color="auto"/>
            <w:right w:val="none" w:sz="0" w:space="0" w:color="auto"/>
          </w:divBdr>
        </w:div>
        <w:div w:id="1672827166">
          <w:marLeft w:val="0"/>
          <w:marRight w:val="0"/>
          <w:marTop w:val="0"/>
          <w:marBottom w:val="0"/>
          <w:divBdr>
            <w:top w:val="none" w:sz="0" w:space="0" w:color="auto"/>
            <w:left w:val="none" w:sz="0" w:space="0" w:color="auto"/>
            <w:bottom w:val="none" w:sz="0" w:space="0" w:color="auto"/>
            <w:right w:val="none" w:sz="0" w:space="0" w:color="auto"/>
          </w:divBdr>
        </w:div>
        <w:div w:id="171816367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30628-044D-464A-AFDA-7EC95FFF2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64754</TotalTime>
  <Pages>21</Pages>
  <Words>7040</Words>
  <Characters>40134</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using productivity to inform population structure</vt:lpstr>
    </vt:vector>
  </TitlesOfParts>
  <Company>Hewlett-Packard</Company>
  <LinksUpToDate>false</LinksUpToDate>
  <CharactersWithSpaces>47080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productivity to inform population structure</dc:title>
  <dc:creator>Kelli Johnson</dc:creator>
  <cp:keywords>alaska, Pacific cod</cp:keywords>
  <cp:lastModifiedBy>Kelli Johnson</cp:lastModifiedBy>
  <cp:revision>45</cp:revision>
  <dcterms:created xsi:type="dcterms:W3CDTF">2014-08-09T06:52:00Z</dcterms:created>
  <dcterms:modified xsi:type="dcterms:W3CDTF">2016-06-22T12:47:00Z</dcterms:modified>
</cp:coreProperties>
</file>